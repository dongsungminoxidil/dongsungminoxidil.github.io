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86197" w14:textId="77777777" w:rsidR="007A1DF1" w:rsidRDefault="00172D17" w:rsidP="0062636B">
      <w:pPr>
        <w:pStyle w:val="papertitle"/>
      </w:pPr>
      <w:r w:rsidRPr="00172D17">
        <w:t>A study on conditional music generation with GAN</w:t>
      </w:r>
    </w:p>
    <w:p w14:paraId="6854DDD5" w14:textId="77777777" w:rsidR="007A1DF1" w:rsidRDefault="007A1DF1">
      <w:pPr>
        <w:pStyle w:val="Author"/>
        <w:sectPr w:rsidR="007A1DF1">
          <w:headerReference w:type="default" r:id="rId9"/>
          <w:pgSz w:w="11909" w:h="16834"/>
          <w:pgMar w:top="1080" w:right="734" w:bottom="2434" w:left="734" w:header="720" w:footer="720" w:gutter="0"/>
          <w:cols w:space="720"/>
          <w:docGrid w:linePitch="360"/>
        </w:sectPr>
      </w:pPr>
    </w:p>
    <w:p w14:paraId="1ACF1783" w14:textId="6E2CCB9F" w:rsidR="007A1DF1" w:rsidRDefault="00CA4271">
      <w:pPr>
        <w:pStyle w:val="Author"/>
      </w:pPr>
      <w:proofErr w:type="spellStart"/>
      <w:r>
        <w:t>Seong</w:t>
      </w:r>
      <w:proofErr w:type="spellEnd"/>
      <w:r>
        <w:t>-bin Yoon</w:t>
      </w:r>
      <w:r w:rsidR="00B20FFB">
        <w:t xml:space="preserve">, </w:t>
      </w:r>
      <w:r w:rsidR="00B20FFB" w:rsidRPr="00CA4271">
        <w:t>*Hyun-</w:t>
      </w:r>
      <w:proofErr w:type="spellStart"/>
      <w:r w:rsidR="00B20FFB" w:rsidRPr="00CA4271">
        <w:t>Chul</w:t>
      </w:r>
      <w:proofErr w:type="spellEnd"/>
      <w:r w:rsidR="00B20FFB" w:rsidRPr="00CA4271">
        <w:t xml:space="preserve"> Choi</w:t>
      </w:r>
    </w:p>
    <w:p w14:paraId="5CA2DD95" w14:textId="77777777" w:rsidR="00B20FFB" w:rsidRDefault="00CA4271" w:rsidP="00CA4271">
      <w:pPr>
        <w:pStyle w:val="Affiliation"/>
      </w:pPr>
      <w:proofErr w:type="spellStart"/>
      <w:r>
        <w:t>ICVSLab</w:t>
      </w:r>
      <w:proofErr w:type="spellEnd"/>
      <w:r>
        <w:t>, Department of Electronic Engineering</w:t>
      </w:r>
    </w:p>
    <w:p w14:paraId="144C9677" w14:textId="362C4D6B" w:rsidR="00B20FFB" w:rsidRDefault="00CA4271" w:rsidP="00CA4271">
      <w:pPr>
        <w:pStyle w:val="Affiliation"/>
        <w:rPr>
          <w:lang w:eastAsia="ko-KR"/>
        </w:rPr>
      </w:pPr>
      <w:r>
        <w:t xml:space="preserve"> </w:t>
      </w:r>
      <w:proofErr w:type="spellStart"/>
      <w:r>
        <w:t>Yeungnam</w:t>
      </w:r>
      <w:proofErr w:type="spellEnd"/>
      <w:r>
        <w:t xml:space="preserve"> University</w:t>
      </w:r>
      <w:r>
        <w:rPr>
          <w:rFonts w:hint="eastAsia"/>
          <w:lang w:eastAsia="ko-KR"/>
        </w:rPr>
        <w:t xml:space="preserve"> </w:t>
      </w:r>
    </w:p>
    <w:p w14:paraId="5DC95949" w14:textId="42AD7ACB" w:rsidR="00CA4271" w:rsidRDefault="00CA4271" w:rsidP="00CA4271">
      <w:pPr>
        <w:pStyle w:val="Affiliation"/>
        <w:rPr>
          <w:lang w:eastAsia="ko-KR"/>
        </w:rPr>
      </w:pPr>
      <w:proofErr w:type="spellStart"/>
      <w:r w:rsidRPr="00A024E5">
        <w:rPr>
          <w:lang w:eastAsia="ko-KR"/>
        </w:rPr>
        <w:t>Gyeongsan</w:t>
      </w:r>
      <w:proofErr w:type="spellEnd"/>
      <w:r w:rsidRPr="00A024E5">
        <w:rPr>
          <w:lang w:eastAsia="ko-KR"/>
        </w:rPr>
        <w:t xml:space="preserve">, Republic </w:t>
      </w:r>
      <w:proofErr w:type="gramStart"/>
      <w:r w:rsidRPr="00A024E5">
        <w:rPr>
          <w:lang w:eastAsia="ko-KR"/>
        </w:rPr>
        <w:t>Of</w:t>
      </w:r>
      <w:proofErr w:type="gramEnd"/>
      <w:r w:rsidRPr="00A024E5">
        <w:rPr>
          <w:lang w:eastAsia="ko-KR"/>
        </w:rPr>
        <w:t xml:space="preserve"> Korea</w:t>
      </w:r>
    </w:p>
    <w:p w14:paraId="10731BD7" w14:textId="03A47FC3" w:rsidR="007A1DF1" w:rsidRPr="000077AB" w:rsidRDefault="007E2390" w:rsidP="00CA4271">
      <w:pPr>
        <w:pStyle w:val="Affiliation"/>
      </w:pPr>
      <w:r w:rsidRPr="000077AB">
        <w:t xml:space="preserve"> </w:t>
      </w:r>
      <w:r w:rsidR="000077AB" w:rsidRPr="000077AB">
        <w:t>ysb120883@yu.ac.kr</w:t>
      </w:r>
      <w:r w:rsidR="00B20FFB" w:rsidRPr="000077AB">
        <w:t xml:space="preserve">, </w:t>
      </w:r>
      <w:r w:rsidR="000077AB" w:rsidRPr="000077AB">
        <w:t>pogary@ynu.ac.kr</w:t>
      </w:r>
    </w:p>
    <w:p w14:paraId="04B94494" w14:textId="77777777" w:rsidR="007A1DF1" w:rsidRDefault="007A1DF1"/>
    <w:p w14:paraId="528890F8" w14:textId="77777777" w:rsidR="007A1DF1" w:rsidRDefault="007A1DF1">
      <w:pPr>
        <w:sectPr w:rsidR="007A1DF1">
          <w:type w:val="continuous"/>
          <w:pgSz w:w="11909" w:h="16834"/>
          <w:pgMar w:top="1080" w:right="734" w:bottom="2434" w:left="734" w:header="720" w:footer="720" w:gutter="0"/>
          <w:cols w:space="720"/>
          <w:docGrid w:linePitch="360"/>
        </w:sectPr>
      </w:pPr>
    </w:p>
    <w:p w14:paraId="5C2E6491" w14:textId="1E3F74EE" w:rsidR="007A1DF1" w:rsidRDefault="007E2390">
      <w:pPr>
        <w:pStyle w:val="Abstract"/>
      </w:pPr>
      <w:r>
        <w:rPr>
          <w:rStyle w:val="StyleAbstractItalicChar"/>
        </w:rPr>
        <w:t>Abstract</w:t>
      </w:r>
      <w:r>
        <w:t>—</w:t>
      </w:r>
      <w:r w:rsidR="00172D17" w:rsidRPr="00172D17">
        <w:t xml:space="preserve">This paper is about a study using </w:t>
      </w:r>
      <w:proofErr w:type="spellStart"/>
      <w:r w:rsidR="00172D17" w:rsidRPr="00172D17">
        <w:t>musegan</w:t>
      </w:r>
      <w:proofErr w:type="spellEnd"/>
      <w:r w:rsidR="00172D17" w:rsidRPr="00172D17">
        <w:t xml:space="preserve"> [1] that succeeded in generating music by generating multi</w:t>
      </w:r>
      <w:r w:rsidR="00C9637E">
        <w:rPr>
          <w:rFonts w:eastAsia="맑은 고딕" w:hint="eastAsia"/>
          <w:lang w:eastAsia="ko-KR"/>
        </w:rPr>
        <w:t>-</w:t>
      </w:r>
      <w:r w:rsidR="00172D17" w:rsidRPr="00172D17">
        <w:t xml:space="preserve">track music according to the framework of GAN. </w:t>
      </w:r>
      <w:proofErr w:type="spellStart"/>
      <w:ins w:id="0" w:author="윤성빈" w:date="2022-10-05T14:17:00Z">
        <w:r w:rsidR="00B07EE9">
          <w:rPr>
            <w:rFonts w:ascii="바탕" w:eastAsia="바탕" w:hAnsi="바탕" w:cs="바탕" w:hint="eastAsia"/>
            <w:lang w:eastAsia="ko-KR"/>
          </w:rPr>
          <w:t>M</w:t>
        </w:r>
      </w:ins>
      <w:del w:id="1" w:author="윤성빈" w:date="2022-10-05T14:17:00Z">
        <w:r w:rsidR="00172D17" w:rsidRPr="00172D17" w:rsidDel="00B07EE9">
          <w:delText>m</w:delText>
        </w:r>
      </w:del>
      <w:r w:rsidR="00172D17" w:rsidRPr="00172D17">
        <w:t>usegan</w:t>
      </w:r>
      <w:proofErr w:type="spellEnd"/>
      <w:r w:rsidR="00172D17" w:rsidRPr="00172D17">
        <w:t xml:space="preserve"> has a limitation in that it cannot control the output through conditions. Therefore, we offer models that can generate music through genre conditions. We show that the suggested models can </w:t>
      </w:r>
      <w:r w:rsidR="00C9637E">
        <w:rPr>
          <w:rFonts w:eastAsia="맑은 고딕" w:hint="eastAsia"/>
          <w:lang w:eastAsia="ko-KR"/>
        </w:rPr>
        <w:t>generate</w:t>
      </w:r>
      <w:r w:rsidR="00172D17" w:rsidRPr="00172D17">
        <w:t xml:space="preserve"> music with conditional genres through qualitative and quantitative examination of experimental results</w:t>
      </w:r>
      <w:r w:rsidR="00172D17">
        <w:rPr>
          <w:rFonts w:eastAsia="맑은 고딕" w:hint="eastAsia"/>
          <w:lang w:eastAsia="ko-KR"/>
        </w:rPr>
        <w:t>.</w:t>
      </w:r>
    </w:p>
    <w:p w14:paraId="7AD4ECC8" w14:textId="4F2AA2A7" w:rsidR="0062636B" w:rsidRDefault="00172D17">
      <w:pPr>
        <w:pStyle w:val="keywords"/>
      </w:pPr>
      <w:r w:rsidRPr="00172D17">
        <w:t>Keywords</w:t>
      </w:r>
      <w:r w:rsidR="002449A8">
        <w:t>;</w:t>
      </w:r>
      <w:r w:rsidRPr="00172D17">
        <w:t xml:space="preserve"> Music Generation</w:t>
      </w:r>
      <w:r w:rsidR="002449A8">
        <w:t>;</w:t>
      </w:r>
      <w:r w:rsidRPr="00172D17">
        <w:t xml:space="preserve"> Generative Adversarial Network</w:t>
      </w:r>
      <w:r w:rsidR="002449A8">
        <w:t xml:space="preserve">; </w:t>
      </w:r>
      <w:proofErr w:type="spellStart"/>
      <w:r w:rsidRPr="00172D17">
        <w:t>MuseGAN</w:t>
      </w:r>
      <w:proofErr w:type="spellEnd"/>
    </w:p>
    <w:p w14:paraId="558CBA41" w14:textId="77777777" w:rsidR="007A1DF1" w:rsidRDefault="00172D17">
      <w:pPr>
        <w:pStyle w:val="1"/>
      </w:pPr>
      <w:r>
        <w:t>Introduction</w:t>
      </w:r>
    </w:p>
    <w:p w14:paraId="12D2245C" w14:textId="7C44253A" w:rsidR="00172D17" w:rsidRDefault="00172D17" w:rsidP="00172D17">
      <w:pPr>
        <w:pStyle w:val="a3"/>
      </w:pPr>
      <w:r>
        <w:t>There are few variances because most contemporary music uses Western 12</w:t>
      </w:r>
      <w:r w:rsidR="00C9637E">
        <w:rPr>
          <w:rFonts w:eastAsia="맑은 고딕" w:hint="eastAsia"/>
          <w:lang w:eastAsia="ko-KR"/>
        </w:rPr>
        <w:t xml:space="preserve"> </w:t>
      </w:r>
      <w:del w:id="2" w:author="윤성빈" w:date="2022-10-05T14:19:00Z">
        <w:r w:rsidDel="00B07EE9">
          <w:delText xml:space="preserve">key </w:delText>
        </w:r>
      </w:del>
      <w:ins w:id="3" w:author="윤성빈" w:date="2022-10-05T14:19:00Z">
        <w:r w:rsidR="00B07EE9">
          <w:t xml:space="preserve">tone </w:t>
        </w:r>
      </w:ins>
      <w:r>
        <w:t>scales, and money c</w:t>
      </w:r>
      <w:r w:rsidR="00C9637E">
        <w:rPr>
          <w:rFonts w:eastAsia="맑은 고딕" w:hint="eastAsia"/>
          <w:lang w:eastAsia="ko-KR"/>
        </w:rPr>
        <w:t>h</w:t>
      </w:r>
      <w:r>
        <w:t>o</w:t>
      </w:r>
      <w:r w:rsidR="00C9637E">
        <w:rPr>
          <w:rFonts w:eastAsia="맑은 고딕" w:hint="eastAsia"/>
          <w:lang w:eastAsia="ko-KR"/>
        </w:rPr>
        <w:t>r</w:t>
      </w:r>
      <w:r>
        <w:t>d</w:t>
      </w:r>
      <w:r w:rsidR="00C9637E">
        <w:rPr>
          <w:rFonts w:eastAsia="맑은 고딕" w:hint="eastAsia"/>
          <w:lang w:eastAsia="ko-KR"/>
        </w:rPr>
        <w:t>s</w:t>
      </w:r>
      <w:r>
        <w:t xml:space="preserve"> are somewhat standardized. As a result, newly composed music may be exposed to plagiarism and copyright infringement even when there is no purpose to do so.</w:t>
      </w:r>
    </w:p>
    <w:p w14:paraId="22C9A19C" w14:textId="699136CD" w:rsidR="00172D17" w:rsidRDefault="00172D17" w:rsidP="00172D17">
      <w:pPr>
        <w:pStyle w:val="a3"/>
      </w:pPr>
      <w:r>
        <w:t xml:space="preserve">To solve the above problems, we propose a conditional music generation model. We borrowed </w:t>
      </w:r>
      <w:proofErr w:type="spellStart"/>
      <w:r>
        <w:t>musegan</w:t>
      </w:r>
      <w:proofErr w:type="spellEnd"/>
      <w:r>
        <w:t xml:space="preserve"> [1] model to implement the music generation model. This model's drawback is that the user cannot select the genre of the music </w:t>
      </w:r>
      <w:del w:id="4" w:author="윤성빈" w:date="2022-10-05T14:18:00Z">
        <w:r w:rsidDel="00B07EE9">
          <w:delText>that is produced</w:delText>
        </w:r>
      </w:del>
      <w:ins w:id="5" w:author="윤성빈" w:date="2022-10-05T14:18:00Z">
        <w:r w:rsidR="00B07EE9">
          <w:t xml:space="preserve">when we </w:t>
        </w:r>
      </w:ins>
      <w:ins w:id="6" w:author="윤성빈" w:date="2022-10-05T14:19:00Z">
        <w:r w:rsidR="00B07EE9">
          <w:t>generate it</w:t>
        </w:r>
      </w:ins>
      <w:r>
        <w:t xml:space="preserve">. Therefore, we altered </w:t>
      </w:r>
      <w:proofErr w:type="spellStart"/>
      <w:r>
        <w:t>musegan</w:t>
      </w:r>
      <w:proofErr w:type="spellEnd"/>
      <w:r>
        <w:t xml:space="preserve"> model to generate music </w:t>
      </w:r>
      <w:del w:id="7" w:author="윤성빈" w:date="2022-10-05T14:18:00Z">
        <w:r w:rsidDel="00B07EE9">
          <w:delText>in accordance with</w:delText>
        </w:r>
      </w:del>
      <w:ins w:id="8" w:author="윤성빈" w:date="2022-10-05T14:18:00Z">
        <w:r w:rsidR="00B07EE9">
          <w:t>following</w:t>
        </w:r>
      </w:ins>
      <w:r>
        <w:t xml:space="preserve"> genre. </w:t>
      </w:r>
      <w:ins w:id="9" w:author="윤성빈" w:date="2022-10-05T14:17:00Z">
        <w:r w:rsidR="00B07EE9" w:rsidRPr="00FD0769">
          <w:t>Experiments on performance differences were conducted by applying CGAN</w:t>
        </w:r>
        <w:r w:rsidR="00B07EE9">
          <w:t xml:space="preserve"> [3]</w:t>
        </w:r>
        <w:r w:rsidR="00B07EE9" w:rsidRPr="00FD0769">
          <w:t>, BIGGAN</w:t>
        </w:r>
      </w:ins>
      <w:ins w:id="10" w:author="윤성빈" w:date="2022-10-05T14:18:00Z">
        <w:r w:rsidR="00B07EE9">
          <w:t xml:space="preserve"> [4]</w:t>
        </w:r>
      </w:ins>
      <w:ins w:id="11" w:author="윤성빈" w:date="2022-10-05T14:17:00Z">
        <w:r w:rsidR="00B07EE9">
          <w:t>,</w:t>
        </w:r>
        <w:r w:rsidR="00B07EE9" w:rsidRPr="00FD0769">
          <w:t xml:space="preserve"> and ACGAN</w:t>
        </w:r>
      </w:ins>
      <w:ins w:id="12" w:author="윤성빈" w:date="2022-10-05T14:18:00Z">
        <w:r w:rsidR="00B07EE9">
          <w:t xml:space="preserve"> [5]</w:t>
        </w:r>
      </w:ins>
      <w:ins w:id="13" w:author="윤성빈" w:date="2022-10-05T14:17:00Z">
        <w:r w:rsidR="00B07EE9" w:rsidRPr="00FD0769">
          <w:t xml:space="preserve"> to </w:t>
        </w:r>
        <w:proofErr w:type="spellStart"/>
        <w:r w:rsidR="00B07EE9" w:rsidRPr="00FD0769">
          <w:t>musgan</w:t>
        </w:r>
      </w:ins>
      <w:proofErr w:type="spellEnd"/>
      <w:del w:id="14" w:author="윤성빈" w:date="2022-10-05T14:17:00Z">
        <w:r w:rsidDel="00B07EE9">
          <w:delText>Each structure of CGAN [3], BIGGAN [4], and ACGAN [5] was applied to musegan to confirm the performance difference between the three music generation models</w:delText>
        </w:r>
      </w:del>
      <w:r>
        <w:t xml:space="preserve">. </w:t>
      </w:r>
    </w:p>
    <w:p w14:paraId="2C499C63" w14:textId="57C56407" w:rsidR="007A1DF1" w:rsidRDefault="00172D17" w:rsidP="00172D17">
      <w:pPr>
        <w:pStyle w:val="a3"/>
      </w:pPr>
      <w:r>
        <w:t xml:space="preserve">Section 2 introduces the studies conducted to provide condition information to music generation and GAN [2]. </w:t>
      </w:r>
      <w:ins w:id="15" w:author="윤성빈" w:date="2022-10-05T14:17:00Z">
        <w:r w:rsidR="00B07EE9" w:rsidRPr="00FD0769">
          <w:t>Section 3 explains the proposed method</w:t>
        </w:r>
        <w:r w:rsidR="00B07EE9" w:rsidDel="00B07EE9">
          <w:t xml:space="preserve"> </w:t>
        </w:r>
      </w:ins>
      <w:del w:id="16" w:author="윤성빈" w:date="2022-10-05T14:17:00Z">
        <w:r w:rsidDel="00B07EE9">
          <w:delText>The method proposed in Section 3 is explained</w:delText>
        </w:r>
      </w:del>
      <w:r>
        <w:t xml:space="preserve">. Section 4 shows the </w:t>
      </w:r>
      <w:del w:id="17" w:author="윤성빈" w:date="2022-10-05T21:19:00Z">
        <w:r w:rsidDel="007D24C7">
          <w:delText>things necessar</w:delText>
        </w:r>
      </w:del>
      <w:ins w:id="18" w:author="윤성빈" w:date="2022-10-05T21:19:00Z">
        <w:r w:rsidR="007D24C7">
          <w:t>da</w:t>
        </w:r>
      </w:ins>
      <w:ins w:id="19" w:author="윤성빈" w:date="2022-10-05T21:20:00Z">
        <w:r w:rsidR="007D24C7">
          <w:t xml:space="preserve">taset </w:t>
        </w:r>
      </w:ins>
      <w:ins w:id="20" w:author="윤성빈" w:date="2022-10-05T21:19:00Z">
        <w:r w:rsidR="007D24C7">
          <w:t>and metrics</w:t>
        </w:r>
      </w:ins>
      <w:del w:id="21" w:author="윤성빈" w:date="2022-10-05T21:19:00Z">
        <w:r w:rsidDel="007D24C7">
          <w:delText>y</w:delText>
        </w:r>
      </w:del>
      <w:r>
        <w:t xml:space="preserve"> for the experiment and the results of the experiment, and Section 5 </w:t>
      </w:r>
      <w:del w:id="22" w:author="윤성빈" w:date="2022-10-05T21:21:00Z">
        <w:r w:rsidDel="007D24C7">
          <w:delText>draws the conclusion</w:delText>
        </w:r>
      </w:del>
      <w:ins w:id="23" w:author="윤성빈" w:date="2022-10-05T21:21:00Z">
        <w:r w:rsidR="007D24C7">
          <w:t>concludes</w:t>
        </w:r>
      </w:ins>
      <w:r>
        <w:t>.</w:t>
      </w:r>
    </w:p>
    <w:p w14:paraId="1F015D14" w14:textId="77777777" w:rsidR="007A1DF1" w:rsidRDefault="00483EBB" w:rsidP="00483EBB">
      <w:pPr>
        <w:pStyle w:val="1"/>
      </w:pPr>
      <w:r w:rsidRPr="00483EBB">
        <w:t>Related Works</w:t>
      </w:r>
    </w:p>
    <w:p w14:paraId="125C9D50" w14:textId="32B6862D" w:rsidR="00483EBB" w:rsidRDefault="00B07EE9" w:rsidP="00483EBB">
      <w:pPr>
        <w:pStyle w:val="a3"/>
      </w:pPr>
      <w:proofErr w:type="spellStart"/>
      <w:ins w:id="24" w:author="윤성빈" w:date="2022-10-05T14:19:00Z">
        <w:r>
          <w:t>M</w:t>
        </w:r>
      </w:ins>
      <w:del w:id="25" w:author="윤성빈" w:date="2022-10-05T14:19:00Z">
        <w:r w:rsidR="00483EBB" w:rsidDel="00B07EE9">
          <w:delText>m</w:delText>
        </w:r>
      </w:del>
      <w:r w:rsidR="00483EBB">
        <w:t>usegan</w:t>
      </w:r>
      <w:proofErr w:type="spellEnd"/>
      <w:r w:rsidR="00483EBB">
        <w:t xml:space="preserve"> [1] generate</w:t>
      </w:r>
      <w:ins w:id="26" w:author="윤성빈" w:date="2022-10-05T14:19:00Z">
        <w:r>
          <w:t>s</w:t>
        </w:r>
      </w:ins>
      <w:r w:rsidR="00483EBB">
        <w:t xml:space="preserve"> a midi</w:t>
      </w:r>
      <w:ins w:id="27" w:author="윤성빈" w:date="2022-10-05T14:19:00Z">
        <w:r>
          <w:t xml:space="preserve"> file</w:t>
        </w:r>
      </w:ins>
      <w:r w:rsidR="00483EBB">
        <w:t xml:space="preserve"> with five multi</w:t>
      </w:r>
      <w:r w:rsidR="00C9637E">
        <w:rPr>
          <w:rFonts w:eastAsia="맑은 고딕" w:hint="eastAsia"/>
          <w:lang w:eastAsia="ko-KR"/>
        </w:rPr>
        <w:t>-</w:t>
      </w:r>
      <w:proofErr w:type="gramStart"/>
      <w:r w:rsidR="00483EBB">
        <w:t>trac</w:t>
      </w:r>
      <w:ins w:id="28" w:author="윤성빈" w:date="2022-10-05T14:20:00Z">
        <w:r>
          <w:t>k</w:t>
        </w:r>
      </w:ins>
      <w:proofErr w:type="gramEnd"/>
      <w:del w:id="29" w:author="윤성빈" w:date="2022-10-05T14:20:00Z">
        <w:r w:rsidR="00483EBB" w:rsidDel="00B07EE9">
          <w:delText xml:space="preserve">k </w:delText>
        </w:r>
      </w:del>
      <w:del w:id="30" w:author="윤성빈" w:date="2022-10-05T14:19:00Z">
        <w:r w:rsidR="00483EBB" w:rsidDel="00B07EE9">
          <w:delText>when</w:delText>
        </w:r>
      </w:del>
      <w:del w:id="31" w:author="윤성빈" w:date="2022-10-05T14:20:00Z">
        <w:r w:rsidR="00483EBB" w:rsidDel="00B07EE9">
          <w:delText xml:space="preserve"> generating music</w:delText>
        </w:r>
      </w:del>
      <w:r w:rsidR="00483EBB">
        <w:t xml:space="preserve">. Based on GAN [2], the model can </w:t>
      </w:r>
      <w:del w:id="32" w:author="윤성빈" w:date="2022-10-05T14:20:00Z">
        <w:r w:rsidR="00483EBB" w:rsidDel="00B07EE9">
          <w:delText xml:space="preserve">extract </w:delText>
        </w:r>
      </w:del>
      <w:ins w:id="33" w:author="윤성빈" w:date="2022-10-05T14:20:00Z">
        <w:r>
          <w:t xml:space="preserve">train </w:t>
        </w:r>
      </w:ins>
      <w:r w:rsidR="00483EBB">
        <w:t xml:space="preserve">high level features like </w:t>
      </w:r>
      <w:r w:rsidR="00483EBB">
        <w:t>music style. However, there is a limitation that music cannot be created by genre.</w:t>
      </w:r>
    </w:p>
    <w:p w14:paraId="060BBFC3" w14:textId="2FD6C6A9" w:rsidR="00483EBB" w:rsidDel="00A11F7C" w:rsidRDefault="00483EBB" w:rsidP="00483EBB">
      <w:pPr>
        <w:pStyle w:val="a3"/>
        <w:rPr>
          <w:del w:id="34" w:author="윤성빈" w:date="2022-10-05T14:32:00Z"/>
        </w:rPr>
      </w:pPr>
      <w:r>
        <w:t>Many studies have been conducted to improve the performance and control the output according to the desired condition by giving the condition to the GAN as additional information.</w:t>
      </w:r>
      <w:ins w:id="35" w:author="윤성빈" w:date="2022-10-05T14:20:00Z">
        <w:r w:rsidR="00B07EE9">
          <w:t xml:space="preserve"> </w:t>
        </w:r>
      </w:ins>
    </w:p>
    <w:p w14:paraId="0BC84A13" w14:textId="056475EB" w:rsidR="007A1DF1" w:rsidRDefault="00483EBB" w:rsidP="00483EBB">
      <w:pPr>
        <w:pStyle w:val="a3"/>
      </w:pPr>
      <w:r>
        <w:t>CGAN [3] can artificially generate data of a desired class and uses labels to train generators and discriminators.</w:t>
      </w:r>
      <w:del w:id="36" w:author="윤성빈" w:date="2022-10-05T14:33:00Z">
        <w:r w:rsidDel="00A11F7C">
          <w:delText xml:space="preserve"> In this case, since the label is not in a fixed form, it can have various fo</w:delText>
        </w:r>
        <w:r w:rsidR="00C9637E" w:rsidDel="00A11F7C">
          <w:delText>rms.</w:delText>
        </w:r>
      </w:del>
      <w:r w:rsidR="00C9637E">
        <w:t xml:space="preserve"> BIGGAN [4] </w:t>
      </w:r>
      <w:del w:id="37" w:author="윤성빈" w:date="2022-10-05T14:34:00Z">
        <w:r w:rsidR="00C9637E" w:rsidDel="00A11F7C">
          <w:delText xml:space="preserve">implements </w:delText>
        </w:r>
      </w:del>
      <w:ins w:id="38" w:author="윤성빈" w:date="2022-10-05T14:34:00Z">
        <w:r w:rsidR="00A11F7C">
          <w:t xml:space="preserve">generates </w:t>
        </w:r>
      </w:ins>
      <w:r w:rsidR="00C9637E">
        <w:t>high</w:t>
      </w:r>
      <w:del w:id="39" w:author="윤성빈" w:date="2022-10-05T14:34:00Z">
        <w:r w:rsidR="00C9637E" w:rsidDel="00A11F7C">
          <w:rPr>
            <w:rFonts w:eastAsia="맑은 고딕" w:hint="eastAsia"/>
            <w:lang w:eastAsia="ko-KR"/>
          </w:rPr>
          <w:delText xml:space="preserve"> </w:delText>
        </w:r>
      </w:del>
      <w:ins w:id="40" w:author="윤성빈" w:date="2022-10-05T14:34:00Z">
        <w:r w:rsidR="00A11F7C">
          <w:rPr>
            <w:rFonts w:eastAsia="맑은 고딕"/>
            <w:lang w:eastAsia="ko-KR"/>
          </w:rPr>
          <w:t>-</w:t>
        </w:r>
      </w:ins>
      <w:r>
        <w:t xml:space="preserve">resolution image </w:t>
      </w:r>
      <w:del w:id="41" w:author="윤성빈" w:date="2022-10-05T14:34:00Z">
        <w:r w:rsidDel="00A11F7C">
          <w:delText xml:space="preserve">generation </w:delText>
        </w:r>
      </w:del>
      <w:r>
        <w:t xml:space="preserve">of 512x512. However, BIGGAN has a disadvantage that class leakage [4] occurs, and it cannot cleanly create an image of a label related to human. ACGAN [5] creates a conditional image by making the discriminator </w:t>
      </w:r>
      <w:del w:id="42" w:author="윤성빈" w:date="2022-10-05T14:35:00Z">
        <w:r w:rsidDel="00A11F7C">
          <w:delText xml:space="preserve">additionally </w:delText>
        </w:r>
      </w:del>
      <w:r>
        <w:t xml:space="preserve">determine the class of the input image. In previous studies, quality decreased when the number of classes </w:t>
      </w:r>
      <w:del w:id="43" w:author="윤성빈" w:date="2022-10-05T14:35:00Z">
        <w:r w:rsidDel="00A11F7C">
          <w:delText xml:space="preserve">was </w:delText>
        </w:r>
      </w:del>
      <w:r>
        <w:t>increased, but ACGAN has the advantage of being stable and complying with quality because it can learn Generator and Discriminator for each subset after dividing large data sets by class</w:t>
      </w:r>
      <w:r>
        <w:rPr>
          <w:rFonts w:eastAsia="맑은 고딕" w:hint="eastAsia"/>
          <w:lang w:eastAsia="ko-KR"/>
        </w:rPr>
        <w:t>.</w:t>
      </w:r>
    </w:p>
    <w:p w14:paraId="1DCE7127" w14:textId="77777777" w:rsidR="007A1DF1" w:rsidRDefault="00483EBB" w:rsidP="00483EBB">
      <w:pPr>
        <w:pStyle w:val="1"/>
      </w:pPr>
      <w:r w:rsidRPr="00483EBB">
        <w:t>Methods</w:t>
      </w:r>
    </w:p>
    <w:p w14:paraId="13D7AC21" w14:textId="77777777" w:rsidR="007A1DF1" w:rsidRDefault="00483EBB" w:rsidP="00483EBB">
      <w:pPr>
        <w:pStyle w:val="2"/>
      </w:pPr>
      <w:r w:rsidRPr="00483EBB">
        <w:t>Model</w:t>
      </w:r>
    </w:p>
    <w:p w14:paraId="53F321FD" w14:textId="4DC59906" w:rsidR="00483EBB" w:rsidRDefault="00483EBB" w:rsidP="00483EBB">
      <w:pPr>
        <w:pStyle w:val="a3"/>
      </w:pPr>
      <w:r>
        <w:t xml:space="preserve">In this paper, </w:t>
      </w:r>
      <w:ins w:id="44" w:author="윤성빈" w:date="2022-10-05T14:40:00Z">
        <w:r w:rsidR="00796494" w:rsidRPr="00796494">
          <w:t>we propose three methods: CGAN-based, BIGGAN-based, and ACGAN-based.</w:t>
        </w:r>
      </w:ins>
      <w:del w:id="45" w:author="윤성빈" w:date="2022-10-05T14:40:00Z">
        <w:r w:rsidDel="00796494">
          <w:delText>a total of three methods are proposed. The three methods are a CGAN based model that combines musegan [1] with CGAN [3], a BIGGAN based model that combines musegan with BIGGAN [4], and an ACGAN based model that combines musegan with ACGAN [5]</w:delText>
        </w:r>
      </w:del>
      <w:r>
        <w:t>. The overall structures are shown in Figure 1. In all three methods, the structure of</w:t>
      </w:r>
      <w:ins w:id="46" w:author="윤성빈" w:date="2022-10-05T14:41:00Z">
        <w:r w:rsidR="00796494">
          <w:t xml:space="preserve"> the</w:t>
        </w:r>
      </w:ins>
      <w:r>
        <w:t xml:space="preserve"> generator and discriminator is the same as that of </w:t>
      </w:r>
      <w:proofErr w:type="spellStart"/>
      <w:r>
        <w:t>musegan</w:t>
      </w:r>
      <w:proofErr w:type="spellEnd"/>
      <w:ins w:id="47" w:author="윤성빈" w:date="2022-10-05T15:27:00Z">
        <w:r w:rsidR="00B321CD">
          <w:t xml:space="preserve"> [1]</w:t>
        </w:r>
      </w:ins>
      <w:r>
        <w:t>.</w:t>
      </w:r>
    </w:p>
    <w:p w14:paraId="316BC300" w14:textId="0C5B8E6D" w:rsidR="00483EBB" w:rsidRDefault="00483EBB" w:rsidP="00483EBB">
      <w:pPr>
        <w:pStyle w:val="a3"/>
      </w:pPr>
      <w:r>
        <w:t>The CGAN</w:t>
      </w:r>
      <w:ins w:id="48" w:author="윤성빈" w:date="2022-10-05T15:00:00Z">
        <w:r w:rsidR="007E27CC">
          <w:t>-</w:t>
        </w:r>
      </w:ins>
      <w:del w:id="49" w:author="윤성빈" w:date="2022-10-05T15:00:00Z">
        <w:r w:rsidDel="007E27CC">
          <w:delText xml:space="preserve"> </w:delText>
        </w:r>
      </w:del>
      <w:r>
        <w:t xml:space="preserve">based model is the first model devised among the three methods. </w:t>
      </w:r>
      <w:del w:id="50" w:author="윤성빈" w:date="2022-10-05T15:12:00Z">
        <w:r w:rsidDel="00542ECF">
          <w:delText>Because this model</w:delText>
        </w:r>
      </w:del>
      <w:ins w:id="51" w:author="윤성빈" w:date="2022-10-05T15:12:00Z">
        <w:r w:rsidR="00542ECF">
          <w:t>CGAN ]3</w:t>
        </w:r>
      </w:ins>
      <w:ins w:id="52" w:author="윤성빈" w:date="2022-10-05T15:13:00Z">
        <w:r w:rsidR="00542ECF">
          <w:t>]</w:t>
        </w:r>
      </w:ins>
      <w:r>
        <w:t xml:space="preserve"> has a simple structure</w:t>
      </w:r>
      <w:ins w:id="53" w:author="윤성빈" w:date="2022-10-05T15:14:00Z">
        <w:r w:rsidR="00542ECF">
          <w:t>.</w:t>
        </w:r>
      </w:ins>
      <w:del w:id="54" w:author="윤성빈" w:date="2022-10-05T15:14:00Z">
        <w:r w:rsidDel="00542ECF">
          <w:delText>,</w:delText>
        </w:r>
      </w:del>
      <w:r>
        <w:t xml:space="preserve"> </w:t>
      </w:r>
      <w:ins w:id="55" w:author="윤성빈" w:date="2022-10-05T15:23:00Z">
        <w:r w:rsidR="00B321CD" w:rsidRPr="00B321CD">
          <w:t xml:space="preserve">Therefore, there is no significant difference in structure when </w:t>
        </w:r>
        <w:proofErr w:type="spellStart"/>
        <w:r w:rsidR="00B321CD" w:rsidRPr="00B321CD">
          <w:t>musegan</w:t>
        </w:r>
        <w:proofErr w:type="spellEnd"/>
        <w:r w:rsidR="00B321CD" w:rsidRPr="00B321CD">
          <w:t xml:space="preserve"> and </w:t>
        </w:r>
      </w:ins>
      <w:ins w:id="56" w:author="윤성빈" w:date="2022-10-05T15:27:00Z">
        <w:r w:rsidR="00B321CD">
          <w:t>CGAN</w:t>
        </w:r>
      </w:ins>
      <w:ins w:id="57" w:author="윤성빈" w:date="2022-10-05T15:23:00Z">
        <w:r w:rsidR="00B321CD" w:rsidRPr="00B321CD">
          <w:t xml:space="preserve"> are combined.</w:t>
        </w:r>
        <w:r w:rsidR="00B321CD">
          <w:t xml:space="preserve"> </w:t>
        </w:r>
      </w:ins>
      <w:ins w:id="58" w:author="윤성빈" w:date="2022-10-05T15:27:00Z">
        <w:r w:rsidR="00B321CD" w:rsidRPr="00B321CD">
          <w:t xml:space="preserve">So, </w:t>
        </w:r>
        <w:r w:rsidR="00B321CD">
          <w:t>we</w:t>
        </w:r>
        <w:r w:rsidR="00B321CD" w:rsidRPr="00B321CD">
          <w:t xml:space="preserve"> tried to make a model with similar performance to </w:t>
        </w:r>
        <w:proofErr w:type="spellStart"/>
        <w:r w:rsidR="00B321CD">
          <w:t>m</w:t>
        </w:r>
        <w:r w:rsidR="00B321CD" w:rsidRPr="00B321CD">
          <w:t>usegan</w:t>
        </w:r>
        <w:proofErr w:type="spellEnd"/>
        <w:r w:rsidR="00B321CD" w:rsidRPr="00B321CD">
          <w:t>.</w:t>
        </w:r>
      </w:ins>
      <w:ins w:id="59" w:author="윤성빈" w:date="2022-10-05T15:08:00Z">
        <w:r w:rsidR="007E27CC" w:rsidRPr="007E27CC">
          <w:t>.</w:t>
        </w:r>
      </w:ins>
      <w:del w:id="60" w:author="윤성빈" w:date="2022-10-05T15:08:00Z">
        <w:r w:rsidDel="007E27CC">
          <w:delText>it was designed to implement a model with the performance most similar to that of vanilla musegan.</w:delText>
        </w:r>
      </w:del>
      <w:r>
        <w:t xml:space="preserve"> The </w:t>
      </w:r>
      <w:proofErr w:type="spellStart"/>
      <w:r>
        <w:t>musegan</w:t>
      </w:r>
      <w:proofErr w:type="spellEnd"/>
      <w:r>
        <w:t xml:space="preserve"> was modified as follows. First, by concatenating the genre condition C transformed into an embedding vector and noise vector Z, it enters the input of the generator to generate fake music </w:t>
      </w:r>
      <w:proofErr w:type="spellStart"/>
      <w:r>
        <w:t>X</w:t>
      </w:r>
      <w:r w:rsidRPr="00C9637E">
        <w:rPr>
          <w:vertAlign w:val="subscript"/>
        </w:rPr>
        <w:t>fake</w:t>
      </w:r>
      <w:proofErr w:type="spellEnd"/>
      <w:r>
        <w:t xml:space="preserve">. Second, the embedding vector </w:t>
      </w:r>
      <w:ins w:id="61" w:author="윤성빈" w:date="2022-10-05T14:45:00Z">
        <w:r w:rsidR="00796494">
          <w:t xml:space="preserve">Z </w:t>
        </w:r>
      </w:ins>
      <w:r>
        <w:t xml:space="preserve">and real music </w:t>
      </w:r>
      <w:proofErr w:type="spellStart"/>
      <w:r>
        <w:t>X</w:t>
      </w:r>
      <w:r w:rsidRPr="00C9637E">
        <w:rPr>
          <w:vertAlign w:val="subscript"/>
        </w:rPr>
        <w:t>real</w:t>
      </w:r>
      <w:proofErr w:type="spellEnd"/>
      <w:r>
        <w:t xml:space="preserve"> or </w:t>
      </w:r>
      <w:proofErr w:type="spellStart"/>
      <w:r>
        <w:t>X</w:t>
      </w:r>
      <w:r w:rsidRPr="00C9637E">
        <w:rPr>
          <w:vertAlign w:val="subscript"/>
        </w:rPr>
        <w:t>fake</w:t>
      </w:r>
      <w:proofErr w:type="spellEnd"/>
      <w:r>
        <w:t xml:space="preserve"> are concatenated, and this information is input to the discriminator, which then outputs the results of the real and fake discrimination. </w:t>
      </w:r>
    </w:p>
    <w:p w14:paraId="0E24938C" w14:textId="07BA22B4" w:rsidR="00483EBB" w:rsidRDefault="009677DE" w:rsidP="00483EBB">
      <w:pPr>
        <w:pStyle w:val="a3"/>
      </w:pPr>
      <w:r>
        <w:rPr>
          <w:rFonts w:hint="eastAsia"/>
          <w:noProof/>
          <w:lang w:eastAsia="ko-KR"/>
        </w:rPr>
        <w:lastRenderedPageBreak/>
        <mc:AlternateContent>
          <mc:Choice Requires="wpg">
            <w:drawing>
              <wp:anchor distT="0" distB="0" distL="114300" distR="114300" simplePos="0" relativeHeight="251659264" behindDoc="0" locked="0" layoutInCell="1" allowOverlap="1" wp14:anchorId="708F9A83" wp14:editId="50277658">
                <wp:simplePos x="0" y="0"/>
                <wp:positionH relativeFrom="column">
                  <wp:posOffset>51435</wp:posOffset>
                </wp:positionH>
                <wp:positionV relativeFrom="paragraph">
                  <wp:posOffset>55880</wp:posOffset>
                </wp:positionV>
                <wp:extent cx="6612890" cy="939800"/>
                <wp:effectExtent l="0" t="0" r="0" b="0"/>
                <wp:wrapTopAndBottom/>
                <wp:docPr id="4" name="그룹 4"/>
                <wp:cNvGraphicFramePr/>
                <a:graphic xmlns:a="http://schemas.openxmlformats.org/drawingml/2006/main">
                  <a:graphicData uri="http://schemas.microsoft.com/office/word/2010/wordprocessingGroup">
                    <wpg:wgp>
                      <wpg:cNvGrpSpPr/>
                      <wpg:grpSpPr>
                        <a:xfrm>
                          <a:off x="0" y="0"/>
                          <a:ext cx="6612890" cy="939800"/>
                          <a:chOff x="0" y="0"/>
                          <a:chExt cx="5730240" cy="939800"/>
                        </a:xfrm>
                      </wpg:grpSpPr>
                      <pic:pic xmlns:pic="http://schemas.openxmlformats.org/drawingml/2006/picture">
                        <pic:nvPicPr>
                          <pic:cNvPr id="1" name="그림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793750"/>
                          </a:xfrm>
                          <a:prstGeom prst="rect">
                            <a:avLst/>
                          </a:prstGeom>
                        </pic:spPr>
                      </pic:pic>
                      <wps:wsp>
                        <wps:cNvPr id="3" name="Text Box 3"/>
                        <wps:cNvSpPr txBox="1"/>
                        <wps:spPr>
                          <a:xfrm>
                            <a:off x="0" y="793750"/>
                            <a:ext cx="5730240" cy="146050"/>
                          </a:xfrm>
                          <a:prstGeom prst="rect">
                            <a:avLst/>
                          </a:prstGeom>
                          <a:solidFill>
                            <a:prstClr val="white"/>
                          </a:solidFill>
                          <a:ln>
                            <a:noFill/>
                          </a:ln>
                          <a:effectLst/>
                        </wps:spPr>
                        <wps:txbx>
                          <w:txbxContent>
                            <w:p w14:paraId="0948815F" w14:textId="24A2F8D2" w:rsidR="00C9637E" w:rsidRPr="00943AA1" w:rsidRDefault="00C9637E" w:rsidP="00EE4A12">
                              <w:pPr>
                                <w:pStyle w:val="aa"/>
                                <w:jc w:val="center"/>
                                <w:rPr>
                                  <w:b w:val="0"/>
                                  <w:bCs w:val="0"/>
                                  <w:sz w:val="16"/>
                                  <w:szCs w:val="16"/>
                                  <w:lang w:eastAsia="ko-KR"/>
                                </w:rPr>
                              </w:pPr>
                              <w:r w:rsidRPr="00943AA1">
                                <w:rPr>
                                  <w:b w:val="0"/>
                                  <w:bCs w:val="0"/>
                                  <w:sz w:val="16"/>
                                  <w:szCs w:val="16"/>
                                </w:rPr>
                                <w:t xml:space="preserve">Figure </w:t>
                              </w:r>
                              <w:r w:rsidRPr="00943AA1">
                                <w:rPr>
                                  <w:b w:val="0"/>
                                  <w:bCs w:val="0"/>
                                  <w:sz w:val="16"/>
                                  <w:szCs w:val="16"/>
                                </w:rPr>
                                <w:fldChar w:fldCharType="begin"/>
                              </w:r>
                              <w:r w:rsidRPr="00943AA1">
                                <w:rPr>
                                  <w:b w:val="0"/>
                                  <w:bCs w:val="0"/>
                                  <w:sz w:val="16"/>
                                  <w:szCs w:val="16"/>
                                </w:rPr>
                                <w:instrText xml:space="preserve"> SEQ Figure \* ARABIC </w:instrText>
                              </w:r>
                              <w:r w:rsidRPr="00943AA1">
                                <w:rPr>
                                  <w:b w:val="0"/>
                                  <w:bCs w:val="0"/>
                                  <w:sz w:val="16"/>
                                  <w:szCs w:val="16"/>
                                </w:rPr>
                                <w:fldChar w:fldCharType="separate"/>
                              </w:r>
                              <w:r w:rsidRPr="00943AA1">
                                <w:rPr>
                                  <w:b w:val="0"/>
                                  <w:bCs w:val="0"/>
                                  <w:noProof/>
                                  <w:sz w:val="16"/>
                                  <w:szCs w:val="16"/>
                                </w:rPr>
                                <w:t>1</w:t>
                              </w:r>
                              <w:r w:rsidRPr="00943AA1">
                                <w:rPr>
                                  <w:b w:val="0"/>
                                  <w:bCs w:val="0"/>
                                  <w:sz w:val="16"/>
                                  <w:szCs w:val="16"/>
                                </w:rPr>
                                <w:fldChar w:fldCharType="end"/>
                              </w:r>
                              <w:r w:rsidR="00EE4A12">
                                <w:rPr>
                                  <w:b w:val="0"/>
                                  <w:bCs w:val="0"/>
                                  <w:sz w:val="16"/>
                                  <w:szCs w:val="16"/>
                                </w:rPr>
                                <w:t>.</w:t>
                              </w:r>
                              <w:r w:rsidR="00EE4A12">
                                <w:rPr>
                                  <w:b w:val="0"/>
                                  <w:bCs w:val="0"/>
                                  <w:sz w:val="16"/>
                                  <w:szCs w:val="16"/>
                                </w:rPr>
                                <w:tab/>
                              </w:r>
                              <w:r w:rsidRPr="00943AA1">
                                <w:rPr>
                                  <w:rFonts w:hint="eastAsia"/>
                                  <w:b w:val="0"/>
                                  <w:bCs w:val="0"/>
                                  <w:sz w:val="16"/>
                                  <w:szCs w:val="16"/>
                                  <w:lang w:eastAsia="ko-KR"/>
                                </w:rPr>
                                <w:t>model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8F9A83" id="그룹 4" o:spid="_x0000_s1026" style="position:absolute;left:0;text-align:left;margin-left:4.05pt;margin-top:4.4pt;width:520.7pt;height:74pt;z-index:251659264;mso-width-relative:margin;mso-height-relative:margin" coordsize="57302,93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1" o:spid="_x0000_s1027" type="#_x0000_t75" style="position:absolute;width:57277;height:79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">
                  <v:imagedata r:id="rId11" o:title=""/>
                </v:shape>
                <v:shapetype id="_x0000_t202" coordsize="21600,21600" o:spt="202" path="m,l,21600r21600,l21600,xe">
                  <v:stroke joinstyle="miter"/>
                  <v:path gradientshapeok="t" o:connecttype="rect"/>
                </v:shapetype>
                <v:shape id="Text Box 3" o:spid="_x0000_s1028" type="#_x0000_t202" style="position:absolute;top:7937;width:57302;height:1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14:paraId="0948815F" w14:textId="24A2F8D2" w:rsidR="00C9637E" w:rsidRPr="00943AA1" w:rsidRDefault="00C9637E" w:rsidP="00EE4A12">
                        <w:pPr>
                          <w:pStyle w:val="aa"/>
                          <w:jc w:val="center"/>
                          <w:rPr>
                            <w:b w:val="0"/>
                            <w:bCs w:val="0"/>
                            <w:sz w:val="16"/>
                            <w:szCs w:val="16"/>
                            <w:lang w:eastAsia="ko-KR"/>
                          </w:rPr>
                        </w:pPr>
                        <w:r w:rsidRPr="00943AA1">
                          <w:rPr>
                            <w:b w:val="0"/>
                            <w:bCs w:val="0"/>
                            <w:sz w:val="16"/>
                            <w:szCs w:val="16"/>
                          </w:rPr>
                          <w:t xml:space="preserve">Figure </w:t>
                        </w:r>
                        <w:r w:rsidRPr="00943AA1">
                          <w:rPr>
                            <w:b w:val="0"/>
                            <w:bCs w:val="0"/>
                            <w:sz w:val="16"/>
                            <w:szCs w:val="16"/>
                          </w:rPr>
                          <w:fldChar w:fldCharType="begin"/>
                        </w:r>
                        <w:r w:rsidRPr="00943AA1">
                          <w:rPr>
                            <w:b w:val="0"/>
                            <w:bCs w:val="0"/>
                            <w:sz w:val="16"/>
                            <w:szCs w:val="16"/>
                          </w:rPr>
                          <w:instrText xml:space="preserve"> SEQ Figure \* ARABIC </w:instrText>
                        </w:r>
                        <w:r w:rsidRPr="00943AA1">
                          <w:rPr>
                            <w:b w:val="0"/>
                            <w:bCs w:val="0"/>
                            <w:sz w:val="16"/>
                            <w:szCs w:val="16"/>
                          </w:rPr>
                          <w:fldChar w:fldCharType="separate"/>
                        </w:r>
                        <w:r w:rsidRPr="00943AA1">
                          <w:rPr>
                            <w:b w:val="0"/>
                            <w:bCs w:val="0"/>
                            <w:noProof/>
                            <w:sz w:val="16"/>
                            <w:szCs w:val="16"/>
                          </w:rPr>
                          <w:t>1</w:t>
                        </w:r>
                        <w:r w:rsidRPr="00943AA1">
                          <w:rPr>
                            <w:b w:val="0"/>
                            <w:bCs w:val="0"/>
                            <w:sz w:val="16"/>
                            <w:szCs w:val="16"/>
                          </w:rPr>
                          <w:fldChar w:fldCharType="end"/>
                        </w:r>
                        <w:r w:rsidR="00EE4A12">
                          <w:rPr>
                            <w:b w:val="0"/>
                            <w:bCs w:val="0"/>
                            <w:sz w:val="16"/>
                            <w:szCs w:val="16"/>
                          </w:rPr>
                          <w:t>.</w:t>
                        </w:r>
                        <w:r w:rsidR="00EE4A12">
                          <w:rPr>
                            <w:b w:val="0"/>
                            <w:bCs w:val="0"/>
                            <w:sz w:val="16"/>
                            <w:szCs w:val="16"/>
                          </w:rPr>
                          <w:tab/>
                        </w:r>
                        <w:r w:rsidRPr="00943AA1">
                          <w:rPr>
                            <w:rFonts w:hint="eastAsia"/>
                            <w:b w:val="0"/>
                            <w:bCs w:val="0"/>
                            <w:sz w:val="16"/>
                            <w:szCs w:val="16"/>
                            <w:lang w:eastAsia="ko-KR"/>
                          </w:rPr>
                          <w:t>model architecture</w:t>
                        </w:r>
                      </w:p>
                    </w:txbxContent>
                  </v:textbox>
                </v:shape>
                <w10:wrap type="topAndBottom"/>
              </v:group>
            </w:pict>
          </mc:Fallback>
        </mc:AlternateContent>
      </w:r>
      <w:del w:id="62" w:author="윤성빈" w:date="2022-10-05T15:31:00Z">
        <w:r w:rsidR="00483EBB" w:rsidDel="00567792">
          <w:delText xml:space="preserve">Since </w:delText>
        </w:r>
      </w:del>
      <w:r w:rsidR="00483EBB">
        <w:t>BIGGAN</w:t>
      </w:r>
      <w:ins w:id="63" w:author="윤성빈" w:date="2022-10-05T15:13:00Z">
        <w:r w:rsidR="00542ECF">
          <w:t xml:space="preserve"> [4]</w:t>
        </w:r>
      </w:ins>
      <w:r w:rsidR="00483EBB">
        <w:t xml:space="preserve"> was successful in producing high</w:t>
      </w:r>
      <w:del w:id="64" w:author="윤성빈" w:date="2022-10-05T15:09:00Z">
        <w:r w:rsidR="00C9637E" w:rsidDel="007E27CC">
          <w:rPr>
            <w:rFonts w:eastAsia="맑은 고딕" w:hint="eastAsia"/>
            <w:lang w:eastAsia="ko-KR"/>
          </w:rPr>
          <w:delText xml:space="preserve"> </w:delText>
        </w:r>
      </w:del>
      <w:ins w:id="65" w:author="윤성빈" w:date="2022-10-05T15:09:00Z">
        <w:r w:rsidR="007E27CC">
          <w:rPr>
            <w:rFonts w:eastAsia="맑은 고딕"/>
            <w:lang w:eastAsia="ko-KR"/>
          </w:rPr>
          <w:t>-</w:t>
        </w:r>
      </w:ins>
      <w:r w:rsidR="00483EBB">
        <w:t>resolution images</w:t>
      </w:r>
      <w:del w:id="66" w:author="윤성빈" w:date="2022-10-05T15:31:00Z">
        <w:r w:rsidR="00483EBB" w:rsidDel="00567792">
          <w:delText>,</w:delText>
        </w:r>
      </w:del>
      <w:ins w:id="67" w:author="윤성빈" w:date="2022-10-05T15:31:00Z">
        <w:r w:rsidR="00567792">
          <w:t>.</w:t>
        </w:r>
      </w:ins>
      <w:ins w:id="68" w:author="윤성빈" w:date="2022-10-05T15:34:00Z">
        <w:r w:rsidR="00567792">
          <w:t xml:space="preserve"> </w:t>
        </w:r>
      </w:ins>
      <w:del w:id="69" w:author="윤성빈" w:date="2022-10-05T15:33:00Z">
        <w:r w:rsidR="00483EBB" w:rsidDel="00567792">
          <w:delText xml:space="preserve"> </w:delText>
        </w:r>
      </w:del>
      <w:proofErr w:type="gramStart"/>
      <w:ins w:id="70" w:author="윤성빈" w:date="2022-10-05T15:32:00Z">
        <w:r w:rsidR="00567792">
          <w:t>So</w:t>
        </w:r>
        <w:proofErr w:type="gramEnd"/>
        <w:r w:rsidR="00567792">
          <w:t xml:space="preserve"> when </w:t>
        </w:r>
        <w:proofErr w:type="spellStart"/>
        <w:r w:rsidR="00567792" w:rsidRPr="00B321CD">
          <w:t>musegan</w:t>
        </w:r>
        <w:proofErr w:type="spellEnd"/>
        <w:r w:rsidR="00567792" w:rsidRPr="00B321CD">
          <w:t xml:space="preserve"> and </w:t>
        </w:r>
        <w:r w:rsidR="00567792">
          <w:t>BIGGAN</w:t>
        </w:r>
        <w:r w:rsidR="00567792" w:rsidRPr="00B321CD">
          <w:t xml:space="preserve"> are combined</w:t>
        </w:r>
      </w:ins>
      <w:ins w:id="71" w:author="윤성빈" w:date="2022-10-05T15:34:00Z">
        <w:r w:rsidR="00567792">
          <w:t>,</w:t>
        </w:r>
      </w:ins>
      <w:ins w:id="72" w:author="윤성빈" w:date="2022-10-05T15:32:00Z">
        <w:r w:rsidR="00567792">
          <w:t xml:space="preserve"> </w:t>
        </w:r>
      </w:ins>
      <w:del w:id="73" w:author="윤성빈" w:date="2022-10-05T15:32:00Z">
        <w:r w:rsidR="00483EBB" w:rsidDel="00567792">
          <w:delText xml:space="preserve">it was shown that if applied to musegan, </w:delText>
        </w:r>
      </w:del>
      <w:r w:rsidR="00483EBB">
        <w:t>it would be possible to generate better quality music than the CGAN</w:t>
      </w:r>
      <w:ins w:id="74" w:author="윤성빈" w:date="2022-10-05T15:11:00Z">
        <w:r w:rsidR="00542ECF">
          <w:t>-</w:t>
        </w:r>
      </w:ins>
      <w:del w:id="75" w:author="윤성빈" w:date="2022-10-05T15:11:00Z">
        <w:r w:rsidR="00483EBB" w:rsidDel="00542ECF">
          <w:delText xml:space="preserve"> </w:delText>
        </w:r>
      </w:del>
      <w:r w:rsidR="00483EBB">
        <w:t>based model</w:t>
      </w:r>
      <w:ins w:id="76" w:author="윤성빈" w:date="2022-10-05T15:35:00Z">
        <w:r w:rsidR="00567792">
          <w:t>.</w:t>
        </w:r>
      </w:ins>
      <w:del w:id="77" w:author="윤성빈" w:date="2022-10-05T15:33:00Z">
        <w:r w:rsidR="00483EBB" w:rsidDel="00567792">
          <w:delText>,</w:delText>
        </w:r>
      </w:del>
      <w:r w:rsidR="00483EBB">
        <w:t xml:space="preserve"> </w:t>
      </w:r>
      <w:ins w:id="78" w:author="윤성빈" w:date="2022-10-05T15:38:00Z">
        <w:r w:rsidR="00567792">
          <w:t>This is why t</w:t>
        </w:r>
      </w:ins>
      <w:del w:id="79" w:author="윤성빈" w:date="2022-10-05T15:33:00Z">
        <w:r w:rsidR="00483EBB" w:rsidDel="00567792">
          <w:delText>so t</w:delText>
        </w:r>
      </w:del>
      <w:r w:rsidR="00483EBB">
        <w:t>he BIGGAN</w:t>
      </w:r>
      <w:ins w:id="80" w:author="윤성빈" w:date="2022-10-05T15:11:00Z">
        <w:r w:rsidR="00542ECF">
          <w:t>-</w:t>
        </w:r>
      </w:ins>
      <w:del w:id="81" w:author="윤성빈" w:date="2022-10-05T15:10:00Z">
        <w:r w:rsidR="00483EBB" w:rsidDel="00542ECF">
          <w:delText xml:space="preserve"> </w:delText>
        </w:r>
      </w:del>
      <w:r w:rsidR="00483EBB">
        <w:t>based model was devised. We implemented the BIGGAN</w:t>
      </w:r>
      <w:del w:id="82" w:author="윤성빈" w:date="2022-10-05T15:38:00Z">
        <w:r w:rsidR="00483EBB" w:rsidDel="00567792">
          <w:delText xml:space="preserve"> </w:delText>
        </w:r>
      </w:del>
      <w:ins w:id="83" w:author="윤성빈" w:date="2022-10-05T15:38:00Z">
        <w:r w:rsidR="00567792">
          <w:t>-</w:t>
        </w:r>
      </w:ins>
      <w:r w:rsidR="00483EBB">
        <w:t>based model by changing the CGAN</w:t>
      </w:r>
      <w:ins w:id="84" w:author="윤성빈" w:date="2022-10-05T22:25:00Z">
        <w:r w:rsidR="004744FE">
          <w:t>-</w:t>
        </w:r>
      </w:ins>
      <w:del w:id="85" w:author="윤성빈" w:date="2022-10-05T22:25:00Z">
        <w:r w:rsidR="00483EBB" w:rsidDel="004744FE">
          <w:delText xml:space="preserve"> </w:delText>
        </w:r>
      </w:del>
      <w:r w:rsidR="00483EBB">
        <w:t xml:space="preserve">based model as follows. This model projects C transformed into an embedding vector and h. </w:t>
      </w:r>
      <w:ins w:id="86" w:author="윤성빈" w:date="2022-10-05T15:40:00Z">
        <w:r w:rsidR="00567792" w:rsidRPr="00567792">
          <w:t xml:space="preserve">After concatenating the projected with h, it is used </w:t>
        </w:r>
        <w:proofErr w:type="gramStart"/>
        <w:r w:rsidR="00567792" w:rsidRPr="00567792">
          <w:t>as a result of</w:t>
        </w:r>
        <w:proofErr w:type="gramEnd"/>
        <w:r w:rsidR="00567792" w:rsidRPr="00567792">
          <w:t xml:space="preserve"> real and fake discrimination. h denotes the output of the discriminator.</w:t>
        </w:r>
      </w:ins>
      <w:del w:id="87" w:author="윤성빈" w:date="2022-10-05T15:40:00Z">
        <w:r w:rsidR="00483EBB" w:rsidDel="00567792">
          <w:delText>Then, after concatenating the projected with h, it is used as a result of real and fake discrimination, where h denotes the output of the discriminator</w:delText>
        </w:r>
      </w:del>
      <w:del w:id="88" w:author="윤성빈" w:date="2022-10-05T20:04:00Z">
        <w:r w:rsidR="00483EBB" w:rsidDel="00573EFA">
          <w:delText>.</w:delText>
        </w:r>
      </w:del>
    </w:p>
    <w:p w14:paraId="2C3D0C58" w14:textId="76A731C9" w:rsidR="007A1DF1" w:rsidRDefault="00483EBB" w:rsidP="00483EBB">
      <w:pPr>
        <w:pStyle w:val="a3"/>
      </w:pPr>
      <w:r>
        <w:t>The ACGAN</w:t>
      </w:r>
      <w:ins w:id="89" w:author="윤성빈" w:date="2022-10-05T15:13:00Z">
        <w:r w:rsidR="00542ECF">
          <w:t>-</w:t>
        </w:r>
      </w:ins>
      <w:del w:id="90" w:author="윤성빈" w:date="2022-10-05T15:13:00Z">
        <w:r w:rsidDel="00542ECF">
          <w:delText xml:space="preserve"> </w:delText>
        </w:r>
      </w:del>
      <w:r>
        <w:t xml:space="preserve">based model additionally learns the classifier. Since ACGAN </w:t>
      </w:r>
      <w:ins w:id="91" w:author="윤성빈" w:date="2022-10-05T15:13:00Z">
        <w:r w:rsidR="00542ECF">
          <w:t xml:space="preserve">[5] </w:t>
        </w:r>
      </w:ins>
      <w:r>
        <w:t xml:space="preserve">showed good performance in the existing class condition image generative model, we applied ACGAN to </w:t>
      </w:r>
      <w:proofErr w:type="spellStart"/>
      <w:r>
        <w:t>musegan</w:t>
      </w:r>
      <w:proofErr w:type="spellEnd"/>
      <w:r>
        <w:t>. In doing so, we aimed to develop a model that distinguishes between genres more effectively than models based on CGAN and BIGGAN. In contrast to the CGAN and BIGGAN</w:t>
      </w:r>
      <w:del w:id="92" w:author="윤성빈" w:date="2022-10-05T20:05:00Z">
        <w:r w:rsidDel="00573EFA">
          <w:delText xml:space="preserve"> </w:delText>
        </w:r>
      </w:del>
      <w:ins w:id="93" w:author="윤성빈" w:date="2022-10-05T20:05:00Z">
        <w:r w:rsidR="00573EFA">
          <w:t>-</w:t>
        </w:r>
      </w:ins>
      <w:r>
        <w:t xml:space="preserve">based models, </w:t>
      </w:r>
      <w:ins w:id="94" w:author="윤성빈" w:date="2022-10-05T20:05:00Z">
        <w:r w:rsidR="00573EFA">
          <w:t xml:space="preserve">we added </w:t>
        </w:r>
      </w:ins>
      <w:r>
        <w:t xml:space="preserve">a </w:t>
      </w:r>
      <w:proofErr w:type="spellStart"/>
      <w:r>
        <w:t>softmax</w:t>
      </w:r>
      <w:proofErr w:type="spellEnd"/>
      <w:r>
        <w:t xml:space="preserve"> layer </w:t>
      </w:r>
      <w:del w:id="95" w:author="윤성빈" w:date="2022-10-05T20:05:00Z">
        <w:r w:rsidDel="00573EFA">
          <w:delText>was added to</w:delText>
        </w:r>
      </w:del>
      <w:ins w:id="96" w:author="윤성빈" w:date="2022-10-05T20:05:00Z">
        <w:r w:rsidR="00573EFA">
          <w:t>at</w:t>
        </w:r>
      </w:ins>
      <w:r>
        <w:t xml:space="preserve"> the </w:t>
      </w:r>
      <w:del w:id="97" w:author="윤성빈" w:date="2022-10-05T20:04:00Z">
        <w:r w:rsidDel="00573EFA">
          <w:delText xml:space="preserve">discriminator's </w:delText>
        </w:r>
      </w:del>
      <w:r>
        <w:t>end</w:t>
      </w:r>
      <w:ins w:id="98" w:author="윤성빈" w:date="2022-10-05T20:04:00Z">
        <w:r w:rsidR="00573EFA">
          <w:t xml:space="preserve"> of </w:t>
        </w:r>
      </w:ins>
      <w:ins w:id="99" w:author="윤성빈" w:date="2022-10-05T20:06:00Z">
        <w:r w:rsidR="00C90631">
          <w:t xml:space="preserve">the </w:t>
        </w:r>
      </w:ins>
      <w:ins w:id="100" w:author="윤성빈" w:date="2022-10-05T20:04:00Z">
        <w:r w:rsidR="00573EFA">
          <w:t>discriminator</w:t>
        </w:r>
      </w:ins>
      <w:r>
        <w:t xml:space="preserve"> </w:t>
      </w:r>
      <w:ins w:id="101" w:author="윤성빈" w:date="2022-10-05T20:05:00Z">
        <w:r w:rsidR="00573EFA">
          <w:t xml:space="preserve">to get </w:t>
        </w:r>
        <w:r w:rsidR="00C90631">
          <w:t xml:space="preserve">the class </w:t>
        </w:r>
      </w:ins>
      <w:ins w:id="102" w:author="윤성빈" w:date="2022-10-05T20:06:00Z">
        <w:r w:rsidR="00C90631">
          <w:t>prediction results.</w:t>
        </w:r>
      </w:ins>
      <w:ins w:id="103" w:author="윤성빈" w:date="2022-10-05T20:07:00Z">
        <w:r w:rsidR="00C90631">
          <w:t xml:space="preserve"> And we didn’t give</w:t>
        </w:r>
      </w:ins>
      <w:del w:id="104" w:author="윤성빈" w:date="2022-10-05T20:07:00Z">
        <w:r w:rsidDel="00C90631">
          <w:delText>without providing</w:delText>
        </w:r>
      </w:del>
      <w:r>
        <w:t xml:space="preserve"> the discriminator any condition information,</w:t>
      </w:r>
      <w:del w:id="105" w:author="윤성빈" w:date="2022-10-05T20:09:00Z">
        <w:r w:rsidDel="00C90631">
          <w:delText xml:space="preserve"> re</w:delText>
        </w:r>
      </w:del>
      <w:del w:id="106" w:author="윤성빈" w:date="2022-10-05T20:08:00Z">
        <w:r w:rsidDel="00C90631">
          <w:delText>sulting in the class prediction results</w:delText>
        </w:r>
      </w:del>
      <w:r>
        <w:t xml:space="preserve">. When </w:t>
      </w:r>
      <w:proofErr w:type="spellStart"/>
      <w:r>
        <w:t>X</w:t>
      </w:r>
      <w:r w:rsidRPr="00C5050B">
        <w:rPr>
          <w:vertAlign w:val="subscript"/>
        </w:rPr>
        <w:t>fake</w:t>
      </w:r>
      <w:proofErr w:type="spellEnd"/>
      <w:r>
        <w:t xml:space="preserve"> or </w:t>
      </w:r>
      <w:proofErr w:type="spellStart"/>
      <w:r>
        <w:t>X</w:t>
      </w:r>
      <w:r w:rsidRPr="00C5050B">
        <w:rPr>
          <w:vertAlign w:val="subscript"/>
        </w:rPr>
        <w:t>real</w:t>
      </w:r>
      <w:proofErr w:type="spellEnd"/>
      <w:r>
        <w:t xml:space="preserve"> enters the discriminator input, the output is the result of class prediction and the distinction between real and fake</w:t>
      </w:r>
      <w:r w:rsidR="007E2390">
        <w:t>.</w:t>
      </w:r>
    </w:p>
    <w:p w14:paraId="3D0F656F" w14:textId="77777777" w:rsidR="007A1DF1" w:rsidRDefault="00483EBB" w:rsidP="00483EBB">
      <w:pPr>
        <w:pStyle w:val="2"/>
      </w:pPr>
      <w:r w:rsidRPr="00483EBB">
        <w:t>Model Training</w:t>
      </w:r>
    </w:p>
    <w:p w14:paraId="12B32885" w14:textId="77777777" w:rsidR="007A1DF1" w:rsidRPr="00C75912" w:rsidRDefault="00013667">
      <w:pPr>
        <w:pStyle w:val="a3"/>
        <w:rPr>
          <w:rFonts w:eastAsia="맑은 고딕"/>
          <w:lang w:eastAsia="ko-KR"/>
        </w:rPr>
      </w:pPr>
      <w:r w:rsidRPr="00013667">
        <w:t xml:space="preserve">The loss used to train the model was used through modification in WGAN-GP [6], the same as that used in </w:t>
      </w:r>
      <w:proofErr w:type="spellStart"/>
      <w:r w:rsidRPr="00013667">
        <w:t>musegan</w:t>
      </w:r>
      <w:proofErr w:type="spellEnd"/>
      <w:r w:rsidRPr="00013667">
        <w:t xml:space="preserve"> [1]. The WGAN-GP has been modified so that G (generator) and D (discriminator) receive additional conditional inputs called C (condition).</w:t>
      </w:r>
    </w:p>
    <w:p w14:paraId="7E263DF2" w14:textId="0FF40C9E" w:rsidR="007A1DF1" w:rsidRDefault="007E2390">
      <w:pPr>
        <w:pStyle w:val="equation"/>
        <w:rPr>
          <w:rFonts w:hint="eastAsia"/>
        </w:rPr>
      </w:pPr>
      <w:r>
        <w:tab/>
      </w:r>
      <m:oMath>
        <m:r>
          <w:ins w:id="107" w:author="윤성빈" w:date="2022-10-05T22:30:00Z">
            <w:rPr>
              <w:rFonts w:ascii="Cambria Math" w:hAnsi="Cambria Math"/>
            </w:rPr>
            <m:t>G</m:t>
          </w:ins>
        </m:r>
        <m:r>
          <w:rPr>
            <w:rFonts w:ascii="Cambria Math" w:hAnsi="Cambria Math" w:cs="Times New Roman"/>
            <w:lang w:eastAsia="ko-KR"/>
          </w:rPr>
          <m:t>P=</m:t>
        </m:r>
        <m:r>
          <m:rPr>
            <m:sty m:val="p"/>
          </m:rPr>
          <w:rPr>
            <w:rFonts w:ascii="Cambria Math" w:hAnsi="Cambria Math" w:cs="Times New Roman"/>
            <w:lang w:eastAsia="ko-KR"/>
          </w:rPr>
          <m:t>λ</m:t>
        </m:r>
        <m:r>
          <w:rPr>
            <w:rFonts w:ascii="Cambria Math" w:hAnsi="Cambria Math" w:cs="Times New Roman"/>
            <w:lang w:eastAsia="ko-KR"/>
          </w:rPr>
          <m:t>E[</m:t>
        </m:r>
        <m:sSup>
          <m:sSupPr>
            <m:ctrlPr>
              <w:rPr>
                <w:rFonts w:ascii="Cambria Math" w:hAnsi="Cambria Math" w:cs="Times New Roman"/>
                <w:i/>
                <w:lang w:eastAsia="ko-KR"/>
              </w:rPr>
            </m:ctrlPr>
          </m:sSupPr>
          <m:e>
            <m:r>
              <w:rPr>
                <w:rFonts w:ascii="Cambria Math" w:hAnsi="Cambria Math" w:cs="Times New Roman"/>
                <w:lang w:eastAsia="ko-KR"/>
              </w:rPr>
              <m:t>(</m:t>
            </m:r>
            <m:d>
              <m:dPr>
                <m:begChr m:val="|"/>
                <m:endChr m:val="|"/>
                <m:ctrlPr>
                  <w:rPr>
                    <w:rFonts w:ascii="Cambria Math" w:hAnsi="Cambria Math" w:cs="Times New Roman"/>
                    <w:i/>
                    <w:lang w:eastAsia="ko-KR"/>
                  </w:rPr>
                </m:ctrlPr>
              </m:dPr>
              <m:e>
                <m:r>
                  <m:rPr>
                    <m:sty m:val="p"/>
                  </m:rPr>
                  <w:rPr>
                    <w:rFonts w:ascii="Cambria Math" w:hAnsi="Cambria Math" w:cs="Times New Roman"/>
                    <w:lang w:eastAsia="ko-KR"/>
                  </w:rPr>
                  <m:t>∇</m:t>
                </m:r>
                <m:r>
                  <w:rPr>
                    <w:rFonts w:ascii="Cambria Math" w:hAnsi="Cambria Math" w:cs="Times New Roman"/>
                    <w:lang w:eastAsia="ko-KR"/>
                  </w:rPr>
                  <m:t>D</m:t>
                </m:r>
                <m:d>
                  <m:dPr>
                    <m:ctrlPr>
                      <w:rPr>
                        <w:rFonts w:ascii="Cambria Math" w:hAnsi="Cambria Math" w:cs="Times New Roman"/>
                        <w:i/>
                        <w:lang w:eastAsia="ko-KR"/>
                      </w:rPr>
                    </m:ctrlPr>
                  </m:dPr>
                  <m:e>
                    <m:r>
                      <m:rPr>
                        <m:sty m:val="p"/>
                      </m:rPr>
                      <w:rPr>
                        <w:rFonts w:ascii="Cambria Math" w:hAnsi="Cambria Math" w:cs="Times New Roman"/>
                        <w:lang w:eastAsia="ko-KR"/>
                      </w:rPr>
                      <m:t>α</m:t>
                    </m:r>
                    <m:r>
                      <w:rPr>
                        <w:rFonts w:ascii="Cambria Math" w:hAnsi="Cambria Math" w:cs="Times New Roman"/>
                        <w:lang w:eastAsia="ko-KR"/>
                      </w:rPr>
                      <m:t>X-</m:t>
                    </m:r>
                    <m:d>
                      <m:dPr>
                        <m:ctrlPr>
                          <w:rPr>
                            <w:rFonts w:ascii="Cambria Math" w:hAnsi="Cambria Math" w:cs="Times New Roman"/>
                            <w:i/>
                            <w:lang w:eastAsia="ko-KR"/>
                          </w:rPr>
                        </m:ctrlPr>
                      </m:dPr>
                      <m:e>
                        <m:r>
                          <w:rPr>
                            <w:rFonts w:ascii="Cambria Math" w:hAnsi="Cambria Math" w:cs="Times New Roman"/>
                            <w:lang w:eastAsia="ko-KR"/>
                          </w:rPr>
                          <m:t>1-</m:t>
                        </m:r>
                        <m:r>
                          <m:rPr>
                            <m:sty m:val="p"/>
                          </m:rPr>
                          <w:rPr>
                            <w:rFonts w:ascii="Cambria Math" w:hAnsi="Cambria Math" w:cs="Times New Roman"/>
                            <w:lang w:eastAsia="ko-KR"/>
                          </w:rPr>
                          <m:t>α</m:t>
                        </m:r>
                        <m:r>
                          <w:rPr>
                            <w:rFonts w:ascii="Cambria Math" w:hAnsi="Cambria Math" w:cs="Times New Roman"/>
                            <w:lang w:eastAsia="ko-KR"/>
                          </w:rPr>
                          <m:t>G</m:t>
                        </m:r>
                        <m:d>
                          <m:dPr>
                            <m:ctrlPr>
                              <w:rPr>
                                <w:rFonts w:ascii="Cambria Math" w:hAnsi="Cambria Math" w:cs="Times New Roman"/>
                                <w:i/>
                                <w:lang w:eastAsia="ko-KR"/>
                              </w:rPr>
                            </m:ctrlPr>
                          </m:dPr>
                          <m:e>
                            <m:r>
                              <w:rPr>
                                <w:rFonts w:ascii="Cambria Math" w:hAnsi="Cambria Math" w:cs="Times New Roman"/>
                                <w:lang w:eastAsia="ko-KR"/>
                              </w:rPr>
                              <m:t>Z</m:t>
                            </m:r>
                          </m:e>
                          <m:e>
                            <m:r>
                              <w:rPr>
                                <w:rFonts w:ascii="Cambria Math" w:hAnsi="Cambria Math" w:cs="Times New Roman"/>
                                <w:lang w:eastAsia="ko-KR"/>
                              </w:rPr>
                              <m:t>C</m:t>
                            </m:r>
                          </m:e>
                        </m:d>
                      </m:e>
                    </m:d>
                    <m:r>
                      <w:rPr>
                        <w:rFonts w:ascii="Cambria Math" w:hAnsi="Cambria Math" w:cs="Times New Roman"/>
                        <w:lang w:eastAsia="ko-KR"/>
                      </w:rPr>
                      <m:t>|C</m:t>
                    </m:r>
                  </m:e>
                </m:d>
              </m:e>
            </m:d>
            <m:r>
              <w:rPr>
                <w:rFonts w:ascii="Cambria Math" w:hAnsi="Cambria Math" w:cs="Times New Roman"/>
                <w:lang w:eastAsia="ko-KR"/>
              </w:rPr>
              <m:t>-1)</m:t>
            </m:r>
          </m:e>
          <m:sup>
            <m:r>
              <w:rPr>
                <w:rFonts w:ascii="Cambria Math" w:hAnsi="Cambria Math" w:cs="Times New Roman"/>
                <w:lang w:eastAsia="ko-KR"/>
              </w:rPr>
              <m:t>2</m:t>
            </m:r>
          </m:sup>
        </m:sSup>
        <m:r>
          <w:rPr>
            <w:rFonts w:ascii="Cambria Math" w:hAnsi="Cambria Math" w:cs="Times New Roman"/>
            <w:lang w:eastAsia="ko-KR"/>
          </w:rPr>
          <m:t>]</m:t>
        </m:r>
      </m:oMath>
      <w:r>
        <w:tab/>
      </w:r>
      <w:r>
        <w:t></w:t>
      </w:r>
      <w:r>
        <w:t></w:t>
      </w:r>
      <w:r>
        <w:t></w:t>
      </w:r>
    </w:p>
    <w:p w14:paraId="1C235FA2" w14:textId="55723B5F" w:rsidR="00C75912" w:rsidRDefault="00A41EE6">
      <w:pPr>
        <w:pStyle w:val="a3"/>
        <w:rPr>
          <w:rFonts w:eastAsia="맑은 고딕"/>
          <w:lang w:eastAsia="ko-KR"/>
        </w:rPr>
      </w:pPr>
      <w:ins w:id="108" w:author="윤성빈" w:date="2022-10-05T22:30:00Z">
        <w:r>
          <w:rPr>
            <w:i/>
          </w:rPr>
          <w:t>G</w:t>
        </w:r>
      </w:ins>
      <w:r w:rsidR="00C75912" w:rsidRPr="00C75912">
        <w:rPr>
          <w:i/>
        </w:rPr>
        <w:t>P</w:t>
      </w:r>
      <w:r w:rsidR="00C75912" w:rsidRPr="00C75912">
        <w:t xml:space="preserve"> is the gradient penalty. λ=10, α is a random value between 0 and 1. </w:t>
      </w:r>
      <w:r w:rsidR="00C75912" w:rsidRPr="00C75912">
        <w:rPr>
          <w:i/>
        </w:rPr>
        <w:t>X</w:t>
      </w:r>
      <w:r w:rsidR="00C75912" w:rsidRPr="00C75912">
        <w:t xml:space="preserve"> is real data and </w:t>
      </w:r>
      <w:r w:rsidR="00C75912" w:rsidRPr="00C75912">
        <w:rPr>
          <w:i/>
        </w:rPr>
        <w:t>Z</w:t>
      </w:r>
      <w:r w:rsidR="00C75912" w:rsidRPr="00C75912">
        <w:t xml:space="preserve"> is a latent vector.</w:t>
      </w:r>
    </w:p>
    <w:p w14:paraId="141880ED" w14:textId="670D37E9" w:rsidR="00953368" w:rsidRDefault="00953368" w:rsidP="00953368">
      <w:pPr>
        <w:pStyle w:val="equation"/>
        <w:rPr>
          <w:rFonts w:hint="eastAsia"/>
        </w:rPr>
      </w:pPr>
      <w:r>
        <w:tab/>
      </w:r>
      <m:oMath>
        <m:sSubSup>
          <m:sSubSupPr>
            <m:ctrlPr>
              <w:rPr>
                <w:rFonts w:ascii="Cambria Math" w:hAnsi="Cambria Math"/>
              </w:rPr>
            </m:ctrlPr>
          </m:sSubSupPr>
          <m:e>
            <m:r>
              <w:rPr>
                <w:rFonts w:ascii="Cambria Math" w:hAnsi="Cambria Math"/>
              </w:rPr>
              <m:t>L</m:t>
            </m:r>
          </m:e>
          <m:sub>
            <m:r>
              <w:rPr>
                <w:rFonts w:ascii="Cambria Math" w:hAnsi="Cambria Math"/>
              </w:rPr>
              <m:t>D</m:t>
            </m:r>
          </m:sub>
          <m:sup>
            <m:r>
              <w:rPr>
                <w:rFonts w:ascii="Cambria Math" w:hAnsi="Cambria Math"/>
              </w:rPr>
              <m:t>WGAN-GP</m:t>
            </m:r>
          </m:sup>
        </m:sSubSup>
        <m:r>
          <w:rPr>
            <w:rFonts w:ascii="Cambria Math" w:hAnsi="Cambria Math" w:cs="Times New Roman"/>
          </w:rPr>
          <m:t>=E[D(X|C)]-E[D(G(Z|C)|C)]+</m:t>
        </m:r>
        <m:r>
          <w:ins w:id="109" w:author="윤성빈" w:date="2022-10-05T22:30:00Z">
            <w:rPr>
              <w:rFonts w:ascii="Cambria Math" w:hAnsi="Cambria Math" w:cs="Times New Roman"/>
            </w:rPr>
            <m:t>G</m:t>
          </w:ins>
        </m:r>
        <m:r>
          <w:rPr>
            <w:rFonts w:ascii="Cambria Math" w:hAnsi="Cambria Math" w:cs="Times New Roman"/>
          </w:rPr>
          <m:t>P</m:t>
        </m:r>
      </m:oMath>
      <w:r>
        <w:tab/>
      </w:r>
      <w:r>
        <w:t></w:t>
      </w:r>
      <w:r>
        <w:rPr>
          <w:rFonts w:eastAsia="맑은 고딕"/>
          <w:lang w:eastAsia="ko-KR"/>
        </w:rPr>
        <w:t></w:t>
      </w:r>
      <w:r>
        <w:t></w:t>
      </w:r>
    </w:p>
    <w:p w14:paraId="0B16CAFC" w14:textId="188226A6" w:rsidR="00051310" w:rsidRDefault="00051310" w:rsidP="00051310">
      <w:pPr>
        <w:pStyle w:val="equation"/>
        <w:rPr>
          <w:rFonts w:hint="eastAsia"/>
        </w:rPr>
      </w:pPr>
      <w:r>
        <w:tab/>
      </w:r>
      <m:oMath>
        <m:sSubSup>
          <m:sSubSupPr>
            <m:ctrlPr>
              <w:rPr>
                <w:rFonts w:ascii="Cambria Math" w:hAnsi="Cambria Math"/>
              </w:rPr>
            </m:ctrlPr>
          </m:sSubSupPr>
          <m:e>
            <m:r>
              <w:rPr>
                <w:rFonts w:ascii="Cambria Math" w:hAnsi="Cambria Math"/>
              </w:rPr>
              <m:t>L</m:t>
            </m:r>
          </m:e>
          <m:sub>
            <m:r>
              <w:rPr>
                <w:rFonts w:ascii="Cambria Math" w:hAnsi="Cambria Math"/>
              </w:rPr>
              <m:t>G</m:t>
            </m:r>
          </m:sub>
          <m:sup>
            <m:r>
              <w:rPr>
                <w:rFonts w:ascii="Cambria Math" w:hAnsi="Cambria Math"/>
              </w:rPr>
              <m:t>WGAN-GP</m:t>
            </m:r>
          </m:sup>
        </m:sSubSup>
        <m:r>
          <w:rPr>
            <w:rFonts w:ascii="Cambria Math" w:hAnsi="Cambria Math"/>
          </w:rPr>
          <m:t>=E[G(Z|C)]</m:t>
        </m:r>
      </m:oMath>
      <w:r>
        <w:tab/>
      </w:r>
      <w:r>
        <w:t></w:t>
      </w:r>
      <w:r>
        <w:rPr>
          <w:rFonts w:eastAsia="맑은 고딕"/>
          <w:lang w:eastAsia="ko-KR"/>
        </w:rPr>
        <w:t></w:t>
      </w:r>
      <w:r>
        <w:t></w:t>
      </w:r>
    </w:p>
    <w:p w14:paraId="0475D295" w14:textId="0B6DD896" w:rsidR="00051310" w:rsidRDefault="00000000">
      <w:pPr>
        <w:pStyle w:val="a3"/>
        <w:rPr>
          <w:rFonts w:eastAsia="맑은 고딕"/>
          <w:lang w:eastAsia="ko-KR"/>
        </w:rPr>
      </w:pPr>
      <m:oMath>
        <m:sSubSup>
          <m:sSubSupPr>
            <m:ctrlPr>
              <w:rPr>
                <w:rFonts w:ascii="Cambria Math" w:hAnsi="Cambria Math" w:cs="Symbol"/>
                <w:spacing w:val="0"/>
              </w:rPr>
            </m:ctrlPr>
          </m:sSubSupPr>
          <m:e>
            <m:r>
              <w:rPr>
                <w:rFonts w:ascii="Cambria Math" w:hAnsi="Cambria Math"/>
              </w:rPr>
              <m:t>L</m:t>
            </m:r>
          </m:e>
          <m:sub>
            <m:r>
              <w:rPr>
                <w:rFonts w:ascii="Cambria Math" w:hAnsi="Cambria Math"/>
              </w:rPr>
              <m:t>G</m:t>
            </m:r>
          </m:sub>
          <m:sup>
            <m:r>
              <w:rPr>
                <w:rFonts w:ascii="Cambria Math" w:hAnsi="Cambria Math"/>
              </w:rPr>
              <m:t>WGAN-GP</m:t>
            </m:r>
          </m:sup>
        </m:sSubSup>
        <m:r>
          <w:rPr>
            <w:rFonts w:ascii="Cambria Math" w:hAnsi="Cambria Math" w:cs="Symbol"/>
            <w:spacing w:val="0"/>
          </w:rPr>
          <m:t xml:space="preserve"> </m:t>
        </m:r>
      </m:oMath>
      <w:r w:rsidR="00051310" w:rsidRPr="00051310">
        <w:rPr>
          <w:rFonts w:eastAsia="맑은 고딕"/>
          <w:lang w:eastAsia="ko-KR"/>
        </w:rPr>
        <w:t>and</w:t>
      </w:r>
      <w:r w:rsidR="00447774">
        <w:rPr>
          <w:rFonts w:eastAsia="맑은 고딕" w:hint="eastAsia"/>
          <w:lang w:eastAsia="ko-KR"/>
        </w:rPr>
        <w:t xml:space="preserve"> </w:t>
      </w:r>
      <m:oMath>
        <m:sSubSup>
          <m:sSubSupPr>
            <m:ctrlPr>
              <w:rPr>
                <w:rFonts w:ascii="Cambria Math" w:hAnsi="Cambria Math" w:cs="Symbol"/>
                <w:spacing w:val="0"/>
              </w:rPr>
            </m:ctrlPr>
          </m:sSubSupPr>
          <m:e>
            <m:r>
              <w:rPr>
                <w:rFonts w:ascii="Cambria Math" w:hAnsi="Cambria Math"/>
              </w:rPr>
              <m:t>L</m:t>
            </m:r>
          </m:e>
          <m:sub>
            <m:r>
              <w:rPr>
                <w:rFonts w:ascii="Cambria Math" w:hAnsi="Cambria Math"/>
              </w:rPr>
              <m:t>D</m:t>
            </m:r>
          </m:sub>
          <m:sup>
            <m:r>
              <w:rPr>
                <w:rFonts w:ascii="Cambria Math" w:hAnsi="Cambria Math"/>
              </w:rPr>
              <m:t>WGAN-GP</m:t>
            </m:r>
          </m:sup>
        </m:sSubSup>
      </m:oMath>
      <w:r w:rsidR="00051310" w:rsidRPr="00051310">
        <w:rPr>
          <w:rFonts w:eastAsia="맑은 고딕"/>
          <w:lang w:eastAsia="ko-KR"/>
        </w:rPr>
        <w:t xml:space="preserve"> are the losses used for training generators and discriminators of CGAN and BIGGAN</w:t>
      </w:r>
      <w:ins w:id="110" w:author="윤성빈" w:date="2022-10-05T22:25:00Z">
        <w:r w:rsidR="004744FE">
          <w:rPr>
            <w:rFonts w:eastAsia="맑은 고딕"/>
            <w:lang w:eastAsia="ko-KR"/>
          </w:rPr>
          <w:t>-</w:t>
        </w:r>
      </w:ins>
      <w:del w:id="111" w:author="윤성빈" w:date="2022-10-05T22:25:00Z">
        <w:r w:rsidR="00051310" w:rsidRPr="00051310" w:rsidDel="004744FE">
          <w:rPr>
            <w:rFonts w:eastAsia="맑은 고딕"/>
            <w:lang w:eastAsia="ko-KR"/>
          </w:rPr>
          <w:delText xml:space="preserve"> </w:delText>
        </w:r>
      </w:del>
      <w:r w:rsidR="00051310" w:rsidRPr="00051310">
        <w:rPr>
          <w:rFonts w:eastAsia="맑은 고딕"/>
          <w:lang w:eastAsia="ko-KR"/>
        </w:rPr>
        <w:t>based models.</w:t>
      </w:r>
    </w:p>
    <w:p w14:paraId="371C57F9" w14:textId="7738C4A8" w:rsidR="00051310" w:rsidRDefault="00447774">
      <w:pPr>
        <w:pStyle w:val="a3"/>
        <w:rPr>
          <w:rFonts w:eastAsia="맑은 고딕"/>
          <w:lang w:eastAsia="ko-KR"/>
        </w:rPr>
      </w:pPr>
      <w:r w:rsidRPr="00447774">
        <w:rPr>
          <w:rFonts w:eastAsia="맑은 고딕"/>
          <w:lang w:eastAsia="ko-KR"/>
        </w:rPr>
        <w:t>In the case of the ACGAN</w:t>
      </w:r>
      <w:ins w:id="112" w:author="윤성빈" w:date="2022-10-05T22:25:00Z">
        <w:r w:rsidR="004744FE">
          <w:rPr>
            <w:rFonts w:eastAsia="맑은 고딕"/>
            <w:lang w:eastAsia="ko-KR"/>
          </w:rPr>
          <w:t>-</w:t>
        </w:r>
      </w:ins>
      <w:del w:id="113" w:author="윤성빈" w:date="2022-10-05T22:25:00Z">
        <w:r w:rsidRPr="00447774" w:rsidDel="004744FE">
          <w:rPr>
            <w:rFonts w:eastAsia="맑은 고딕"/>
            <w:lang w:eastAsia="ko-KR"/>
          </w:rPr>
          <w:delText xml:space="preserve"> </w:delText>
        </w:r>
      </w:del>
      <w:r w:rsidRPr="00447774">
        <w:rPr>
          <w:rFonts w:eastAsia="맑은 고딕"/>
          <w:lang w:eastAsia="ko-KR"/>
        </w:rPr>
        <w:t>based model, the loss is different because the condition input does not enter the discriminator and the classifier needs to be additionally learned.</w:t>
      </w:r>
    </w:p>
    <w:p w14:paraId="5567CDFD" w14:textId="03DBC9BF" w:rsidR="00447774" w:rsidRDefault="00447774" w:rsidP="00447774">
      <w:pPr>
        <w:pStyle w:val="equation"/>
        <w:rPr>
          <w:rFonts w:hint="eastAsia"/>
        </w:rPr>
      </w:pPr>
      <w:r>
        <w:tab/>
      </w:r>
      <m:oMath>
        <m:sSubSup>
          <m:sSubSupPr>
            <m:ctrlPr>
              <w:rPr>
                <w:rFonts w:ascii="Cambria Math" w:hAnsi="Cambria Math"/>
                <w:lang w:eastAsia="ko-KR"/>
              </w:rPr>
            </m:ctrlPr>
          </m:sSubSupPr>
          <m:e>
            <m:r>
              <w:rPr>
                <w:rFonts w:ascii="Cambria Math" w:hAnsi="Cambria Math"/>
                <w:lang w:eastAsia="ko-KR"/>
              </w:rPr>
              <m:t>L</m:t>
            </m:r>
          </m:e>
          <m:sub>
            <m:r>
              <w:rPr>
                <w:rFonts w:ascii="Cambria Math" w:hAnsi="Cambria Math"/>
                <w:lang w:eastAsia="ko-KR"/>
              </w:rPr>
              <m:t>D</m:t>
            </m:r>
          </m:sub>
          <m:sup>
            <m:r>
              <w:rPr>
                <w:rFonts w:ascii="Cambria Math" w:hAnsi="Cambria Math"/>
                <w:lang w:eastAsia="ko-KR"/>
              </w:rPr>
              <m:t>AC</m:t>
            </m:r>
          </m:sup>
        </m:sSubSup>
        <m:r>
          <w:rPr>
            <w:rFonts w:ascii="Cambria Math" w:hAnsi="Cambria Math"/>
            <w:lang w:eastAsia="ko-KR"/>
          </w:rPr>
          <m:t>=E[P</m:t>
        </m:r>
        <m:d>
          <m:dPr>
            <m:ctrlPr>
              <w:rPr>
                <w:rFonts w:ascii="Cambria Math" w:hAnsi="Cambria Math"/>
                <w:i/>
                <w:lang w:eastAsia="ko-KR"/>
              </w:rPr>
            </m:ctrlPr>
          </m:dPr>
          <m:e>
            <m:r>
              <w:rPr>
                <w:rFonts w:ascii="Cambria Math" w:hAnsi="Cambria Math"/>
                <w:lang w:eastAsia="ko-KR"/>
              </w:rPr>
              <m:t>C</m:t>
            </m:r>
          </m:e>
          <m:e>
            <m:r>
              <w:rPr>
                <w:rFonts w:ascii="Cambria Math" w:hAnsi="Cambria Math"/>
                <w:lang w:eastAsia="ko-KR"/>
              </w:rPr>
              <m:t>X</m:t>
            </m:r>
          </m:e>
        </m:d>
        <m:r>
          <w:rPr>
            <w:rFonts w:ascii="Cambria Math" w:hAnsi="Cambria Math"/>
            <w:lang w:eastAsia="ko-KR"/>
          </w:rPr>
          <m:t>]+E[P(C|G(Z|C))]</m:t>
        </m:r>
      </m:oMath>
      <w:r>
        <w:tab/>
      </w:r>
      <w:r>
        <w:t></w:t>
      </w:r>
      <w:r>
        <w:rPr>
          <w:rFonts w:eastAsia="맑은 고딕"/>
          <w:lang w:eastAsia="ko-KR"/>
        </w:rPr>
        <w:t></w:t>
      </w:r>
      <w:r>
        <w:t></w:t>
      </w:r>
    </w:p>
    <w:p w14:paraId="0A563748" w14:textId="5B239B60" w:rsidR="00447774" w:rsidRDefault="00447774" w:rsidP="00447774">
      <w:pPr>
        <w:pStyle w:val="equation"/>
        <w:rPr>
          <w:rFonts w:hint="eastAsia"/>
        </w:rPr>
      </w:pPr>
      <w:r>
        <w:tab/>
      </w:r>
      <m:oMath>
        <m:sSubSup>
          <m:sSubSupPr>
            <m:ctrlPr>
              <w:rPr>
                <w:rFonts w:ascii="Cambria Math" w:hAnsi="Cambria Math"/>
              </w:rPr>
            </m:ctrlPr>
          </m:sSubSupPr>
          <m:e>
            <m:r>
              <w:rPr>
                <w:rFonts w:ascii="Cambria Math" w:hAnsi="Cambria Math"/>
              </w:rPr>
              <m:t>L</m:t>
            </m:r>
          </m:e>
          <m:sub>
            <m:r>
              <w:rPr>
                <w:rFonts w:ascii="Cambria Math" w:hAnsi="Cambria Math"/>
              </w:rPr>
              <m:t>G</m:t>
            </m:r>
          </m:sub>
          <m:sup>
            <m:r>
              <w:rPr>
                <w:rFonts w:ascii="Cambria Math" w:hAnsi="Cambria Math"/>
              </w:rPr>
              <m:t>AC</m:t>
            </m:r>
          </m:sup>
        </m:sSubSup>
        <m:r>
          <w:rPr>
            <w:rFonts w:ascii="Cambria Math" w:hAnsi="Cambria Math"/>
          </w:rPr>
          <m:t>=E[P(C|G(Z|C))]</m:t>
        </m:r>
      </m:oMath>
      <w:r>
        <w:t></w:t>
      </w:r>
      <w:r>
        <w:tab/>
      </w:r>
      <w:r>
        <w:t></w:t>
      </w:r>
      <w:r>
        <w:rPr>
          <w:rFonts w:eastAsia="맑은 고딕"/>
          <w:lang w:eastAsia="ko-KR"/>
        </w:rPr>
        <w:t></w:t>
      </w:r>
      <w:r>
        <w:t></w:t>
      </w:r>
    </w:p>
    <w:p w14:paraId="28938CDD" w14:textId="58C28E37" w:rsidR="00447774" w:rsidRDefault="00000000">
      <w:pPr>
        <w:pStyle w:val="a3"/>
        <w:rPr>
          <w:rFonts w:eastAsia="맑은 고딕"/>
          <w:lang w:eastAsia="ko-KR"/>
        </w:rPr>
      </w:pPr>
      <m:oMath>
        <m:sSubSup>
          <m:sSubSupPr>
            <m:ctrlPr>
              <w:rPr>
                <w:rFonts w:ascii="Cambria Math" w:hAnsi="Cambria Math"/>
                <w:lang w:eastAsia="ko-KR"/>
              </w:rPr>
            </m:ctrlPr>
          </m:sSubSupPr>
          <m:e>
            <m:r>
              <w:rPr>
                <w:rFonts w:ascii="Cambria Math" w:hAnsi="Cambria Math"/>
                <w:lang w:eastAsia="ko-KR"/>
              </w:rPr>
              <m:t>L</m:t>
            </m:r>
          </m:e>
          <m:sub>
            <m:r>
              <w:rPr>
                <w:rFonts w:ascii="Cambria Math" w:hAnsi="Cambria Math"/>
                <w:lang w:eastAsia="ko-KR"/>
              </w:rPr>
              <m:t>D</m:t>
            </m:r>
          </m:sub>
          <m:sup>
            <m:r>
              <w:rPr>
                <w:rFonts w:ascii="Cambria Math" w:hAnsi="Cambria Math"/>
                <w:lang w:eastAsia="ko-KR"/>
              </w:rPr>
              <m:t>AC</m:t>
            </m:r>
          </m:sup>
        </m:sSubSup>
      </m:oMath>
      <w:r w:rsidR="00447774" w:rsidRPr="00447774">
        <w:rPr>
          <w:rFonts w:eastAsia="맑은 고딕"/>
          <w:lang w:eastAsia="ko-KR"/>
        </w:rPr>
        <w:t xml:space="preserve"> and </w:t>
      </w:r>
      <m:oMath>
        <m:sSubSup>
          <m:sSubSupPr>
            <m:ctrlPr>
              <w:rPr>
                <w:rFonts w:ascii="Cambria Math" w:hAnsi="Cambria Math"/>
              </w:rPr>
            </m:ctrlPr>
          </m:sSubSupPr>
          <m:e>
            <m:r>
              <w:rPr>
                <w:rFonts w:ascii="Cambria Math" w:hAnsi="Cambria Math"/>
              </w:rPr>
              <m:t>L</m:t>
            </m:r>
          </m:e>
          <m:sub>
            <m:r>
              <w:rPr>
                <w:rFonts w:ascii="Cambria Math" w:hAnsi="Cambria Math"/>
              </w:rPr>
              <m:t>G</m:t>
            </m:r>
          </m:sub>
          <m:sup>
            <m:r>
              <w:rPr>
                <w:rFonts w:ascii="Cambria Math" w:hAnsi="Cambria Math"/>
              </w:rPr>
              <m:t>AC</m:t>
            </m:r>
          </m:sup>
        </m:sSubSup>
      </m:oMath>
      <w:r w:rsidR="00447774" w:rsidRPr="00447774">
        <w:rPr>
          <w:rFonts w:eastAsia="맑은 고딕"/>
          <w:lang w:eastAsia="ko-KR"/>
        </w:rPr>
        <w:t xml:space="preserve"> are the loss of generator and discriminator for classifier learning. So, the loss used in the ACGAN</w:t>
      </w:r>
      <w:ins w:id="114" w:author="윤성빈" w:date="2022-10-05T22:25:00Z">
        <w:r w:rsidR="004744FE">
          <w:rPr>
            <w:rFonts w:eastAsia="맑은 고딕"/>
            <w:lang w:eastAsia="ko-KR"/>
          </w:rPr>
          <w:t>-</w:t>
        </w:r>
      </w:ins>
      <w:del w:id="115" w:author="윤성빈" w:date="2022-10-05T22:25:00Z">
        <w:r w:rsidR="00C9637E" w:rsidDel="004744FE">
          <w:rPr>
            <w:rFonts w:eastAsia="맑은 고딕" w:hint="eastAsia"/>
            <w:lang w:eastAsia="ko-KR"/>
          </w:rPr>
          <w:delText xml:space="preserve"> </w:delText>
        </w:r>
      </w:del>
      <w:r w:rsidR="00447774" w:rsidRPr="00447774">
        <w:rPr>
          <w:rFonts w:eastAsia="맑은 고딕"/>
          <w:lang w:eastAsia="ko-KR"/>
        </w:rPr>
        <w:t>based model can be expressed mathematically as follows.</w:t>
      </w:r>
    </w:p>
    <w:p w14:paraId="3F8FCD9B" w14:textId="60F20D4D" w:rsidR="00447774" w:rsidRDefault="00000000" w:rsidP="00A41EE6">
      <w:pPr>
        <w:pStyle w:val="equation"/>
        <w:rPr>
          <w:rFonts w:hint="eastAsia"/>
        </w:rPr>
      </w:pPr>
      <m:oMath>
        <m:sSubSup>
          <m:sSubSupPr>
            <m:ctrlPr>
              <w:del w:id="116" w:author="윤성빈" w:date="2022-10-05T22:31:00Z">
                <w:rPr>
                  <w:rFonts w:ascii="Cambria Math" w:hAnsi="Cambria Math"/>
                  <w:lang w:eastAsia="ko-KR"/>
                </w:rPr>
              </w:del>
            </m:ctrlPr>
          </m:sSubSupPr>
          <m:e>
            <m:r>
              <w:del w:id="117" w:author="윤성빈" w:date="2022-10-05T22:31:00Z">
                <w:rPr>
                  <w:rFonts w:ascii="Cambria Math" w:hAnsi="Cambria Math"/>
                  <w:lang w:eastAsia="ko-KR"/>
                  <w:rPrChange w:id="118" w:author="윤성빈" w:date="2022-10-05T22:31:00Z">
                    <w:rPr>
                      <w:rFonts w:ascii="Cambria Math" w:hAnsi="Cambria Math"/>
                      <w:sz w:val="12"/>
                      <w:szCs w:val="12"/>
                      <w:lang w:eastAsia="ko-KR"/>
                    </w:rPr>
                  </w:rPrChange>
                </w:rPr>
                <m:t>L</m:t>
              </w:del>
            </m:r>
          </m:e>
          <m:sub>
            <m:r>
              <w:del w:id="119" w:author="윤성빈" w:date="2022-10-05T22:31:00Z">
                <w:rPr>
                  <w:rFonts w:ascii="Cambria Math" w:hAnsi="Cambria Math"/>
                  <w:lang w:eastAsia="ko-KR"/>
                  <w:rPrChange w:id="120" w:author="윤성빈" w:date="2022-10-05T22:31:00Z">
                    <w:rPr>
                      <w:rFonts w:ascii="Cambria Math" w:hAnsi="Cambria Math"/>
                      <w:sz w:val="12"/>
                      <w:szCs w:val="12"/>
                      <w:lang w:eastAsia="ko-KR"/>
                    </w:rPr>
                  </w:rPrChange>
                </w:rPr>
                <m:t>D</m:t>
              </w:del>
            </m:r>
          </m:sub>
          <m:sup>
            <m:r>
              <w:del w:id="121" w:author="윤성빈" w:date="2022-10-05T22:31:00Z">
                <w:rPr>
                  <w:rFonts w:ascii="Cambria Math" w:hAnsi="Cambria Math"/>
                  <w:lang w:eastAsia="ko-KR"/>
                  <w:rPrChange w:id="122" w:author="윤성빈" w:date="2022-10-05T22:31:00Z">
                    <w:rPr>
                      <w:rFonts w:ascii="Cambria Math" w:hAnsi="Cambria Math"/>
                      <w:sz w:val="12"/>
                      <w:szCs w:val="12"/>
                      <w:lang w:eastAsia="ko-KR"/>
                    </w:rPr>
                  </w:rPrChange>
                </w:rPr>
                <m:t>ACGAN based</m:t>
              </w:del>
            </m:r>
          </m:sup>
        </m:sSubSup>
        <m:r>
          <w:del w:id="123" w:author="윤성빈" w:date="2022-10-05T22:31:00Z">
            <w:rPr>
              <w:rFonts w:ascii="Cambria Math" w:hAnsi="Cambria Math"/>
              <w:lang w:eastAsia="ko-KR"/>
              <w:rPrChange w:id="124" w:author="윤성빈" w:date="2022-10-05T22:31:00Z">
                <w:rPr>
                  <w:rFonts w:ascii="Cambria Math" w:hAnsi="Cambria Math"/>
                  <w:sz w:val="12"/>
                  <w:szCs w:val="12"/>
                  <w:lang w:eastAsia="ko-KR"/>
                </w:rPr>
              </w:rPrChange>
            </w:rPr>
            <m:t>=E</m:t>
          </w:del>
        </m:r>
        <m:d>
          <m:dPr>
            <m:begChr m:val="["/>
            <m:endChr m:val="]"/>
            <m:ctrlPr>
              <w:del w:id="125" w:author="윤성빈" w:date="2022-10-05T22:31:00Z">
                <w:rPr>
                  <w:rFonts w:ascii="Cambria Math" w:hAnsi="Cambria Math"/>
                  <w:i/>
                  <w:lang w:eastAsia="ko-KR"/>
                </w:rPr>
              </w:del>
            </m:ctrlPr>
          </m:dPr>
          <m:e>
            <m:r>
              <w:del w:id="126" w:author="윤성빈" w:date="2022-10-05T22:31:00Z">
                <w:rPr>
                  <w:rFonts w:ascii="Cambria Math" w:hAnsi="Cambria Math"/>
                  <w:lang w:eastAsia="ko-KR"/>
                  <w:rPrChange w:id="127" w:author="윤성빈" w:date="2022-10-05T22:31:00Z">
                    <w:rPr>
                      <w:rFonts w:ascii="Cambria Math" w:hAnsi="Cambria Math"/>
                      <w:sz w:val="12"/>
                      <w:szCs w:val="12"/>
                      <w:lang w:eastAsia="ko-KR"/>
                    </w:rPr>
                  </w:rPrChange>
                </w:rPr>
                <m:t>D</m:t>
              </w:del>
            </m:r>
            <m:d>
              <m:dPr>
                <m:ctrlPr>
                  <w:del w:id="128" w:author="윤성빈" w:date="2022-10-05T22:31:00Z">
                    <w:rPr>
                      <w:rFonts w:ascii="Cambria Math" w:hAnsi="Cambria Math"/>
                      <w:i/>
                      <w:lang w:eastAsia="ko-KR"/>
                    </w:rPr>
                  </w:del>
                </m:ctrlPr>
              </m:dPr>
              <m:e>
                <m:r>
                  <w:del w:id="129" w:author="윤성빈" w:date="2022-10-05T22:31:00Z">
                    <w:rPr>
                      <w:rFonts w:ascii="Cambria Math" w:hAnsi="Cambria Math"/>
                      <w:lang w:eastAsia="ko-KR"/>
                      <w:rPrChange w:id="130" w:author="윤성빈" w:date="2022-10-05T22:31:00Z">
                        <w:rPr>
                          <w:rFonts w:ascii="Cambria Math" w:hAnsi="Cambria Math"/>
                          <w:sz w:val="12"/>
                          <w:szCs w:val="12"/>
                          <w:lang w:eastAsia="ko-KR"/>
                        </w:rPr>
                      </w:rPrChange>
                    </w:rPr>
                    <m:t>X</m:t>
                  </w:del>
                </m:r>
              </m:e>
            </m:d>
          </m:e>
        </m:d>
        <m:r>
          <w:del w:id="131" w:author="윤성빈" w:date="2022-10-05T22:31:00Z">
            <w:rPr>
              <w:rFonts w:ascii="Cambria Math" w:hAnsi="Cambria Math"/>
              <w:lang w:eastAsia="ko-KR"/>
              <w:rPrChange w:id="132" w:author="윤성빈" w:date="2022-10-05T22:31:00Z">
                <w:rPr>
                  <w:rFonts w:ascii="Cambria Math" w:hAnsi="Cambria Math"/>
                  <w:sz w:val="12"/>
                  <w:szCs w:val="12"/>
                  <w:lang w:eastAsia="ko-KR"/>
                </w:rPr>
              </w:rPrChange>
            </w:rPr>
            <m:t>-E</m:t>
          </w:del>
        </m:r>
        <m:d>
          <m:dPr>
            <m:begChr m:val="["/>
            <m:endChr m:val="]"/>
            <m:ctrlPr>
              <w:del w:id="133" w:author="윤성빈" w:date="2022-10-05T22:31:00Z">
                <w:rPr>
                  <w:rFonts w:ascii="Cambria Math" w:hAnsi="Cambria Math"/>
                  <w:i/>
                  <w:lang w:eastAsia="ko-KR"/>
                </w:rPr>
              </w:del>
            </m:ctrlPr>
          </m:dPr>
          <m:e>
            <m:r>
              <w:del w:id="134" w:author="윤성빈" w:date="2022-10-05T22:31:00Z">
                <w:rPr>
                  <w:rFonts w:ascii="Cambria Math" w:hAnsi="Cambria Math"/>
                  <w:lang w:eastAsia="ko-KR"/>
                  <w:rPrChange w:id="135" w:author="윤성빈" w:date="2022-10-05T22:31:00Z">
                    <w:rPr>
                      <w:rFonts w:ascii="Cambria Math" w:hAnsi="Cambria Math"/>
                      <w:sz w:val="12"/>
                      <w:szCs w:val="12"/>
                      <w:lang w:eastAsia="ko-KR"/>
                    </w:rPr>
                  </w:rPrChange>
                </w:rPr>
                <m:t>D</m:t>
              </w:del>
            </m:r>
            <m:d>
              <m:dPr>
                <m:ctrlPr>
                  <w:del w:id="136" w:author="윤성빈" w:date="2022-10-05T22:31:00Z">
                    <w:rPr>
                      <w:rFonts w:ascii="Cambria Math" w:hAnsi="Cambria Math"/>
                      <w:i/>
                      <w:lang w:eastAsia="ko-KR"/>
                    </w:rPr>
                  </w:del>
                </m:ctrlPr>
              </m:dPr>
              <m:e>
                <m:r>
                  <w:del w:id="137" w:author="윤성빈" w:date="2022-10-05T22:31:00Z">
                    <w:rPr>
                      <w:rFonts w:ascii="Cambria Math" w:hAnsi="Cambria Math"/>
                      <w:lang w:eastAsia="ko-KR"/>
                      <w:rPrChange w:id="138" w:author="윤성빈" w:date="2022-10-05T22:31:00Z">
                        <w:rPr>
                          <w:rFonts w:ascii="Cambria Math" w:hAnsi="Cambria Math"/>
                          <w:sz w:val="12"/>
                          <w:szCs w:val="12"/>
                          <w:lang w:eastAsia="ko-KR"/>
                        </w:rPr>
                      </w:rPrChange>
                    </w:rPr>
                    <m:t>G</m:t>
                  </w:del>
                </m:r>
                <m:d>
                  <m:dPr>
                    <m:ctrlPr>
                      <w:del w:id="139" w:author="윤성빈" w:date="2022-10-05T22:31:00Z">
                        <w:rPr>
                          <w:rFonts w:ascii="Cambria Math" w:hAnsi="Cambria Math"/>
                          <w:i/>
                          <w:lang w:eastAsia="ko-KR"/>
                        </w:rPr>
                      </w:del>
                    </m:ctrlPr>
                  </m:dPr>
                  <m:e>
                    <m:r>
                      <w:del w:id="140" w:author="윤성빈" w:date="2022-10-05T22:31:00Z">
                        <w:rPr>
                          <w:rFonts w:ascii="Cambria Math" w:hAnsi="Cambria Math"/>
                          <w:lang w:eastAsia="ko-KR"/>
                          <w:rPrChange w:id="141" w:author="윤성빈" w:date="2022-10-05T22:31:00Z">
                            <w:rPr>
                              <w:rFonts w:ascii="Cambria Math" w:hAnsi="Cambria Math"/>
                              <w:sz w:val="12"/>
                              <w:szCs w:val="12"/>
                              <w:lang w:eastAsia="ko-KR"/>
                            </w:rPr>
                          </w:rPrChange>
                        </w:rPr>
                        <m:t>Z|C</m:t>
                      </w:del>
                    </m:r>
                  </m:e>
                </m:d>
              </m:e>
            </m:d>
          </m:e>
        </m:d>
        <m:r>
          <w:del w:id="142" w:author="윤성빈" w:date="2022-10-05T22:31:00Z">
            <w:rPr>
              <w:rFonts w:ascii="Cambria Math" w:hAnsi="Cambria Math"/>
              <w:lang w:eastAsia="ko-KR"/>
              <w:rPrChange w:id="143" w:author="윤성빈" w:date="2022-10-05T22:31:00Z">
                <w:rPr>
                  <w:rFonts w:ascii="Cambria Math" w:hAnsi="Cambria Math"/>
                  <w:sz w:val="12"/>
                  <w:szCs w:val="12"/>
                  <w:lang w:eastAsia="ko-KR"/>
                </w:rPr>
              </w:rPrChange>
            </w:rPr>
            <m:t>+</m:t>
          </w:del>
        </m:r>
        <m:sSubSup>
          <m:sSubSupPr>
            <m:ctrlPr>
              <w:del w:id="144" w:author="윤성빈" w:date="2022-10-05T22:31:00Z">
                <w:rPr>
                  <w:rFonts w:ascii="Cambria Math" w:hAnsi="Cambria Math"/>
                  <w:lang w:eastAsia="ko-KR"/>
                </w:rPr>
              </w:del>
            </m:ctrlPr>
          </m:sSubSupPr>
          <m:e>
            <m:r>
              <w:del w:id="145" w:author="윤성빈" w:date="2022-10-05T22:31:00Z">
                <w:rPr>
                  <w:rFonts w:ascii="Cambria Math" w:hAnsi="Cambria Math"/>
                  <w:lang w:eastAsia="ko-KR"/>
                  <w:rPrChange w:id="146" w:author="윤성빈" w:date="2022-10-05T22:31:00Z">
                    <w:rPr>
                      <w:rFonts w:ascii="Cambria Math" w:hAnsi="Cambria Math"/>
                      <w:sz w:val="12"/>
                      <w:szCs w:val="12"/>
                      <w:lang w:eastAsia="ko-KR"/>
                    </w:rPr>
                  </w:rPrChange>
                </w:rPr>
                <m:t>λE</m:t>
              </w:del>
            </m:r>
            <m:d>
              <m:dPr>
                <m:begChr m:val="["/>
                <m:endChr m:val="]"/>
                <m:ctrlPr>
                  <w:del w:id="147" w:author="윤성빈" w:date="2022-10-05T22:31:00Z">
                    <w:rPr>
                      <w:rFonts w:ascii="Cambria Math" w:hAnsi="Cambria Math"/>
                      <w:i/>
                      <w:lang w:eastAsia="ko-KR"/>
                    </w:rPr>
                  </w:del>
                </m:ctrlPr>
              </m:dPr>
              <m:e>
                <m:sSup>
                  <m:sSupPr>
                    <m:ctrlPr>
                      <w:del w:id="148" w:author="윤성빈" w:date="2022-10-05T22:31:00Z">
                        <w:rPr>
                          <w:rFonts w:ascii="Cambria Math" w:hAnsi="Cambria Math"/>
                          <w:i/>
                          <w:lang w:eastAsia="ko-KR"/>
                        </w:rPr>
                      </w:del>
                    </m:ctrlPr>
                  </m:sSupPr>
                  <m:e>
                    <m:d>
                      <m:dPr>
                        <m:ctrlPr>
                          <w:del w:id="149" w:author="윤성빈" w:date="2022-10-05T22:31:00Z">
                            <w:rPr>
                              <w:rFonts w:ascii="Cambria Math" w:hAnsi="Cambria Math"/>
                              <w:i/>
                              <w:lang w:eastAsia="ko-KR"/>
                            </w:rPr>
                          </w:del>
                        </m:ctrlPr>
                      </m:dPr>
                      <m:e>
                        <m:d>
                          <m:dPr>
                            <m:begChr m:val="|"/>
                            <m:endChr m:val="|"/>
                            <m:ctrlPr>
                              <w:del w:id="150" w:author="윤성빈" w:date="2022-10-05T22:31:00Z">
                                <w:rPr>
                                  <w:rFonts w:ascii="Cambria Math" w:hAnsi="Cambria Math"/>
                                  <w:i/>
                                  <w:lang w:eastAsia="ko-KR"/>
                                </w:rPr>
                              </w:del>
                            </m:ctrlPr>
                          </m:dPr>
                          <m:e>
                            <m:r>
                              <w:del w:id="151" w:author="윤성빈" w:date="2022-10-05T22:31:00Z">
                                <m:rPr>
                                  <m:sty m:val="p"/>
                                </m:rPr>
                                <w:rPr>
                                  <w:rFonts w:ascii="Cambria Math" w:hAnsi="Cambria Math" w:hint="eastAsia"/>
                                  <w:lang w:eastAsia="ko-KR"/>
                                  <w:rPrChange w:id="152" w:author="윤성빈" w:date="2022-10-05T22:31:00Z">
                                    <w:rPr>
                                      <w:rFonts w:ascii="Cambria Math" w:hAnsi="Cambria Math" w:hint="eastAsia"/>
                                      <w:sz w:val="12"/>
                                      <w:szCs w:val="12"/>
                                      <w:lang w:eastAsia="ko-KR"/>
                                    </w:rPr>
                                  </w:rPrChange>
                                </w:rPr>
                                <m:t>∇</m:t>
                              </w:del>
                            </m:r>
                            <m:r>
                              <w:del w:id="153" w:author="윤성빈" w:date="2022-10-05T22:31:00Z">
                                <w:rPr>
                                  <w:rFonts w:ascii="Cambria Math" w:hAnsi="Cambria Math"/>
                                  <w:lang w:eastAsia="ko-KR"/>
                                  <w:rPrChange w:id="154" w:author="윤성빈" w:date="2022-10-05T22:31:00Z">
                                    <w:rPr>
                                      <w:rFonts w:ascii="Cambria Math" w:hAnsi="Cambria Math"/>
                                      <w:sz w:val="12"/>
                                      <w:szCs w:val="12"/>
                                      <w:lang w:eastAsia="ko-KR"/>
                                    </w:rPr>
                                  </w:rPrChange>
                                </w:rPr>
                                <m:t>D</m:t>
                              </w:del>
                            </m:r>
                            <m:d>
                              <m:dPr>
                                <m:ctrlPr>
                                  <w:del w:id="155" w:author="윤성빈" w:date="2022-10-05T22:31:00Z">
                                    <w:rPr>
                                      <w:rFonts w:ascii="Cambria Math" w:hAnsi="Cambria Math"/>
                                      <w:i/>
                                      <w:lang w:eastAsia="ko-KR"/>
                                    </w:rPr>
                                  </w:del>
                                </m:ctrlPr>
                              </m:dPr>
                              <m:e>
                                <m:r>
                                  <w:del w:id="156" w:author="윤성빈" w:date="2022-10-05T22:31:00Z">
                                    <w:rPr>
                                      <w:rFonts w:ascii="Cambria Math" w:hAnsi="Cambria Math"/>
                                      <w:lang w:eastAsia="ko-KR"/>
                                      <w:rPrChange w:id="157" w:author="윤성빈" w:date="2022-10-05T22:31:00Z">
                                        <w:rPr>
                                          <w:rFonts w:ascii="Cambria Math" w:hAnsi="Cambria Math"/>
                                          <w:sz w:val="12"/>
                                          <w:szCs w:val="12"/>
                                          <w:lang w:eastAsia="ko-KR"/>
                                        </w:rPr>
                                      </w:rPrChange>
                                    </w:rPr>
                                    <m:t>αX-</m:t>
                                  </w:del>
                                </m:r>
                                <m:d>
                                  <m:dPr>
                                    <m:ctrlPr>
                                      <w:del w:id="158" w:author="윤성빈" w:date="2022-10-05T22:31:00Z">
                                        <w:rPr>
                                          <w:rFonts w:ascii="Cambria Math" w:hAnsi="Cambria Math"/>
                                          <w:i/>
                                          <w:lang w:eastAsia="ko-KR"/>
                                        </w:rPr>
                                      </w:del>
                                    </m:ctrlPr>
                                  </m:dPr>
                                  <m:e>
                                    <m:r>
                                      <w:del w:id="159" w:author="윤성빈" w:date="2022-10-05T22:31:00Z">
                                        <w:rPr>
                                          <w:rFonts w:ascii="Cambria Math" w:hAnsi="Cambria Math"/>
                                          <w:lang w:eastAsia="ko-KR"/>
                                          <w:rPrChange w:id="160" w:author="윤성빈" w:date="2022-10-05T22:31:00Z">
                                            <w:rPr>
                                              <w:rFonts w:ascii="Cambria Math" w:hAnsi="Cambria Math"/>
                                              <w:sz w:val="12"/>
                                              <w:szCs w:val="12"/>
                                              <w:lang w:eastAsia="ko-KR"/>
                                            </w:rPr>
                                          </w:rPrChange>
                                        </w:rPr>
                                        <m:t>1-αG</m:t>
                                      </w:del>
                                    </m:r>
                                    <m:d>
                                      <m:dPr>
                                        <m:ctrlPr>
                                          <w:del w:id="161" w:author="윤성빈" w:date="2022-10-05T22:31:00Z">
                                            <w:rPr>
                                              <w:rFonts w:ascii="Cambria Math" w:hAnsi="Cambria Math"/>
                                              <w:i/>
                                              <w:lang w:eastAsia="ko-KR"/>
                                            </w:rPr>
                                          </w:del>
                                        </m:ctrlPr>
                                      </m:dPr>
                                      <m:e>
                                        <m:r>
                                          <w:del w:id="162" w:author="윤성빈" w:date="2022-10-05T22:31:00Z">
                                            <w:rPr>
                                              <w:rFonts w:ascii="Cambria Math" w:hAnsi="Cambria Math"/>
                                              <w:lang w:eastAsia="ko-KR"/>
                                              <w:rPrChange w:id="163" w:author="윤성빈" w:date="2022-10-05T22:31:00Z">
                                                <w:rPr>
                                                  <w:rFonts w:ascii="Cambria Math" w:hAnsi="Cambria Math"/>
                                                  <w:sz w:val="12"/>
                                                  <w:szCs w:val="12"/>
                                                  <w:lang w:eastAsia="ko-KR"/>
                                                </w:rPr>
                                              </w:rPrChange>
                                            </w:rPr>
                                            <m:t>Z</m:t>
                                          </w:del>
                                        </m:r>
                                      </m:e>
                                      <m:e>
                                        <m:r>
                                          <w:del w:id="164" w:author="윤성빈" w:date="2022-10-05T22:31:00Z">
                                            <w:rPr>
                                              <w:rFonts w:ascii="Cambria Math" w:hAnsi="Cambria Math"/>
                                              <w:lang w:eastAsia="ko-KR"/>
                                              <w:rPrChange w:id="165" w:author="윤성빈" w:date="2022-10-05T22:31:00Z">
                                                <w:rPr>
                                                  <w:rFonts w:ascii="Cambria Math" w:hAnsi="Cambria Math"/>
                                                  <w:sz w:val="12"/>
                                                  <w:szCs w:val="12"/>
                                                  <w:lang w:eastAsia="ko-KR"/>
                                                </w:rPr>
                                              </w:rPrChange>
                                            </w:rPr>
                                            <m:t>C</m:t>
                                          </w:del>
                                        </m:r>
                                      </m:e>
                                    </m:d>
                                  </m:e>
                                </m:d>
                              </m:e>
                            </m:d>
                          </m:e>
                        </m:d>
                        <m:r>
                          <w:del w:id="166" w:author="윤성빈" w:date="2022-10-05T22:31:00Z">
                            <w:rPr>
                              <w:rFonts w:ascii="Cambria Math" w:hAnsi="Cambria Math"/>
                              <w:lang w:eastAsia="ko-KR"/>
                              <w:rPrChange w:id="167" w:author="윤성빈" w:date="2022-10-05T22:31:00Z">
                                <w:rPr>
                                  <w:rFonts w:ascii="Cambria Math" w:hAnsi="Cambria Math"/>
                                  <w:sz w:val="12"/>
                                  <w:szCs w:val="12"/>
                                  <w:lang w:eastAsia="ko-KR"/>
                                </w:rPr>
                              </w:rPrChange>
                            </w:rPr>
                            <m:t>-1</m:t>
                          </w:del>
                        </m:r>
                      </m:e>
                    </m:d>
                  </m:e>
                  <m:sup>
                    <m:r>
                      <w:del w:id="168" w:author="윤성빈" w:date="2022-10-05T22:31:00Z">
                        <w:rPr>
                          <w:rFonts w:ascii="Cambria Math" w:hAnsi="Cambria Math"/>
                          <w:lang w:eastAsia="ko-KR"/>
                          <w:rPrChange w:id="169" w:author="윤성빈" w:date="2022-10-05T22:31:00Z">
                            <w:rPr>
                              <w:rFonts w:ascii="Cambria Math" w:hAnsi="Cambria Math"/>
                              <w:sz w:val="12"/>
                              <w:szCs w:val="12"/>
                              <w:lang w:eastAsia="ko-KR"/>
                            </w:rPr>
                          </w:rPrChange>
                        </w:rPr>
                        <m:t>2</m:t>
                      </w:del>
                    </m:r>
                  </m:sup>
                </m:sSup>
              </m:e>
            </m:d>
            <m:r>
              <w:del w:id="170" w:author="윤성빈" w:date="2022-10-05T22:31:00Z">
                <w:rPr>
                  <w:rFonts w:ascii="Cambria Math" w:hAnsi="Cambria Math"/>
                  <w:lang w:eastAsia="ko-KR"/>
                  <w:rPrChange w:id="171" w:author="윤성빈" w:date="2022-10-05T22:31:00Z">
                    <w:rPr>
                      <w:rFonts w:ascii="Cambria Math" w:hAnsi="Cambria Math"/>
                      <w:sz w:val="12"/>
                      <w:szCs w:val="12"/>
                      <w:lang w:eastAsia="ko-KR"/>
                    </w:rPr>
                  </w:rPrChange>
                </w:rPr>
                <m:t>+L</m:t>
              </w:del>
            </m:r>
          </m:e>
          <m:sub>
            <m:r>
              <w:del w:id="172" w:author="윤성빈" w:date="2022-10-05T22:31:00Z">
                <w:rPr>
                  <w:rFonts w:ascii="Cambria Math" w:hAnsi="Cambria Math"/>
                  <w:lang w:eastAsia="ko-KR"/>
                  <w:rPrChange w:id="173" w:author="윤성빈" w:date="2022-10-05T22:31:00Z">
                    <w:rPr>
                      <w:rFonts w:ascii="Cambria Math" w:hAnsi="Cambria Math"/>
                      <w:sz w:val="12"/>
                      <w:szCs w:val="12"/>
                      <w:lang w:eastAsia="ko-KR"/>
                    </w:rPr>
                  </w:rPrChange>
                </w:rPr>
                <m:t>D</m:t>
              </w:del>
            </m:r>
          </m:sub>
          <m:sup>
            <m:r>
              <w:del w:id="174" w:author="윤성빈" w:date="2022-10-05T22:31:00Z">
                <w:rPr>
                  <w:rFonts w:ascii="Cambria Math" w:hAnsi="Cambria Math"/>
                  <w:lang w:eastAsia="ko-KR"/>
                  <w:rPrChange w:id="175" w:author="윤성빈" w:date="2022-10-05T22:31:00Z">
                    <w:rPr>
                      <w:rFonts w:ascii="Cambria Math" w:hAnsi="Cambria Math"/>
                      <w:sz w:val="12"/>
                      <w:szCs w:val="12"/>
                      <w:lang w:eastAsia="ko-KR"/>
                    </w:rPr>
                  </w:rPrChange>
                </w:rPr>
                <m:t>AC</m:t>
              </w:del>
            </m:r>
          </m:sup>
        </m:sSubSup>
        <m:sSubSup>
          <m:sSubSupPr>
            <m:ctrlPr>
              <w:ins w:id="176" w:author="윤성빈" w:date="2022-10-05T22:32:00Z">
                <w:rPr>
                  <w:rFonts w:ascii="Cambria Math" w:hAnsi="Cambria Math"/>
                  <w:lang w:eastAsia="ko-KR"/>
                </w:rPr>
              </w:ins>
            </m:ctrlPr>
          </m:sSubSupPr>
          <m:e>
            <m:r>
              <w:ins w:id="177" w:author="윤성빈" w:date="2022-10-05T22:32:00Z">
                <w:rPr>
                  <w:rFonts w:ascii="Cambria Math" w:hAnsi="Cambria Math"/>
                  <w:lang w:eastAsia="ko-KR"/>
                </w:rPr>
                <m:t>L</m:t>
              </w:ins>
            </m:r>
          </m:e>
          <m:sub>
            <m:r>
              <w:ins w:id="178" w:author="윤성빈" w:date="2022-10-05T22:32:00Z">
                <w:rPr>
                  <w:rFonts w:ascii="Cambria Math" w:hAnsi="Cambria Math"/>
                  <w:lang w:eastAsia="ko-KR"/>
                </w:rPr>
                <m:t>D</m:t>
              </w:ins>
            </m:r>
          </m:sub>
          <m:sup>
            <m:r>
              <w:ins w:id="179" w:author="윤성빈" w:date="2022-10-05T22:32:00Z">
                <w:rPr>
                  <w:rFonts w:ascii="Cambria Math" w:hAnsi="Cambria Math"/>
                  <w:lang w:eastAsia="ko-KR"/>
                </w:rPr>
                <m:t>ACGAN based</m:t>
              </w:ins>
            </m:r>
          </m:sup>
        </m:sSubSup>
        <m:r>
          <w:ins w:id="180" w:author="윤성빈" w:date="2022-10-05T22:33:00Z">
            <w:rPr>
              <w:rFonts w:ascii="Cambria Math" w:hAnsi="Cambria Math"/>
              <w:lang w:eastAsia="ko-KR"/>
            </w:rPr>
            <m:t>=E</m:t>
          </w:ins>
        </m:r>
        <m:d>
          <m:dPr>
            <m:begChr m:val="["/>
            <m:endChr m:val="]"/>
            <m:ctrlPr>
              <w:ins w:id="181" w:author="윤성빈" w:date="2022-10-05T22:33:00Z">
                <w:rPr>
                  <w:rFonts w:ascii="Cambria Math" w:hAnsi="Cambria Math"/>
                  <w:i/>
                  <w:lang w:eastAsia="ko-KR"/>
                </w:rPr>
              </w:ins>
            </m:ctrlPr>
          </m:dPr>
          <m:e>
            <m:r>
              <w:ins w:id="182" w:author="윤성빈" w:date="2022-10-05T22:33:00Z">
                <w:rPr>
                  <w:rFonts w:ascii="Cambria Math" w:hAnsi="Cambria Math"/>
                  <w:lang w:eastAsia="ko-KR"/>
                </w:rPr>
                <m:t>D</m:t>
              </w:ins>
            </m:r>
            <m:d>
              <m:dPr>
                <m:ctrlPr>
                  <w:ins w:id="183" w:author="윤성빈" w:date="2022-10-05T22:33:00Z">
                    <w:rPr>
                      <w:rFonts w:ascii="Cambria Math" w:hAnsi="Cambria Math"/>
                      <w:i/>
                      <w:lang w:eastAsia="ko-KR"/>
                    </w:rPr>
                  </w:ins>
                </m:ctrlPr>
              </m:dPr>
              <m:e>
                <m:r>
                  <w:ins w:id="184" w:author="윤성빈" w:date="2022-10-05T22:33:00Z">
                    <w:rPr>
                      <w:rFonts w:ascii="Cambria Math" w:hAnsi="Cambria Math"/>
                      <w:lang w:eastAsia="ko-KR"/>
                    </w:rPr>
                    <m:t>X</m:t>
                  </w:ins>
                </m:r>
              </m:e>
            </m:d>
          </m:e>
        </m:d>
        <m:r>
          <w:ins w:id="185" w:author="윤성빈" w:date="2022-10-05T22:33:00Z">
            <w:rPr>
              <w:rFonts w:ascii="Cambria Math" w:hAnsi="Cambria Math"/>
              <w:lang w:eastAsia="ko-KR"/>
            </w:rPr>
            <m:t>-E</m:t>
          </w:ins>
        </m:r>
        <m:d>
          <m:dPr>
            <m:begChr m:val="["/>
            <m:endChr m:val="]"/>
            <m:ctrlPr>
              <w:ins w:id="186" w:author="윤성빈" w:date="2022-10-05T22:33:00Z">
                <w:rPr>
                  <w:rFonts w:ascii="Cambria Math" w:hAnsi="Cambria Math"/>
                  <w:i/>
                  <w:lang w:eastAsia="ko-KR"/>
                </w:rPr>
              </w:ins>
            </m:ctrlPr>
          </m:dPr>
          <m:e>
            <m:r>
              <w:ins w:id="187" w:author="윤성빈" w:date="2022-10-05T22:33:00Z">
                <w:rPr>
                  <w:rFonts w:ascii="Cambria Math" w:hAnsi="Cambria Math"/>
                  <w:lang w:eastAsia="ko-KR"/>
                </w:rPr>
                <m:t>D</m:t>
              </w:ins>
            </m:r>
            <m:d>
              <m:dPr>
                <m:ctrlPr>
                  <w:ins w:id="188" w:author="윤성빈" w:date="2022-10-05T22:33:00Z">
                    <w:rPr>
                      <w:rFonts w:ascii="Cambria Math" w:hAnsi="Cambria Math"/>
                      <w:i/>
                      <w:lang w:eastAsia="ko-KR"/>
                    </w:rPr>
                  </w:ins>
                </m:ctrlPr>
              </m:dPr>
              <m:e>
                <m:r>
                  <w:ins w:id="189" w:author="윤성빈" w:date="2022-10-05T22:33:00Z">
                    <w:rPr>
                      <w:rFonts w:ascii="Cambria Math" w:hAnsi="Cambria Math"/>
                      <w:lang w:eastAsia="ko-KR"/>
                    </w:rPr>
                    <m:t>G</m:t>
                  </w:ins>
                </m:r>
                <m:d>
                  <m:dPr>
                    <m:ctrlPr>
                      <w:ins w:id="190" w:author="윤성빈" w:date="2022-10-05T22:33:00Z">
                        <w:rPr>
                          <w:rFonts w:ascii="Cambria Math" w:hAnsi="Cambria Math"/>
                          <w:i/>
                          <w:lang w:eastAsia="ko-KR"/>
                        </w:rPr>
                      </w:ins>
                    </m:ctrlPr>
                  </m:dPr>
                  <m:e>
                    <m:r>
                      <w:ins w:id="191" w:author="윤성빈" w:date="2022-10-05T22:33:00Z">
                        <w:rPr>
                          <w:rFonts w:ascii="Cambria Math" w:hAnsi="Cambria Math"/>
                          <w:lang w:eastAsia="ko-KR"/>
                        </w:rPr>
                        <m:t>Z|C</m:t>
                      </w:ins>
                    </m:r>
                  </m:e>
                </m:d>
              </m:e>
            </m:d>
          </m:e>
        </m:d>
        <m:r>
          <w:ins w:id="192" w:author="윤성빈" w:date="2022-10-05T22:33:00Z">
            <w:rPr>
              <w:rFonts w:ascii="Cambria Math" w:hAnsi="Cambria Math"/>
              <w:lang w:eastAsia="ko-KR"/>
            </w:rPr>
            <m:t>+</m:t>
          </w:ins>
        </m:r>
        <m:sSubSup>
          <m:sSubSupPr>
            <m:ctrlPr>
              <w:ins w:id="193" w:author="윤성빈" w:date="2022-10-05T22:33:00Z">
                <w:rPr>
                  <w:rFonts w:ascii="Cambria Math" w:hAnsi="Cambria Math"/>
                  <w:lang w:eastAsia="ko-KR"/>
                </w:rPr>
              </w:ins>
            </m:ctrlPr>
          </m:sSubSupPr>
          <m:e>
            <m:r>
              <w:ins w:id="194" w:author="윤성빈" w:date="2022-10-05T22:33:00Z">
                <w:rPr>
                  <w:rFonts w:ascii="Cambria Math" w:hAnsi="Cambria Math"/>
                  <w:lang w:eastAsia="ko-KR"/>
                </w:rPr>
                <m:t>GP+L</m:t>
              </w:ins>
            </m:r>
          </m:e>
          <m:sub>
            <m:r>
              <w:ins w:id="195" w:author="윤성빈" w:date="2022-10-05T22:33:00Z">
                <w:rPr>
                  <w:rFonts w:ascii="Cambria Math" w:hAnsi="Cambria Math"/>
                  <w:lang w:eastAsia="ko-KR"/>
                </w:rPr>
                <m:t>D</m:t>
              </w:ins>
            </m:r>
          </m:sub>
          <m:sup>
            <m:r>
              <w:ins w:id="196" w:author="윤성빈" w:date="2022-10-05T22:33:00Z">
                <w:rPr>
                  <w:rFonts w:ascii="Cambria Math" w:hAnsi="Cambria Math"/>
                  <w:lang w:eastAsia="ko-KR"/>
                </w:rPr>
                <m:t>AC</m:t>
              </w:ins>
            </m:r>
          </m:sup>
        </m:sSubSup>
      </m:oMath>
      <w:r w:rsidR="00447774" w:rsidRPr="00943AA1">
        <w:tab/>
      </w:r>
      <w:r w:rsidR="00447774" w:rsidRPr="00943AA1">
        <w:t></w:t>
      </w:r>
      <w:r w:rsidR="00447774" w:rsidRPr="00943AA1">
        <w:rPr>
          <w:rFonts w:eastAsia="맑은 고딕"/>
          <w:lang w:eastAsia="ko-KR"/>
        </w:rPr>
        <w:t></w:t>
      </w:r>
      <w:r w:rsidR="00447774" w:rsidRPr="00943AA1">
        <w:t></w:t>
      </w:r>
    </w:p>
    <w:p w14:paraId="0ACF8C8D" w14:textId="753D5602" w:rsidR="00447774" w:rsidRDefault="00447774" w:rsidP="00447774">
      <w:pPr>
        <w:pStyle w:val="equation"/>
        <w:rPr>
          <w:rFonts w:hint="eastAsia"/>
        </w:rPr>
      </w:pPr>
      <w:r>
        <w:tab/>
      </w:r>
      <m:oMath>
        <m:sSubSup>
          <m:sSubSupPr>
            <m:ctrlPr>
              <w:rPr>
                <w:rFonts w:ascii="Cambria Math" w:hAnsi="Cambria Math" w:cs="Times New Roman"/>
                <w:lang w:eastAsia="ko-KR"/>
              </w:rPr>
            </m:ctrlPr>
          </m:sSubSupPr>
          <m:e>
            <m:r>
              <w:rPr>
                <w:rFonts w:ascii="Cambria Math" w:hAnsi="Cambria Math" w:cs="Times New Roman"/>
                <w:lang w:eastAsia="ko-KR"/>
              </w:rPr>
              <m:t>L</m:t>
            </m:r>
          </m:e>
          <m:sub>
            <m:r>
              <w:rPr>
                <w:rFonts w:ascii="Cambria Math" w:hAnsi="Cambria Math" w:cs="Times New Roman"/>
                <w:lang w:eastAsia="ko-KR"/>
              </w:rPr>
              <m:t>G</m:t>
            </m:r>
          </m:sub>
          <m:sup>
            <m:r>
              <w:rPr>
                <w:rFonts w:ascii="Cambria Math" w:hAnsi="Cambria Math" w:cs="Times New Roman"/>
                <w:lang w:eastAsia="ko-KR"/>
              </w:rPr>
              <m:t>ACGAN based</m:t>
            </m:r>
          </m:sup>
        </m:sSubSup>
        <m:r>
          <w:rPr>
            <w:rFonts w:ascii="Cambria Math" w:hAnsi="Cambria Math" w:cs="Times New Roman"/>
            <w:lang w:eastAsia="ko-KR"/>
          </w:rPr>
          <m:t>=</m:t>
        </m:r>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G</m:t>
            </m:r>
          </m:sub>
          <m:sup>
            <m:r>
              <w:rPr>
                <w:rFonts w:ascii="Cambria Math" w:hAnsi="Cambria Math" w:cs="Times New Roman"/>
              </w:rPr>
              <m:t>WGAN-GP</m:t>
            </m:r>
          </m:sup>
        </m:sSubSup>
        <m:r>
          <w:rPr>
            <w:rFonts w:ascii="Cambria Math" w:hAnsi="Cambria Math" w:cs="Times New Roman"/>
            <w:lang w:eastAsia="ko-KR"/>
          </w:rPr>
          <m:t>+</m:t>
        </m:r>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G</m:t>
            </m:r>
          </m:sub>
          <m:sup>
            <m:r>
              <w:rPr>
                <w:rFonts w:ascii="Cambria Math" w:hAnsi="Cambria Math" w:cs="Times New Roman"/>
              </w:rPr>
              <m:t>AC</m:t>
            </m:r>
          </m:sup>
        </m:sSubSup>
      </m:oMath>
      <w:r w:rsidRPr="00943AA1">
        <w:tab/>
      </w:r>
      <w:r w:rsidRPr="00943AA1">
        <w:t></w:t>
      </w:r>
      <w:r w:rsidRPr="00943AA1">
        <w:rPr>
          <w:rFonts w:eastAsia="맑은 고딕"/>
          <w:lang w:eastAsia="ko-KR"/>
        </w:rPr>
        <w:t></w:t>
      </w:r>
      <w:r w:rsidRPr="00943AA1">
        <w:t></w:t>
      </w:r>
    </w:p>
    <w:p w14:paraId="574FBD83" w14:textId="77777777" w:rsidR="007A1DF1" w:rsidRDefault="00013667" w:rsidP="00013667">
      <w:pPr>
        <w:pStyle w:val="1"/>
      </w:pPr>
      <w:r>
        <w:t>Experiments</w:t>
      </w:r>
    </w:p>
    <w:p w14:paraId="29261E96" w14:textId="5E9258A7" w:rsidR="007A1DF1" w:rsidDel="0045227C" w:rsidRDefault="00013667">
      <w:pPr>
        <w:pStyle w:val="2"/>
        <w:rPr>
          <w:del w:id="197" w:author="윤성빈" w:date="2022-10-05T21:16:00Z"/>
        </w:rPr>
      </w:pPr>
      <w:del w:id="198" w:author="윤성빈" w:date="2022-10-05T21:16:00Z">
        <w:r w:rsidDel="0045227C">
          <w:rPr>
            <w:rFonts w:eastAsia="맑은 고딕" w:hint="eastAsia"/>
            <w:lang w:eastAsia="ko-KR"/>
          </w:rPr>
          <w:delText>Dataset</w:delText>
        </w:r>
      </w:del>
    </w:p>
    <w:p w14:paraId="7D2BA0D2" w14:textId="1F2EB7AA" w:rsidR="0045227C" w:rsidDel="007D24C7" w:rsidRDefault="00013667" w:rsidP="00013667">
      <w:pPr>
        <w:pStyle w:val="a3"/>
        <w:rPr>
          <w:del w:id="199" w:author="윤성빈" w:date="2022-10-05T21:16:00Z"/>
        </w:rPr>
      </w:pPr>
      <w:del w:id="200" w:author="윤성빈" w:date="2022-10-05T21:16:00Z">
        <w:r w:rsidRPr="00013667" w:rsidDel="0045227C">
          <w:delText xml:space="preserve">For the data set used in the experiment, </w:delText>
        </w:r>
      </w:del>
      <w:del w:id="201" w:author="윤성빈" w:date="2022-10-05T20:12:00Z">
        <w:r w:rsidRPr="00013667" w:rsidDel="00C90631">
          <w:delText>the same LPD-5-cleansed as the data set used in musegan [1] was used.</w:delText>
        </w:r>
      </w:del>
      <w:del w:id="202" w:author="윤성빈" w:date="2022-10-05T21:16:00Z">
        <w:r w:rsidRPr="00013667" w:rsidDel="0045227C">
          <w:delText xml:space="preserve"> LPD-5-cleansed offers an id list for information on genre labels.</w:delText>
        </w:r>
      </w:del>
      <w:del w:id="203" w:author="윤성빈" w:date="2022-10-05T20:13:00Z">
        <w:r w:rsidRPr="00013667" w:rsidDel="00C90631">
          <w:delText xml:space="preserve">  The id list provides ids of songs according to a total of 13 genres</w:delText>
        </w:r>
        <w:r w:rsidDel="00C90631">
          <w:rPr>
            <w:rFonts w:eastAsia="맑은 고딕" w:hint="eastAsia"/>
            <w:lang w:eastAsia="ko-KR"/>
          </w:rPr>
          <w:delText>.</w:delText>
        </w:r>
        <w:r w:rsidDel="00C90631">
          <w:delText xml:space="preserve"> </w:delText>
        </w:r>
      </w:del>
    </w:p>
    <w:p w14:paraId="084A19C6" w14:textId="77777777" w:rsidR="007A1DF1" w:rsidRDefault="00013667" w:rsidP="007D24C7">
      <w:pPr>
        <w:pStyle w:val="2"/>
      </w:pPr>
      <w:r>
        <w:rPr>
          <w:rFonts w:hint="eastAsia"/>
          <w:lang w:eastAsia="ko-KR"/>
        </w:rPr>
        <w:t>Metric</w:t>
      </w:r>
    </w:p>
    <w:p w14:paraId="1DCB71EF" w14:textId="052190A3" w:rsidR="00013667" w:rsidRDefault="00C90631" w:rsidP="00013667">
      <w:pPr>
        <w:pStyle w:val="a3"/>
      </w:pPr>
      <w:ins w:id="204" w:author="윤성빈" w:date="2022-10-05T20:15:00Z">
        <w:r w:rsidRPr="00C90631">
          <w:t xml:space="preserve">We used EB, UP, and PP [1] for quantitative analysis, and the three metrics are the same as those used by </w:t>
        </w:r>
      </w:ins>
      <w:proofErr w:type="spellStart"/>
      <w:ins w:id="205" w:author="윤성빈" w:date="2022-10-05T20:16:00Z">
        <w:r w:rsidR="002A5F93">
          <w:t>musegan</w:t>
        </w:r>
      </w:ins>
      <w:proofErr w:type="spellEnd"/>
      <w:ins w:id="206" w:author="윤성빈" w:date="2022-10-05T20:15:00Z">
        <w:r w:rsidRPr="00C90631">
          <w:t xml:space="preserve"> [1]. </w:t>
        </w:r>
      </w:ins>
      <w:del w:id="207" w:author="윤성빈" w:date="2022-10-05T20:17:00Z">
        <w:r w:rsidR="00013667" w:rsidDel="002A5F93">
          <w:delText>We used EB, UP, and PP [1] for quantitative analysis and the three values are the same as those used by musegan [1].</w:delText>
        </w:r>
      </w:del>
    </w:p>
    <w:p w14:paraId="60FE8F05" w14:textId="5E5B2032" w:rsidR="002A5F93" w:rsidRDefault="00013667" w:rsidP="00013667">
      <w:pPr>
        <w:pStyle w:val="a3"/>
        <w:rPr>
          <w:ins w:id="208" w:author="윤성빈" w:date="2022-10-05T20:17:00Z"/>
        </w:rPr>
      </w:pPr>
      <w:r>
        <w:t xml:space="preserve">Empty Bar rate (EB) indicates the ratio of the used bars among all the bars. The closer EB is to 1, the more </w:t>
      </w:r>
      <w:ins w:id="209" w:author="윤성빈" w:date="2022-10-05T20:23:00Z">
        <w:r w:rsidR="001839DF">
          <w:t xml:space="preserve">frequently </w:t>
        </w:r>
      </w:ins>
      <w:r>
        <w:t xml:space="preserve">the track is used. EB was used to check the difference in frequency of </w:t>
      </w:r>
      <w:ins w:id="210" w:author="윤성빈" w:date="2022-10-05T20:24:00Z">
        <w:r w:rsidR="001839DF">
          <w:t>th</w:t>
        </w:r>
      </w:ins>
      <w:ins w:id="211" w:author="윤성빈" w:date="2022-10-05T20:25:00Z">
        <w:r w:rsidR="001839DF">
          <w:t xml:space="preserve">e </w:t>
        </w:r>
      </w:ins>
      <w:r>
        <w:t xml:space="preserve">instrument use between </w:t>
      </w:r>
      <w:ins w:id="212" w:author="윤성빈" w:date="2022-10-05T20:25:00Z">
        <w:r w:rsidR="001839DF">
          <w:t xml:space="preserve">the </w:t>
        </w:r>
      </w:ins>
      <w:r>
        <w:t>dataset and</w:t>
      </w:r>
      <w:ins w:id="213" w:author="윤성빈" w:date="2022-10-05T20:25:00Z">
        <w:r w:rsidR="001839DF">
          <w:t xml:space="preserve"> the</w:t>
        </w:r>
      </w:ins>
      <w:del w:id="214" w:author="윤성빈" w:date="2022-10-05T20:25:00Z">
        <w:r w:rsidDel="001839DF">
          <w:delText xml:space="preserve"> </w:delText>
        </w:r>
      </w:del>
      <w:ins w:id="215" w:author="윤성빈" w:date="2022-10-05T20:25:00Z">
        <w:r w:rsidR="001839DF">
          <w:t xml:space="preserve"> </w:t>
        </w:r>
      </w:ins>
      <w:ins w:id="216" w:author="윤성빈" w:date="2022-10-05T20:21:00Z">
        <w:r w:rsidR="001839DF">
          <w:t xml:space="preserve">generated </w:t>
        </w:r>
      </w:ins>
      <w:r>
        <w:t>sample</w:t>
      </w:r>
      <w:ins w:id="217" w:author="윤성빈" w:date="2022-10-05T20:25:00Z">
        <w:r w:rsidR="001839DF">
          <w:t>s</w:t>
        </w:r>
      </w:ins>
      <w:r>
        <w:t>.</w:t>
      </w:r>
      <w:del w:id="218" w:author="윤성빈" w:date="2022-10-05T20:17:00Z">
        <w:r w:rsidDel="002A5F93">
          <w:delText xml:space="preserve"> </w:delText>
        </w:r>
      </w:del>
    </w:p>
    <w:p w14:paraId="20DEAFB9" w14:textId="07518893" w:rsidR="00013667" w:rsidRDefault="00013667" w:rsidP="00013667">
      <w:pPr>
        <w:pStyle w:val="a3"/>
      </w:pPr>
      <w:r>
        <w:t xml:space="preserve">Used Pitch (UP) indicates the number of notes used. </w:t>
      </w:r>
      <w:ins w:id="219" w:author="윤성빈" w:date="2022-10-05T20:28:00Z">
        <w:r w:rsidR="00FF3E39" w:rsidRPr="00FF3E39">
          <w:t>The higher UP indicates that the track uses more notes.</w:t>
        </w:r>
      </w:ins>
      <w:del w:id="220" w:author="윤성빈" w:date="2022-10-05T20:28:00Z">
        <w:r w:rsidDel="00FF3E39">
          <w:delText>The higher UP, the more notes the track uses.</w:delText>
        </w:r>
      </w:del>
      <w:r>
        <w:t xml:space="preserve"> UP was used to check the pitch range of the instrument between the dataset and the sample.</w:t>
      </w:r>
    </w:p>
    <w:p w14:paraId="1A081424" w14:textId="5E63B7C0" w:rsidR="00013667" w:rsidRDefault="00013667" w:rsidP="00013667">
      <w:pPr>
        <w:pStyle w:val="a3"/>
      </w:pPr>
      <w:r>
        <w:t xml:space="preserve">Polyphonic rate (PP) refers to the ratio of time steps in which several pitches are played among the total time steps. Closer to 1 means that </w:t>
      </w:r>
      <w:ins w:id="221" w:author="윤성빈" w:date="2022-10-05T20:29:00Z">
        <w:r w:rsidR="00FF3E39">
          <w:t>multiple pitches are</w:t>
        </w:r>
      </w:ins>
      <w:del w:id="222" w:author="윤성빈" w:date="2022-10-05T20:29:00Z">
        <w:r w:rsidDel="00FF3E39">
          <w:delText>only one pitch is</w:delText>
        </w:r>
      </w:del>
      <w:r>
        <w:t xml:space="preserve"> </w:t>
      </w:r>
      <w:del w:id="223" w:author="윤성빈" w:date="2022-10-05T20:30:00Z">
        <w:r w:rsidDel="00FF3E39">
          <w:delText xml:space="preserve">never </w:delText>
        </w:r>
      </w:del>
      <w:r>
        <w:t xml:space="preserve">played. To make sure the instrument was playing correctly, PP was used. </w:t>
      </w:r>
      <w:ins w:id="224" w:author="윤성빈" w:date="2022-10-05T20:31:00Z">
        <w:r w:rsidR="00FF3E39">
          <w:t xml:space="preserve">For example, </w:t>
        </w:r>
      </w:ins>
      <w:del w:id="225" w:author="윤성빈" w:date="2022-10-05T20:31:00Z">
        <w:r w:rsidDel="00FF3E39">
          <w:delText>F</w:delText>
        </w:r>
      </w:del>
      <w:ins w:id="226" w:author="윤성빈" w:date="2022-10-05T20:31:00Z">
        <w:r w:rsidR="00FF3E39">
          <w:t>f</w:t>
        </w:r>
      </w:ins>
      <w:r>
        <w:t>or drum and bass, the PP value should be low, as it is not often the case that several notes are played at once. On the other hand, guitar, piano, and string play multiple notes using chord than drum and bass, so the PP value should be higher than that of both instruments.</w:t>
      </w:r>
    </w:p>
    <w:p w14:paraId="42F96AF1" w14:textId="7F60FC3C" w:rsidR="00013667" w:rsidRDefault="00013667" w:rsidP="00013667">
      <w:pPr>
        <w:pStyle w:val="a3"/>
        <w:rPr>
          <w:rFonts w:eastAsia="맑은 고딕"/>
          <w:lang w:eastAsia="ko-KR"/>
        </w:rPr>
      </w:pPr>
      <w:r>
        <w:t>Table 1 shows EB, UP, and the number of songs by dividing the data</w:t>
      </w:r>
      <w:del w:id="227" w:author="윤성빈" w:date="2022-10-05T20:42:00Z">
        <w:r w:rsidDel="003E6341">
          <w:delText xml:space="preserve"> </w:delText>
        </w:r>
      </w:del>
      <w:r>
        <w:t>set by genre</w:t>
      </w:r>
      <w:ins w:id="228" w:author="윤성빈" w:date="2022-10-05T20:52:00Z">
        <w:r w:rsidR="000F2DAA">
          <w:t xml:space="preserve"> and Table 2</w:t>
        </w:r>
      </w:ins>
      <w:ins w:id="229" w:author="윤성빈" w:date="2022-10-05T20:54:00Z">
        <w:r w:rsidR="000F2DAA">
          <w:t xml:space="preserve"> shows </w:t>
        </w:r>
        <w:r w:rsidR="000F2DAA" w:rsidRPr="000F2DAA">
          <w:rPr>
            <w:lang w:eastAsia="ko-KR"/>
            <w:rPrChange w:id="230" w:author="윤성빈" w:date="2022-10-05T20:54:00Z">
              <w:rPr>
                <w:sz w:val="16"/>
                <w:szCs w:val="16"/>
                <w:lang w:eastAsia="ko-KR"/>
              </w:rPr>
            </w:rPrChange>
          </w:rPr>
          <w:t>EB, UP and</w:t>
        </w:r>
        <w:r w:rsidR="000F2DAA" w:rsidRPr="000F2DAA">
          <w:rPr>
            <w:b/>
            <w:bCs/>
            <w:lang w:eastAsia="ko-KR"/>
            <w:rPrChange w:id="231" w:author="윤성빈" w:date="2022-10-05T20:54:00Z">
              <w:rPr>
                <w:b/>
                <w:bCs/>
                <w:sz w:val="16"/>
                <w:szCs w:val="16"/>
                <w:lang w:eastAsia="ko-KR"/>
              </w:rPr>
            </w:rPrChange>
          </w:rPr>
          <w:t>,</w:t>
        </w:r>
        <w:r w:rsidR="000F2DAA" w:rsidRPr="000F2DAA">
          <w:rPr>
            <w:lang w:eastAsia="ko-KR"/>
            <w:rPrChange w:id="232" w:author="윤성빈" w:date="2022-10-05T20:54:00Z">
              <w:rPr>
                <w:sz w:val="16"/>
                <w:szCs w:val="16"/>
                <w:lang w:eastAsia="ko-KR"/>
              </w:rPr>
            </w:rPrChange>
          </w:rPr>
          <w:t xml:space="preserve"> PP of </w:t>
        </w:r>
        <w:r w:rsidR="000F2DAA" w:rsidRPr="000F2DAA">
          <w:rPr>
            <w:lang w:eastAsia="ko-KR"/>
            <w:rPrChange w:id="233" w:author="윤성빈" w:date="2022-10-05T20:54:00Z">
              <w:rPr>
                <w:b/>
                <w:bCs/>
                <w:sz w:val="16"/>
                <w:szCs w:val="16"/>
                <w:lang w:eastAsia="ko-KR"/>
              </w:rPr>
            </w:rPrChange>
          </w:rPr>
          <w:t>generated</w:t>
        </w:r>
        <w:r w:rsidR="000F2DAA" w:rsidRPr="000F2DAA">
          <w:rPr>
            <w:b/>
            <w:bCs/>
            <w:lang w:eastAsia="ko-KR"/>
            <w:rPrChange w:id="234" w:author="윤성빈" w:date="2022-10-05T20:54:00Z">
              <w:rPr>
                <w:b/>
                <w:bCs/>
                <w:sz w:val="16"/>
                <w:szCs w:val="16"/>
                <w:lang w:eastAsia="ko-KR"/>
              </w:rPr>
            </w:rPrChange>
          </w:rPr>
          <w:t xml:space="preserve"> </w:t>
        </w:r>
        <w:r w:rsidR="000F2DAA" w:rsidRPr="000F2DAA">
          <w:rPr>
            <w:lang w:eastAsia="ko-KR"/>
            <w:rPrChange w:id="235" w:author="윤성빈" w:date="2022-10-05T20:54:00Z">
              <w:rPr>
                <w:sz w:val="16"/>
                <w:szCs w:val="16"/>
                <w:lang w:eastAsia="ko-KR"/>
              </w:rPr>
            </w:rPrChange>
          </w:rPr>
          <w:t>samples</w:t>
        </w:r>
      </w:ins>
      <w:r w:rsidRPr="000F2DAA">
        <w:rPr>
          <w:sz w:val="24"/>
          <w:szCs w:val="24"/>
          <w:rPrChange w:id="236" w:author="윤성빈" w:date="2022-10-05T20:54:00Z">
            <w:rPr/>
          </w:rPrChange>
        </w:rPr>
        <w:t>.</w:t>
      </w:r>
      <w:r>
        <w:t xml:space="preserve"> PP was not used in Table 1. </w:t>
      </w:r>
      <w:ins w:id="237" w:author="윤성빈" w:date="2022-10-05T20:46:00Z">
        <w:r w:rsidR="000F2DAA">
          <w:t xml:space="preserve">This is because </w:t>
        </w:r>
      </w:ins>
      <w:ins w:id="238" w:author="윤성빈" w:date="2022-10-05T20:43:00Z">
        <w:r w:rsidR="003E6341" w:rsidRPr="003E6341">
          <w:t>PP better represents the performance characteristics of the instrument than the genre characteristics</w:t>
        </w:r>
      </w:ins>
      <w:ins w:id="239" w:author="윤성빈" w:date="2022-10-05T20:48:00Z">
        <w:r w:rsidR="000F2DAA">
          <w:t xml:space="preserve"> and the instruments of the songs in the dataset play properly</w:t>
        </w:r>
      </w:ins>
      <w:ins w:id="240" w:author="윤성빈" w:date="2022-10-05T20:43:00Z">
        <w:r w:rsidR="003E6341" w:rsidRPr="003E6341">
          <w:t>.</w:t>
        </w:r>
        <w:r w:rsidR="003E6341">
          <w:t xml:space="preserve"> </w:t>
        </w:r>
      </w:ins>
      <w:ins w:id="241" w:author="윤성빈" w:date="2022-10-05T20:50:00Z">
        <w:r w:rsidR="000F2DAA" w:rsidRPr="000F2DAA">
          <w:t>On the other hand, there is no guarantee that the instrument will perform properly in the generated music.</w:t>
        </w:r>
        <w:r w:rsidR="000F2DAA">
          <w:t xml:space="preserve"> </w:t>
        </w:r>
      </w:ins>
      <w:del w:id="242" w:author="윤성빈" w:date="2022-10-05T20:44:00Z">
        <w:r w:rsidDel="003E6341">
          <w:delText xml:space="preserve">This is because PP more closely captures the performance characteristics of the instrument than those of the genre. </w:delText>
        </w:r>
      </w:del>
      <w:r>
        <w:t>Therefore, PP was used only in Table 2 to evaluate whether the instrument is playing properly.</w:t>
      </w:r>
      <w:del w:id="243" w:author="윤성빈" w:date="2022-10-05T20:51:00Z">
        <w:r w:rsidDel="000F2DAA">
          <w:delText xml:space="preserve"> Since the instruments of the songs in the data set play properly, PP was not used in Table 1 because it was considered unnecessary.</w:delText>
        </w:r>
      </w:del>
      <w:r>
        <w:t xml:space="preserve"> Experimental statistics were produced using 1000 samples, and the values were expressed in the form of average values (standard deviation values).</w:t>
      </w:r>
      <w:r w:rsidRPr="00013667">
        <w:t xml:space="preserve"> </w:t>
      </w:r>
    </w:p>
    <w:p w14:paraId="75886C6D" w14:textId="6A11ED47" w:rsidR="009677DE" w:rsidRPr="00943AA1" w:rsidRDefault="00EE4A12" w:rsidP="009677DE">
      <w:pPr>
        <w:pStyle w:val="aa"/>
        <w:keepNext/>
        <w:rPr>
          <w:b w:val="0"/>
          <w:bCs w:val="0"/>
          <w:sz w:val="16"/>
          <w:szCs w:val="16"/>
        </w:rPr>
      </w:pPr>
      <w:r>
        <w:rPr>
          <w:noProof/>
        </w:rPr>
        <w:lastRenderedPageBreak/>
        <mc:AlternateContent>
          <mc:Choice Requires="wps">
            <w:drawing>
              <wp:anchor distT="0" distB="0" distL="114300" distR="114300" simplePos="0" relativeHeight="251661312" behindDoc="0" locked="0" layoutInCell="1" allowOverlap="1" wp14:anchorId="05BB8D1D" wp14:editId="68C210F3">
                <wp:simplePos x="0" y="0"/>
                <wp:positionH relativeFrom="column">
                  <wp:posOffset>-1270</wp:posOffset>
                </wp:positionH>
                <wp:positionV relativeFrom="paragraph">
                  <wp:posOffset>0</wp:posOffset>
                </wp:positionV>
                <wp:extent cx="6621780" cy="121920"/>
                <wp:effectExtent l="0" t="0" r="7620" b="0"/>
                <wp:wrapNone/>
                <wp:docPr id="2" name="Text Box 2"/>
                <wp:cNvGraphicFramePr/>
                <a:graphic xmlns:a="http://schemas.openxmlformats.org/drawingml/2006/main">
                  <a:graphicData uri="http://schemas.microsoft.com/office/word/2010/wordprocessingShape">
                    <wps:wsp>
                      <wps:cNvSpPr txBox="1"/>
                      <wps:spPr>
                        <a:xfrm>
                          <a:off x="0" y="0"/>
                          <a:ext cx="6621780" cy="121920"/>
                        </a:xfrm>
                        <a:prstGeom prst="rect">
                          <a:avLst/>
                        </a:prstGeom>
                        <a:solidFill>
                          <a:prstClr val="white"/>
                        </a:solidFill>
                        <a:ln>
                          <a:noFill/>
                        </a:ln>
                        <a:effectLst/>
                      </wps:spPr>
                      <wps:txbx>
                        <w:txbxContent>
                          <w:p w14:paraId="4F770AAE" w14:textId="555DC7C7" w:rsidR="00EE4A12" w:rsidRPr="00943AA1" w:rsidRDefault="00EE4A12" w:rsidP="00EE4A12">
                            <w:pPr>
                              <w:pStyle w:val="aa"/>
                              <w:jc w:val="center"/>
                              <w:rPr>
                                <w:b w:val="0"/>
                                <w:bCs w:val="0"/>
                                <w:sz w:val="16"/>
                                <w:szCs w:val="16"/>
                                <w:lang w:eastAsia="ko-KR"/>
                              </w:rPr>
                            </w:pPr>
                            <w:r w:rsidRPr="00943AA1">
                              <w:rPr>
                                <w:b w:val="0"/>
                                <w:bCs w:val="0"/>
                                <w:sz w:val="16"/>
                                <w:szCs w:val="16"/>
                              </w:rPr>
                              <w:t>Table 1</w:t>
                            </w:r>
                            <w:r>
                              <w:rPr>
                                <w:b w:val="0"/>
                                <w:bCs w:val="0"/>
                                <w:sz w:val="16"/>
                                <w:szCs w:val="16"/>
                              </w:rPr>
                              <w:t>.</w:t>
                            </w:r>
                            <w:r>
                              <w:rPr>
                                <w:b w:val="0"/>
                                <w:bCs w:val="0"/>
                                <w:sz w:val="16"/>
                                <w:szCs w:val="16"/>
                              </w:rPr>
                              <w:tab/>
                            </w:r>
                            <w:r w:rsidRPr="00943AA1">
                              <w:rPr>
                                <w:b w:val="0"/>
                                <w:bCs w:val="0"/>
                                <w:sz w:val="16"/>
                                <w:szCs w:val="16"/>
                              </w:rPr>
                              <w:t>EB, UP</w:t>
                            </w:r>
                            <w:ins w:id="244" w:author="윤성빈" w:date="2022-10-05T20:53:00Z">
                              <w:r w:rsidR="000F2DAA">
                                <w:rPr>
                                  <w:b w:val="0"/>
                                  <w:bCs w:val="0"/>
                                  <w:sz w:val="16"/>
                                  <w:szCs w:val="16"/>
                                </w:rPr>
                                <w:t>,</w:t>
                              </w:r>
                            </w:ins>
                            <w:r w:rsidRPr="00943AA1">
                              <w:rPr>
                                <w:b w:val="0"/>
                                <w:bCs w:val="0"/>
                                <w:sz w:val="16"/>
                                <w:szCs w:val="16"/>
                              </w:rPr>
                              <w:t xml:space="preserve"> and Number of songs of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B8D1D" id="Text Box 2" o:spid="_x0000_s1029" type="#_x0000_t202" style="position:absolute;left:0;text-align:left;margin-left:-.1pt;margin-top:0;width:521.4pt;height: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" stroked="f">
                <v:textbox inset="0,0,0,0">
                  <w:txbxContent>
                    <w:p w14:paraId="4F770AAE" w14:textId="555DC7C7" w:rsidR="00EE4A12" w:rsidRPr="00943AA1" w:rsidRDefault="00EE4A12" w:rsidP="00EE4A12">
                      <w:pPr>
                        <w:pStyle w:val="aa"/>
                        <w:jc w:val="center"/>
                        <w:rPr>
                          <w:b w:val="0"/>
                          <w:bCs w:val="0"/>
                          <w:sz w:val="16"/>
                          <w:szCs w:val="16"/>
                          <w:lang w:eastAsia="ko-KR"/>
                        </w:rPr>
                      </w:pPr>
                      <w:r w:rsidRPr="00943AA1">
                        <w:rPr>
                          <w:b w:val="0"/>
                          <w:bCs w:val="0"/>
                          <w:sz w:val="16"/>
                          <w:szCs w:val="16"/>
                        </w:rPr>
                        <w:t>Table 1</w:t>
                      </w:r>
                      <w:r>
                        <w:rPr>
                          <w:b w:val="0"/>
                          <w:bCs w:val="0"/>
                          <w:sz w:val="16"/>
                          <w:szCs w:val="16"/>
                        </w:rPr>
                        <w:t>.</w:t>
                      </w:r>
                      <w:r>
                        <w:rPr>
                          <w:b w:val="0"/>
                          <w:bCs w:val="0"/>
                          <w:sz w:val="16"/>
                          <w:szCs w:val="16"/>
                        </w:rPr>
                        <w:tab/>
                      </w:r>
                      <w:r w:rsidRPr="00943AA1">
                        <w:rPr>
                          <w:b w:val="0"/>
                          <w:bCs w:val="0"/>
                          <w:sz w:val="16"/>
                          <w:szCs w:val="16"/>
                        </w:rPr>
                        <w:t>EB, UP</w:t>
                      </w:r>
                      <w:ins w:id="245" w:author="윤성빈" w:date="2022-10-05T20:53:00Z">
                        <w:r w:rsidR="000F2DAA">
                          <w:rPr>
                            <w:b w:val="0"/>
                            <w:bCs w:val="0"/>
                            <w:sz w:val="16"/>
                            <w:szCs w:val="16"/>
                          </w:rPr>
                          <w:t>,</w:t>
                        </w:r>
                      </w:ins>
                      <w:r w:rsidRPr="00943AA1">
                        <w:rPr>
                          <w:b w:val="0"/>
                          <w:bCs w:val="0"/>
                          <w:sz w:val="16"/>
                          <w:szCs w:val="16"/>
                        </w:rPr>
                        <w:t xml:space="preserve"> and Number of songs of dataset</w:t>
                      </w:r>
                    </w:p>
                  </w:txbxContent>
                </v:textbox>
              </v:shape>
            </w:pict>
          </mc:Fallback>
        </mc:AlternateContent>
      </w:r>
      <w:r w:rsidR="009677DE" w:rsidRPr="00943AA1">
        <w:rPr>
          <w:b w:val="0"/>
          <w:bCs w:val="0"/>
          <w:sz w:val="16"/>
          <w:szCs w:val="16"/>
        </w:rPr>
        <w:t>P and Number of songs of dataset</w:t>
      </w:r>
    </w:p>
    <w:tbl>
      <w:tblPr>
        <w:tblpPr w:leftFromText="142" w:rightFromText="142" w:vertAnchor="text" w:horzAnchor="margin" w:tblpY="17"/>
        <w:tblOverlap w:val="never"/>
        <w:tblW w:w="102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27"/>
        <w:gridCol w:w="800"/>
        <w:gridCol w:w="800"/>
        <w:gridCol w:w="800"/>
        <w:gridCol w:w="800"/>
        <w:gridCol w:w="800"/>
        <w:gridCol w:w="800"/>
        <w:gridCol w:w="900"/>
        <w:gridCol w:w="800"/>
        <w:gridCol w:w="800"/>
        <w:gridCol w:w="900"/>
        <w:gridCol w:w="872"/>
      </w:tblGrid>
      <w:tr w:rsidR="009677DE" w:rsidRPr="009677DE" w14:paraId="6202DFF8" w14:textId="77777777" w:rsidTr="009677DE">
        <w:trPr>
          <w:trHeight w:val="95"/>
        </w:trPr>
        <w:tc>
          <w:tcPr>
            <w:tcW w:w="1227" w:type="dxa"/>
            <w:vMerge w:val="restart"/>
          </w:tcPr>
          <w:p w14:paraId="0DB47960" w14:textId="77777777" w:rsidR="009677DE" w:rsidRPr="009677DE" w:rsidRDefault="009677DE" w:rsidP="009677DE">
            <w:pPr>
              <w:widowControl w:val="0"/>
              <w:autoSpaceDE w:val="0"/>
              <w:autoSpaceDN w:val="0"/>
              <w:adjustRightInd w:val="0"/>
              <w:spacing w:after="0" w:line="240" w:lineRule="auto"/>
              <w:jc w:val="left"/>
              <w:rPr>
                <w:rFonts w:eastAsia="바탕"/>
                <w:sz w:val="14"/>
                <w:lang w:eastAsia="ko-KR"/>
              </w:rPr>
            </w:pPr>
            <w:r w:rsidRPr="009677DE">
              <w:rPr>
                <w:rFonts w:eastAsia="바탕" w:hint="eastAsia"/>
                <w:sz w:val="14"/>
                <w:lang w:eastAsia="ko-KR"/>
              </w:rPr>
              <w:t>Genre</w:t>
            </w:r>
          </w:p>
        </w:tc>
        <w:tc>
          <w:tcPr>
            <w:tcW w:w="4000" w:type="dxa"/>
            <w:gridSpan w:val="5"/>
          </w:tcPr>
          <w:p w14:paraId="5FA12161" w14:textId="77777777" w:rsidR="009677DE" w:rsidRPr="009677DE" w:rsidRDefault="009677DE" w:rsidP="009677DE">
            <w:pPr>
              <w:widowControl w:val="0"/>
              <w:autoSpaceDE w:val="0"/>
              <w:autoSpaceDN w:val="0"/>
              <w:adjustRightInd w:val="0"/>
              <w:spacing w:after="0" w:line="240" w:lineRule="auto"/>
              <w:rPr>
                <w:rFonts w:eastAsia="바탕"/>
                <w:sz w:val="14"/>
                <w:lang w:eastAsia="ko-KR"/>
              </w:rPr>
            </w:pPr>
            <w:proofErr w:type="gramStart"/>
            <w:r w:rsidRPr="009677DE">
              <w:rPr>
                <w:rFonts w:eastAsia="바탕" w:hint="eastAsia"/>
                <w:sz w:val="14"/>
                <w:lang w:eastAsia="ko-KR"/>
              </w:rPr>
              <w:t>EB(</w:t>
            </w:r>
            <w:proofErr w:type="gramEnd"/>
            <w:r w:rsidRPr="009677DE">
              <w:rPr>
                <w:rFonts w:eastAsia="바탕" w:hint="eastAsia"/>
                <w:sz w:val="14"/>
                <w:lang w:eastAsia="ko-KR"/>
              </w:rPr>
              <w:t>%)</w:t>
            </w:r>
          </w:p>
        </w:tc>
        <w:tc>
          <w:tcPr>
            <w:tcW w:w="4200" w:type="dxa"/>
            <w:gridSpan w:val="5"/>
          </w:tcPr>
          <w:p w14:paraId="438A6758" w14:textId="77777777" w:rsidR="009677DE" w:rsidRPr="009677DE" w:rsidRDefault="009677DE" w:rsidP="009677DE">
            <w:pPr>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UP</w:t>
            </w:r>
          </w:p>
        </w:tc>
        <w:tc>
          <w:tcPr>
            <w:tcW w:w="872" w:type="dxa"/>
            <w:vMerge w:val="restart"/>
          </w:tcPr>
          <w:p w14:paraId="2FAB8465" w14:textId="77777777" w:rsidR="009677DE" w:rsidRPr="009677DE" w:rsidRDefault="009677DE" w:rsidP="009677DE">
            <w:pPr>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Number of songs</w:t>
            </w:r>
          </w:p>
        </w:tc>
      </w:tr>
      <w:tr w:rsidR="009677DE" w:rsidRPr="009677DE" w14:paraId="2703D913" w14:textId="77777777" w:rsidTr="009677DE">
        <w:trPr>
          <w:trHeight w:val="128"/>
        </w:trPr>
        <w:tc>
          <w:tcPr>
            <w:tcW w:w="1227" w:type="dxa"/>
            <w:vMerge/>
          </w:tcPr>
          <w:p w14:paraId="23571FA9" w14:textId="77777777" w:rsidR="009677DE" w:rsidRPr="009677DE" w:rsidRDefault="009677DE" w:rsidP="009677DE">
            <w:pPr>
              <w:widowControl w:val="0"/>
              <w:autoSpaceDE w:val="0"/>
              <w:autoSpaceDN w:val="0"/>
              <w:adjustRightInd w:val="0"/>
              <w:spacing w:after="0" w:line="240" w:lineRule="auto"/>
              <w:jc w:val="left"/>
              <w:rPr>
                <w:rFonts w:eastAsia="바탕"/>
                <w:sz w:val="14"/>
                <w:lang w:eastAsia="ko-KR"/>
              </w:rPr>
            </w:pPr>
          </w:p>
        </w:tc>
        <w:tc>
          <w:tcPr>
            <w:tcW w:w="800" w:type="dxa"/>
          </w:tcPr>
          <w:p w14:paraId="606665D1" w14:textId="77777777" w:rsidR="009677DE" w:rsidRPr="009677DE" w:rsidRDefault="009677DE" w:rsidP="009677DE">
            <w:pPr>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drum</w:t>
            </w:r>
          </w:p>
        </w:tc>
        <w:tc>
          <w:tcPr>
            <w:tcW w:w="800" w:type="dxa"/>
          </w:tcPr>
          <w:p w14:paraId="535CF172" w14:textId="77777777" w:rsidR="009677DE" w:rsidRPr="009677DE" w:rsidRDefault="009677DE" w:rsidP="009677DE">
            <w:pPr>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piano</w:t>
            </w:r>
          </w:p>
        </w:tc>
        <w:tc>
          <w:tcPr>
            <w:tcW w:w="800" w:type="dxa"/>
          </w:tcPr>
          <w:p w14:paraId="2FA7792F" w14:textId="77777777" w:rsidR="009677DE" w:rsidRPr="009677DE" w:rsidRDefault="009677DE" w:rsidP="009677DE">
            <w:pPr>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guitar</w:t>
            </w:r>
          </w:p>
        </w:tc>
        <w:tc>
          <w:tcPr>
            <w:tcW w:w="800" w:type="dxa"/>
          </w:tcPr>
          <w:p w14:paraId="46E0C096" w14:textId="77777777" w:rsidR="009677DE" w:rsidRPr="009677DE" w:rsidRDefault="009677DE" w:rsidP="009677DE">
            <w:pPr>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bass</w:t>
            </w:r>
          </w:p>
        </w:tc>
        <w:tc>
          <w:tcPr>
            <w:tcW w:w="800" w:type="dxa"/>
          </w:tcPr>
          <w:p w14:paraId="37492365" w14:textId="77777777" w:rsidR="009677DE" w:rsidRPr="009677DE" w:rsidRDefault="009677DE" w:rsidP="009677DE">
            <w:pPr>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string</w:t>
            </w:r>
          </w:p>
        </w:tc>
        <w:tc>
          <w:tcPr>
            <w:tcW w:w="800" w:type="dxa"/>
          </w:tcPr>
          <w:p w14:paraId="0BDF988F" w14:textId="77777777" w:rsidR="009677DE" w:rsidRPr="009677DE" w:rsidRDefault="009677DE" w:rsidP="009677DE">
            <w:pPr>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drum</w:t>
            </w:r>
          </w:p>
        </w:tc>
        <w:tc>
          <w:tcPr>
            <w:tcW w:w="900" w:type="dxa"/>
          </w:tcPr>
          <w:p w14:paraId="1BEC68A3" w14:textId="77777777" w:rsidR="009677DE" w:rsidRPr="009677DE" w:rsidRDefault="009677DE" w:rsidP="009677DE">
            <w:pPr>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piano</w:t>
            </w:r>
          </w:p>
        </w:tc>
        <w:tc>
          <w:tcPr>
            <w:tcW w:w="800" w:type="dxa"/>
          </w:tcPr>
          <w:p w14:paraId="57770204" w14:textId="77777777" w:rsidR="009677DE" w:rsidRPr="009677DE" w:rsidRDefault="009677DE" w:rsidP="009677DE">
            <w:pPr>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guitar</w:t>
            </w:r>
          </w:p>
        </w:tc>
        <w:tc>
          <w:tcPr>
            <w:tcW w:w="800" w:type="dxa"/>
          </w:tcPr>
          <w:p w14:paraId="0B953444" w14:textId="77777777" w:rsidR="009677DE" w:rsidRPr="009677DE" w:rsidRDefault="009677DE" w:rsidP="009677DE">
            <w:pPr>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bass</w:t>
            </w:r>
          </w:p>
        </w:tc>
        <w:tc>
          <w:tcPr>
            <w:tcW w:w="900" w:type="dxa"/>
          </w:tcPr>
          <w:p w14:paraId="7602BBE3" w14:textId="77777777" w:rsidR="009677DE" w:rsidRPr="009677DE" w:rsidRDefault="009677DE" w:rsidP="009677DE">
            <w:pPr>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string</w:t>
            </w:r>
          </w:p>
        </w:tc>
        <w:tc>
          <w:tcPr>
            <w:tcW w:w="872" w:type="dxa"/>
            <w:vMerge/>
          </w:tcPr>
          <w:p w14:paraId="61EEF397" w14:textId="77777777" w:rsidR="009677DE" w:rsidRPr="009677DE" w:rsidRDefault="009677DE" w:rsidP="009677DE">
            <w:pPr>
              <w:widowControl w:val="0"/>
              <w:autoSpaceDE w:val="0"/>
              <w:autoSpaceDN w:val="0"/>
              <w:adjustRightInd w:val="0"/>
              <w:spacing w:after="0" w:line="240" w:lineRule="auto"/>
              <w:rPr>
                <w:rFonts w:eastAsia="바탕"/>
                <w:sz w:val="14"/>
                <w:lang w:eastAsia="ko-KR"/>
              </w:rPr>
            </w:pPr>
          </w:p>
        </w:tc>
      </w:tr>
      <w:tr w:rsidR="009677DE" w:rsidRPr="009677DE" w14:paraId="32BFDB90" w14:textId="77777777" w:rsidTr="009677DE">
        <w:trPr>
          <w:trHeight w:val="317"/>
        </w:trPr>
        <w:tc>
          <w:tcPr>
            <w:tcW w:w="1227" w:type="dxa"/>
          </w:tcPr>
          <w:p w14:paraId="59AB72FC" w14:textId="77777777" w:rsidR="009677DE" w:rsidRPr="009677DE" w:rsidRDefault="009677DE" w:rsidP="009677DE">
            <w:pPr>
              <w:spacing w:after="0" w:line="240" w:lineRule="auto"/>
              <w:jc w:val="left"/>
              <w:rPr>
                <w:rFonts w:eastAsia="바탕"/>
                <w:sz w:val="14"/>
                <w:szCs w:val="14"/>
                <w:lang w:eastAsia="ko-KR"/>
              </w:rPr>
            </w:pPr>
            <w:r w:rsidRPr="009677DE">
              <w:rPr>
                <w:rFonts w:eastAsia="바탕" w:hint="eastAsia"/>
                <w:sz w:val="14"/>
                <w:szCs w:val="14"/>
                <w:lang w:eastAsia="ko-KR"/>
              </w:rPr>
              <w:t>blues</w:t>
            </w:r>
          </w:p>
        </w:tc>
        <w:tc>
          <w:tcPr>
            <w:tcW w:w="800" w:type="dxa"/>
          </w:tcPr>
          <w:p w14:paraId="21671985" w14:textId="77777777" w:rsidR="009677DE" w:rsidRPr="009677DE" w:rsidRDefault="009677DE" w:rsidP="009677DE">
            <w:pPr>
              <w:spacing w:after="0" w:line="240" w:lineRule="auto"/>
              <w:rPr>
                <w:rFonts w:eastAsia="바탕"/>
                <w:sz w:val="14"/>
                <w:szCs w:val="14"/>
              </w:rPr>
            </w:pPr>
            <w:r w:rsidRPr="009677DE">
              <w:rPr>
                <w:rFonts w:eastAsia="바탕" w:hint="eastAsia"/>
                <w:sz w:val="14"/>
                <w:szCs w:val="14"/>
              </w:rPr>
              <w:t>0.501</w:t>
            </w:r>
          </w:p>
          <w:p w14:paraId="0B4AD358" w14:textId="77777777" w:rsidR="009677DE" w:rsidRPr="009677DE" w:rsidRDefault="009677DE" w:rsidP="009677DE">
            <w:pPr>
              <w:spacing w:after="0" w:line="240" w:lineRule="auto"/>
              <w:rPr>
                <w:rFonts w:eastAsia="바탕"/>
                <w:sz w:val="14"/>
                <w:szCs w:val="14"/>
              </w:rPr>
            </w:pPr>
            <w:r w:rsidRPr="009677DE">
              <w:rPr>
                <w:rFonts w:eastAsia="바탕" w:hint="eastAsia"/>
                <w:sz w:val="14"/>
                <w:szCs w:val="14"/>
              </w:rPr>
              <w:t>(0.185)</w:t>
            </w:r>
          </w:p>
        </w:tc>
        <w:tc>
          <w:tcPr>
            <w:tcW w:w="800" w:type="dxa"/>
          </w:tcPr>
          <w:p w14:paraId="509A8A25" w14:textId="77777777" w:rsidR="009677DE" w:rsidRPr="009677DE" w:rsidRDefault="009677DE" w:rsidP="009677DE">
            <w:pPr>
              <w:spacing w:after="0" w:line="240" w:lineRule="auto"/>
              <w:rPr>
                <w:rFonts w:eastAsia="바탕"/>
                <w:sz w:val="14"/>
                <w:szCs w:val="14"/>
                <w:lang w:eastAsia="ko-KR"/>
              </w:rPr>
            </w:pPr>
            <w:r w:rsidRPr="009677DE">
              <w:rPr>
                <w:rFonts w:eastAsia="바탕" w:hint="eastAsia"/>
                <w:sz w:val="14"/>
                <w:szCs w:val="14"/>
                <w:lang w:eastAsia="ko-KR"/>
              </w:rPr>
              <w:t>0.734</w:t>
            </w:r>
          </w:p>
          <w:p w14:paraId="53B2899A" w14:textId="77777777" w:rsidR="009677DE" w:rsidRPr="009677DE" w:rsidRDefault="009677DE" w:rsidP="009677DE">
            <w:pPr>
              <w:spacing w:after="0" w:line="240" w:lineRule="auto"/>
              <w:rPr>
                <w:rFonts w:eastAsia="바탕"/>
                <w:sz w:val="14"/>
                <w:szCs w:val="14"/>
                <w:lang w:eastAsia="ko-KR"/>
              </w:rPr>
            </w:pPr>
            <w:r w:rsidRPr="009677DE">
              <w:rPr>
                <w:rFonts w:eastAsia="바탕" w:hint="eastAsia"/>
                <w:sz w:val="14"/>
                <w:szCs w:val="14"/>
                <w:lang w:eastAsia="ko-KR"/>
              </w:rPr>
              <w:t>(0.328)</w:t>
            </w:r>
          </w:p>
        </w:tc>
        <w:tc>
          <w:tcPr>
            <w:tcW w:w="800" w:type="dxa"/>
          </w:tcPr>
          <w:p w14:paraId="0355C2D3" w14:textId="77777777" w:rsidR="009677DE" w:rsidRPr="009677DE" w:rsidRDefault="009677DE" w:rsidP="009677DE">
            <w:pPr>
              <w:spacing w:after="0" w:line="240" w:lineRule="auto"/>
              <w:rPr>
                <w:rFonts w:eastAsia="바탕"/>
                <w:sz w:val="14"/>
                <w:szCs w:val="14"/>
                <w:lang w:eastAsia="ko-KR"/>
              </w:rPr>
            </w:pPr>
            <w:r w:rsidRPr="009677DE">
              <w:rPr>
                <w:rFonts w:eastAsia="바탕" w:hint="eastAsia"/>
                <w:sz w:val="14"/>
                <w:szCs w:val="14"/>
                <w:lang w:eastAsia="ko-KR"/>
              </w:rPr>
              <w:t>0.618</w:t>
            </w:r>
          </w:p>
          <w:p w14:paraId="0C1FBF05" w14:textId="77777777" w:rsidR="009677DE" w:rsidRPr="009677DE" w:rsidRDefault="009677DE" w:rsidP="009677DE">
            <w:pPr>
              <w:spacing w:after="0" w:line="240" w:lineRule="auto"/>
              <w:rPr>
                <w:rFonts w:eastAsia="바탕"/>
                <w:sz w:val="14"/>
                <w:szCs w:val="14"/>
                <w:lang w:eastAsia="ko-KR"/>
              </w:rPr>
            </w:pPr>
            <w:r w:rsidRPr="009677DE">
              <w:rPr>
                <w:rFonts w:eastAsia="바탕" w:hint="eastAsia"/>
                <w:sz w:val="14"/>
                <w:szCs w:val="14"/>
                <w:lang w:eastAsia="ko-KR"/>
              </w:rPr>
              <w:t>(0.267)</w:t>
            </w:r>
          </w:p>
        </w:tc>
        <w:tc>
          <w:tcPr>
            <w:tcW w:w="800" w:type="dxa"/>
          </w:tcPr>
          <w:p w14:paraId="38EFD64B" w14:textId="77777777" w:rsidR="009677DE" w:rsidRPr="009677DE" w:rsidRDefault="009677DE" w:rsidP="009677DE">
            <w:pPr>
              <w:spacing w:after="0" w:line="240" w:lineRule="auto"/>
              <w:rPr>
                <w:rFonts w:eastAsia="바탕"/>
                <w:sz w:val="14"/>
                <w:szCs w:val="14"/>
                <w:lang w:eastAsia="ko-KR"/>
              </w:rPr>
            </w:pPr>
            <w:r w:rsidRPr="009677DE">
              <w:rPr>
                <w:rFonts w:eastAsia="바탕" w:hint="eastAsia"/>
                <w:sz w:val="14"/>
                <w:szCs w:val="14"/>
                <w:lang w:eastAsia="ko-KR"/>
              </w:rPr>
              <w:t>0.897</w:t>
            </w:r>
          </w:p>
          <w:p w14:paraId="63FCCCEB" w14:textId="77777777" w:rsidR="009677DE" w:rsidRPr="009677DE" w:rsidRDefault="009677DE" w:rsidP="009677DE">
            <w:pPr>
              <w:spacing w:after="0" w:line="240" w:lineRule="auto"/>
              <w:rPr>
                <w:rFonts w:eastAsia="바탕"/>
                <w:sz w:val="14"/>
                <w:szCs w:val="14"/>
                <w:lang w:eastAsia="ko-KR"/>
              </w:rPr>
            </w:pPr>
            <w:r w:rsidRPr="009677DE">
              <w:rPr>
                <w:rFonts w:eastAsia="바탕" w:hint="eastAsia"/>
                <w:sz w:val="14"/>
                <w:szCs w:val="14"/>
                <w:lang w:eastAsia="ko-KR"/>
              </w:rPr>
              <w:t>(0.052)</w:t>
            </w:r>
          </w:p>
        </w:tc>
        <w:tc>
          <w:tcPr>
            <w:tcW w:w="800" w:type="dxa"/>
          </w:tcPr>
          <w:p w14:paraId="744E2CC2" w14:textId="77777777" w:rsidR="009677DE" w:rsidRPr="009677DE" w:rsidRDefault="009677DE" w:rsidP="009677DE">
            <w:pPr>
              <w:spacing w:after="0" w:line="240" w:lineRule="auto"/>
              <w:rPr>
                <w:rFonts w:eastAsia="바탕"/>
                <w:sz w:val="14"/>
                <w:szCs w:val="14"/>
                <w:lang w:eastAsia="ko-KR"/>
              </w:rPr>
            </w:pPr>
            <w:r w:rsidRPr="009677DE">
              <w:rPr>
                <w:rFonts w:eastAsia="바탕" w:hint="eastAsia"/>
                <w:sz w:val="14"/>
                <w:szCs w:val="14"/>
                <w:lang w:eastAsia="ko-KR"/>
              </w:rPr>
              <w:t>0.789</w:t>
            </w:r>
          </w:p>
          <w:p w14:paraId="76180310" w14:textId="77777777" w:rsidR="009677DE" w:rsidRPr="009677DE" w:rsidRDefault="009677DE" w:rsidP="009677DE">
            <w:pPr>
              <w:spacing w:after="0" w:line="240" w:lineRule="auto"/>
              <w:rPr>
                <w:rFonts w:eastAsia="바탕"/>
                <w:sz w:val="14"/>
                <w:szCs w:val="14"/>
                <w:lang w:eastAsia="ko-KR"/>
              </w:rPr>
            </w:pPr>
            <w:r w:rsidRPr="009677DE">
              <w:rPr>
                <w:rFonts w:eastAsia="바탕" w:hint="eastAsia"/>
                <w:sz w:val="14"/>
                <w:szCs w:val="14"/>
                <w:lang w:eastAsia="ko-KR"/>
              </w:rPr>
              <w:t>(0.234)</w:t>
            </w:r>
          </w:p>
        </w:tc>
        <w:tc>
          <w:tcPr>
            <w:tcW w:w="800" w:type="dxa"/>
          </w:tcPr>
          <w:p w14:paraId="123A6EEE" w14:textId="77777777" w:rsidR="009677DE" w:rsidRPr="009677DE" w:rsidRDefault="009677DE" w:rsidP="009677DE">
            <w:pPr>
              <w:spacing w:after="0" w:line="240" w:lineRule="auto"/>
              <w:rPr>
                <w:rFonts w:eastAsia="바탕"/>
                <w:sz w:val="14"/>
                <w:szCs w:val="14"/>
                <w:lang w:eastAsia="ko-KR"/>
              </w:rPr>
            </w:pPr>
            <w:r w:rsidRPr="009677DE">
              <w:rPr>
                <w:rFonts w:eastAsia="바탕" w:hint="eastAsia"/>
                <w:sz w:val="14"/>
                <w:szCs w:val="14"/>
                <w:lang w:eastAsia="ko-KR"/>
              </w:rPr>
              <w:t>12.543</w:t>
            </w:r>
          </w:p>
          <w:p w14:paraId="66BE6C83" w14:textId="77777777" w:rsidR="009677DE" w:rsidRPr="009677DE" w:rsidRDefault="009677DE" w:rsidP="009677DE">
            <w:pPr>
              <w:spacing w:after="0" w:line="240" w:lineRule="auto"/>
              <w:rPr>
                <w:rFonts w:eastAsia="바탕"/>
                <w:sz w:val="14"/>
                <w:szCs w:val="14"/>
                <w:lang w:eastAsia="ko-KR"/>
              </w:rPr>
            </w:pPr>
            <w:r w:rsidRPr="009677DE">
              <w:rPr>
                <w:rFonts w:eastAsia="바탕" w:hint="eastAsia"/>
                <w:sz w:val="14"/>
                <w:szCs w:val="14"/>
                <w:lang w:eastAsia="ko-KR"/>
              </w:rPr>
              <w:t>(4.943)</w:t>
            </w:r>
          </w:p>
        </w:tc>
        <w:tc>
          <w:tcPr>
            <w:tcW w:w="900" w:type="dxa"/>
          </w:tcPr>
          <w:p w14:paraId="3255C571" w14:textId="77777777" w:rsidR="009677DE" w:rsidRPr="009677DE" w:rsidRDefault="009677DE" w:rsidP="009677DE">
            <w:pPr>
              <w:spacing w:after="0" w:line="240" w:lineRule="auto"/>
              <w:rPr>
                <w:rFonts w:eastAsia="바탕"/>
                <w:sz w:val="14"/>
                <w:szCs w:val="14"/>
                <w:lang w:eastAsia="ko-KR"/>
              </w:rPr>
            </w:pPr>
            <w:r w:rsidRPr="009677DE">
              <w:rPr>
                <w:rFonts w:eastAsia="바탕" w:hint="eastAsia"/>
                <w:sz w:val="14"/>
                <w:szCs w:val="14"/>
                <w:lang w:eastAsia="ko-KR"/>
              </w:rPr>
              <w:t>27.500</w:t>
            </w:r>
          </w:p>
          <w:p w14:paraId="1F845073" w14:textId="77777777" w:rsidR="009677DE" w:rsidRPr="009677DE" w:rsidRDefault="009677DE" w:rsidP="009677DE">
            <w:pPr>
              <w:spacing w:after="0" w:line="240" w:lineRule="auto"/>
              <w:rPr>
                <w:rFonts w:eastAsia="바탕"/>
                <w:sz w:val="14"/>
                <w:szCs w:val="14"/>
                <w:lang w:eastAsia="ko-KR"/>
              </w:rPr>
            </w:pPr>
            <w:r w:rsidRPr="009677DE">
              <w:rPr>
                <w:rFonts w:eastAsia="바탕" w:hint="eastAsia"/>
                <w:sz w:val="14"/>
                <w:szCs w:val="14"/>
                <w:lang w:eastAsia="ko-KR"/>
              </w:rPr>
              <w:t>(13.253)</w:t>
            </w:r>
          </w:p>
        </w:tc>
        <w:tc>
          <w:tcPr>
            <w:tcW w:w="800" w:type="dxa"/>
          </w:tcPr>
          <w:p w14:paraId="320F21CC" w14:textId="77777777" w:rsidR="009677DE" w:rsidRPr="009677DE" w:rsidRDefault="009677DE" w:rsidP="009677DE">
            <w:pPr>
              <w:spacing w:after="0" w:line="240" w:lineRule="auto"/>
              <w:rPr>
                <w:rFonts w:eastAsia="바탕"/>
                <w:sz w:val="14"/>
                <w:szCs w:val="14"/>
                <w:lang w:eastAsia="ko-KR"/>
              </w:rPr>
            </w:pPr>
            <w:r w:rsidRPr="009677DE">
              <w:rPr>
                <w:rFonts w:eastAsia="바탕" w:hint="eastAsia"/>
                <w:sz w:val="14"/>
                <w:szCs w:val="14"/>
                <w:lang w:eastAsia="ko-KR"/>
              </w:rPr>
              <w:t>19.800</w:t>
            </w:r>
          </w:p>
          <w:p w14:paraId="099056AB" w14:textId="77777777" w:rsidR="009677DE" w:rsidRPr="009677DE" w:rsidRDefault="009677DE" w:rsidP="009677DE">
            <w:pPr>
              <w:spacing w:after="0" w:line="240" w:lineRule="auto"/>
              <w:rPr>
                <w:rFonts w:eastAsia="바탕"/>
                <w:sz w:val="14"/>
                <w:szCs w:val="14"/>
                <w:lang w:eastAsia="ko-KR"/>
              </w:rPr>
            </w:pPr>
            <w:r w:rsidRPr="009677DE">
              <w:rPr>
                <w:rFonts w:eastAsia="바탕" w:hint="eastAsia"/>
                <w:sz w:val="14"/>
                <w:szCs w:val="14"/>
                <w:lang w:eastAsia="ko-KR"/>
              </w:rPr>
              <w:t>(6.823)</w:t>
            </w:r>
          </w:p>
        </w:tc>
        <w:tc>
          <w:tcPr>
            <w:tcW w:w="800" w:type="dxa"/>
          </w:tcPr>
          <w:p w14:paraId="0159A382" w14:textId="77777777" w:rsidR="009677DE" w:rsidRPr="009677DE" w:rsidRDefault="009677DE" w:rsidP="009677DE">
            <w:pPr>
              <w:spacing w:after="0" w:line="240" w:lineRule="auto"/>
              <w:rPr>
                <w:rFonts w:eastAsia="바탕"/>
                <w:sz w:val="14"/>
                <w:szCs w:val="14"/>
                <w:lang w:eastAsia="ko-KR"/>
              </w:rPr>
            </w:pPr>
            <w:r w:rsidRPr="009677DE">
              <w:rPr>
                <w:rFonts w:eastAsia="바탕" w:hint="eastAsia"/>
                <w:sz w:val="14"/>
                <w:szCs w:val="14"/>
                <w:lang w:eastAsia="ko-KR"/>
              </w:rPr>
              <w:t>13.100</w:t>
            </w:r>
          </w:p>
          <w:p w14:paraId="66E26D58" w14:textId="77777777" w:rsidR="009677DE" w:rsidRPr="009677DE" w:rsidRDefault="009677DE" w:rsidP="009677DE">
            <w:pPr>
              <w:spacing w:after="0" w:line="240" w:lineRule="auto"/>
              <w:rPr>
                <w:rFonts w:eastAsia="바탕"/>
                <w:sz w:val="14"/>
                <w:szCs w:val="14"/>
                <w:lang w:eastAsia="ko-KR"/>
              </w:rPr>
            </w:pPr>
            <w:r w:rsidRPr="009677DE">
              <w:rPr>
                <w:rFonts w:eastAsia="바탕" w:hint="eastAsia"/>
                <w:sz w:val="14"/>
                <w:szCs w:val="14"/>
                <w:lang w:eastAsia="ko-KR"/>
              </w:rPr>
              <w:t>(3.208)</w:t>
            </w:r>
          </w:p>
        </w:tc>
        <w:tc>
          <w:tcPr>
            <w:tcW w:w="900" w:type="dxa"/>
          </w:tcPr>
          <w:p w14:paraId="1789AEE0" w14:textId="77777777" w:rsidR="009677DE" w:rsidRPr="009677DE" w:rsidRDefault="009677DE" w:rsidP="009677DE">
            <w:pPr>
              <w:spacing w:after="0" w:line="240" w:lineRule="auto"/>
              <w:rPr>
                <w:rFonts w:eastAsia="바탕"/>
                <w:sz w:val="14"/>
                <w:szCs w:val="14"/>
                <w:lang w:eastAsia="ko-KR"/>
              </w:rPr>
            </w:pPr>
            <w:r w:rsidRPr="009677DE">
              <w:rPr>
                <w:rFonts w:eastAsia="바탕" w:hint="eastAsia"/>
                <w:sz w:val="14"/>
                <w:szCs w:val="14"/>
                <w:lang w:eastAsia="ko-KR"/>
              </w:rPr>
              <w:t>29.200</w:t>
            </w:r>
          </w:p>
          <w:p w14:paraId="18068784" w14:textId="77777777" w:rsidR="009677DE" w:rsidRPr="009677DE" w:rsidRDefault="009677DE" w:rsidP="009677DE">
            <w:pPr>
              <w:spacing w:after="0" w:line="240" w:lineRule="auto"/>
              <w:rPr>
                <w:rFonts w:eastAsia="바탕"/>
                <w:sz w:val="14"/>
                <w:szCs w:val="14"/>
                <w:lang w:eastAsia="ko-KR"/>
              </w:rPr>
            </w:pPr>
            <w:r w:rsidRPr="009677DE">
              <w:rPr>
                <w:rFonts w:eastAsia="바탕" w:hint="eastAsia"/>
                <w:sz w:val="14"/>
                <w:szCs w:val="14"/>
                <w:lang w:eastAsia="ko-KR"/>
              </w:rPr>
              <w:t>(10.078)</w:t>
            </w:r>
          </w:p>
        </w:tc>
        <w:tc>
          <w:tcPr>
            <w:tcW w:w="872" w:type="dxa"/>
          </w:tcPr>
          <w:p w14:paraId="4D899903" w14:textId="77777777" w:rsidR="009677DE" w:rsidRPr="009677DE" w:rsidRDefault="009677DE" w:rsidP="009677DE">
            <w:pPr>
              <w:spacing w:after="0" w:line="240" w:lineRule="auto"/>
              <w:rPr>
                <w:rFonts w:eastAsia="바탕"/>
                <w:sz w:val="14"/>
                <w:szCs w:val="14"/>
                <w:lang w:eastAsia="ko-KR"/>
              </w:rPr>
            </w:pPr>
            <w:r w:rsidRPr="009677DE">
              <w:rPr>
                <w:rFonts w:eastAsia="바탕" w:hint="eastAsia"/>
                <w:sz w:val="14"/>
                <w:szCs w:val="14"/>
                <w:lang w:eastAsia="ko-KR"/>
              </w:rPr>
              <w:t>22</w:t>
            </w:r>
          </w:p>
        </w:tc>
      </w:tr>
      <w:tr w:rsidR="009677DE" w:rsidRPr="009677DE" w14:paraId="68210EA9" w14:textId="77777777" w:rsidTr="009677DE">
        <w:trPr>
          <w:trHeight w:val="266"/>
        </w:trPr>
        <w:tc>
          <w:tcPr>
            <w:tcW w:w="1227" w:type="dxa"/>
          </w:tcPr>
          <w:p w14:paraId="0556E421" w14:textId="77777777" w:rsidR="009677DE" w:rsidRPr="009677DE" w:rsidRDefault="009677DE" w:rsidP="009677DE">
            <w:pPr>
              <w:widowControl w:val="0"/>
              <w:autoSpaceDE w:val="0"/>
              <w:autoSpaceDN w:val="0"/>
              <w:adjustRightInd w:val="0"/>
              <w:spacing w:after="0" w:line="240" w:lineRule="auto"/>
              <w:jc w:val="left"/>
              <w:rPr>
                <w:rFonts w:eastAsia="바탕"/>
                <w:sz w:val="14"/>
                <w:lang w:eastAsia="ko-KR"/>
              </w:rPr>
            </w:pPr>
            <w:proofErr w:type="spellStart"/>
            <w:r w:rsidRPr="009677DE">
              <w:rPr>
                <w:rFonts w:eastAsia="바탕" w:hint="eastAsia"/>
                <w:sz w:val="14"/>
                <w:lang w:eastAsia="ko-KR"/>
              </w:rPr>
              <w:t>contry</w:t>
            </w:r>
            <w:proofErr w:type="spellEnd"/>
          </w:p>
        </w:tc>
        <w:tc>
          <w:tcPr>
            <w:tcW w:w="800" w:type="dxa"/>
          </w:tcPr>
          <w:p w14:paraId="717A7E08"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0.527</w:t>
            </w:r>
          </w:p>
          <w:p w14:paraId="0341F404"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(0.185)</w:t>
            </w:r>
          </w:p>
        </w:tc>
        <w:tc>
          <w:tcPr>
            <w:tcW w:w="800" w:type="dxa"/>
          </w:tcPr>
          <w:p w14:paraId="143B01B7"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0.796</w:t>
            </w:r>
          </w:p>
          <w:p w14:paraId="36BD8F2B"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(0.236)</w:t>
            </w:r>
          </w:p>
        </w:tc>
        <w:tc>
          <w:tcPr>
            <w:tcW w:w="800" w:type="dxa"/>
          </w:tcPr>
          <w:p w14:paraId="212A2C41"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0.790</w:t>
            </w:r>
          </w:p>
          <w:p w14:paraId="69F085F7"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(0.257)</w:t>
            </w:r>
          </w:p>
        </w:tc>
        <w:tc>
          <w:tcPr>
            <w:tcW w:w="800" w:type="dxa"/>
          </w:tcPr>
          <w:p w14:paraId="4B503217"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0.899</w:t>
            </w:r>
          </w:p>
          <w:p w14:paraId="5E9E82A2"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(0.097)</w:t>
            </w:r>
          </w:p>
        </w:tc>
        <w:tc>
          <w:tcPr>
            <w:tcW w:w="800" w:type="dxa"/>
          </w:tcPr>
          <w:p w14:paraId="0206585F"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0.786</w:t>
            </w:r>
          </w:p>
          <w:p w14:paraId="4878EDFB"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(0.240)</w:t>
            </w:r>
          </w:p>
        </w:tc>
        <w:tc>
          <w:tcPr>
            <w:tcW w:w="800" w:type="dxa"/>
          </w:tcPr>
          <w:p w14:paraId="624E9C3D"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10.307</w:t>
            </w:r>
          </w:p>
          <w:p w14:paraId="7CCCA9C5"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(4.229)</w:t>
            </w:r>
          </w:p>
        </w:tc>
        <w:tc>
          <w:tcPr>
            <w:tcW w:w="900" w:type="dxa"/>
          </w:tcPr>
          <w:p w14:paraId="5299F40F"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23.980</w:t>
            </w:r>
          </w:p>
          <w:p w14:paraId="7734C946"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(9.258)</w:t>
            </w:r>
          </w:p>
        </w:tc>
        <w:tc>
          <w:tcPr>
            <w:tcW w:w="800" w:type="dxa"/>
          </w:tcPr>
          <w:p w14:paraId="3F1A7CDD"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22.056</w:t>
            </w:r>
          </w:p>
          <w:p w14:paraId="7634FCA1"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(8.180)</w:t>
            </w:r>
          </w:p>
        </w:tc>
        <w:tc>
          <w:tcPr>
            <w:tcW w:w="800" w:type="dxa"/>
          </w:tcPr>
          <w:p w14:paraId="69CC9E3A"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12.968</w:t>
            </w:r>
          </w:p>
          <w:p w14:paraId="69DF0D15"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(5.541)</w:t>
            </w:r>
          </w:p>
        </w:tc>
        <w:tc>
          <w:tcPr>
            <w:tcW w:w="900" w:type="dxa"/>
          </w:tcPr>
          <w:p w14:paraId="2D05BBB1"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23.473</w:t>
            </w:r>
          </w:p>
          <w:p w14:paraId="4FFE3FB4"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(9.653)</w:t>
            </w:r>
          </w:p>
        </w:tc>
        <w:tc>
          <w:tcPr>
            <w:tcW w:w="872" w:type="dxa"/>
          </w:tcPr>
          <w:p w14:paraId="67DEC464"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512</w:t>
            </w:r>
          </w:p>
        </w:tc>
      </w:tr>
      <w:tr w:rsidR="009677DE" w:rsidRPr="009677DE" w14:paraId="688E8E68" w14:textId="77777777" w:rsidTr="009677DE">
        <w:trPr>
          <w:trHeight w:val="266"/>
        </w:trPr>
        <w:tc>
          <w:tcPr>
            <w:tcW w:w="1227" w:type="dxa"/>
          </w:tcPr>
          <w:p w14:paraId="573C5D88" w14:textId="77777777" w:rsidR="009677DE" w:rsidRPr="009677DE" w:rsidRDefault="009677DE" w:rsidP="009677DE">
            <w:pPr>
              <w:widowControl w:val="0"/>
              <w:autoSpaceDE w:val="0"/>
              <w:autoSpaceDN w:val="0"/>
              <w:adjustRightInd w:val="0"/>
              <w:spacing w:after="0" w:line="240" w:lineRule="auto"/>
              <w:jc w:val="left"/>
              <w:rPr>
                <w:rFonts w:eastAsia="바탕"/>
                <w:sz w:val="14"/>
                <w:lang w:eastAsia="ko-KR"/>
              </w:rPr>
            </w:pPr>
            <w:r w:rsidRPr="009677DE">
              <w:rPr>
                <w:rFonts w:eastAsia="바탕" w:hint="eastAsia"/>
                <w:sz w:val="14"/>
                <w:lang w:eastAsia="ko-KR"/>
              </w:rPr>
              <w:t>electronic</w:t>
            </w:r>
          </w:p>
        </w:tc>
        <w:tc>
          <w:tcPr>
            <w:tcW w:w="800" w:type="dxa"/>
          </w:tcPr>
          <w:p w14:paraId="41DD1913"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0.622</w:t>
            </w:r>
          </w:p>
          <w:p w14:paraId="5A17D29B"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(0.202)</w:t>
            </w:r>
          </w:p>
        </w:tc>
        <w:tc>
          <w:tcPr>
            <w:tcW w:w="800" w:type="dxa"/>
          </w:tcPr>
          <w:p w14:paraId="5EF762F1"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0.546</w:t>
            </w:r>
          </w:p>
          <w:p w14:paraId="539BA133"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(0.300)</w:t>
            </w:r>
          </w:p>
        </w:tc>
        <w:tc>
          <w:tcPr>
            <w:tcW w:w="800" w:type="dxa"/>
          </w:tcPr>
          <w:p w14:paraId="1483FFB7"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0.514</w:t>
            </w:r>
          </w:p>
          <w:p w14:paraId="26F5CF52"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(0.324)</w:t>
            </w:r>
          </w:p>
        </w:tc>
        <w:tc>
          <w:tcPr>
            <w:tcW w:w="800" w:type="dxa"/>
          </w:tcPr>
          <w:p w14:paraId="3F1F4D56"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0.742</w:t>
            </w:r>
          </w:p>
          <w:p w14:paraId="2EE6C033"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(0.191)</w:t>
            </w:r>
          </w:p>
        </w:tc>
        <w:tc>
          <w:tcPr>
            <w:tcW w:w="800" w:type="dxa"/>
          </w:tcPr>
          <w:p w14:paraId="656823D7"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0.796</w:t>
            </w:r>
          </w:p>
          <w:p w14:paraId="6733DB99"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(0.215)</w:t>
            </w:r>
          </w:p>
        </w:tc>
        <w:tc>
          <w:tcPr>
            <w:tcW w:w="800" w:type="dxa"/>
          </w:tcPr>
          <w:p w14:paraId="4B7C7D62"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11.600</w:t>
            </w:r>
          </w:p>
          <w:p w14:paraId="01E2FBA9"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(4.699)</w:t>
            </w:r>
          </w:p>
        </w:tc>
        <w:tc>
          <w:tcPr>
            <w:tcW w:w="900" w:type="dxa"/>
          </w:tcPr>
          <w:p w14:paraId="7BDD3AD0"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17.798</w:t>
            </w:r>
          </w:p>
          <w:p w14:paraId="71263526"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(9.906)</w:t>
            </w:r>
          </w:p>
        </w:tc>
        <w:tc>
          <w:tcPr>
            <w:tcW w:w="800" w:type="dxa"/>
          </w:tcPr>
          <w:p w14:paraId="61D1DFD3"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15.898</w:t>
            </w:r>
          </w:p>
          <w:p w14:paraId="4B848695"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(9.061)</w:t>
            </w:r>
          </w:p>
        </w:tc>
        <w:tc>
          <w:tcPr>
            <w:tcW w:w="800" w:type="dxa"/>
          </w:tcPr>
          <w:p w14:paraId="362BCF4E"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11.111</w:t>
            </w:r>
          </w:p>
          <w:p w14:paraId="49BCC09F"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(5.667)</w:t>
            </w:r>
          </w:p>
        </w:tc>
        <w:tc>
          <w:tcPr>
            <w:tcW w:w="900" w:type="dxa"/>
          </w:tcPr>
          <w:p w14:paraId="69367311"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25.450</w:t>
            </w:r>
          </w:p>
          <w:p w14:paraId="68E9552D"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(8.990)</w:t>
            </w:r>
          </w:p>
        </w:tc>
        <w:tc>
          <w:tcPr>
            <w:tcW w:w="872" w:type="dxa"/>
          </w:tcPr>
          <w:p w14:paraId="5A757ECE"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889</w:t>
            </w:r>
          </w:p>
        </w:tc>
      </w:tr>
      <w:tr w:rsidR="009677DE" w:rsidRPr="009677DE" w14:paraId="10B0EB7A" w14:textId="77777777" w:rsidTr="009677DE">
        <w:trPr>
          <w:trHeight w:val="266"/>
        </w:trPr>
        <w:tc>
          <w:tcPr>
            <w:tcW w:w="1227" w:type="dxa"/>
          </w:tcPr>
          <w:p w14:paraId="3FFA295D" w14:textId="77777777" w:rsidR="009677DE" w:rsidRPr="009677DE" w:rsidRDefault="009677DE" w:rsidP="009677DE">
            <w:pPr>
              <w:widowControl w:val="0"/>
              <w:autoSpaceDE w:val="0"/>
              <w:autoSpaceDN w:val="0"/>
              <w:adjustRightInd w:val="0"/>
              <w:spacing w:after="0" w:line="240" w:lineRule="auto"/>
              <w:jc w:val="left"/>
              <w:rPr>
                <w:rFonts w:eastAsia="바탕"/>
                <w:sz w:val="14"/>
                <w:lang w:eastAsia="ko-KR"/>
              </w:rPr>
            </w:pPr>
            <w:r w:rsidRPr="009677DE">
              <w:rPr>
                <w:rFonts w:eastAsia="바탕" w:hint="eastAsia"/>
                <w:sz w:val="14"/>
                <w:lang w:eastAsia="ko-KR"/>
              </w:rPr>
              <w:t>folk</w:t>
            </w:r>
          </w:p>
        </w:tc>
        <w:tc>
          <w:tcPr>
            <w:tcW w:w="800" w:type="dxa"/>
          </w:tcPr>
          <w:p w14:paraId="7B1198BE"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0.572</w:t>
            </w:r>
          </w:p>
          <w:p w14:paraId="6D1DA78F"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(0.217)</w:t>
            </w:r>
          </w:p>
        </w:tc>
        <w:tc>
          <w:tcPr>
            <w:tcW w:w="800" w:type="dxa"/>
          </w:tcPr>
          <w:p w14:paraId="25B20094"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0.696</w:t>
            </w:r>
          </w:p>
          <w:p w14:paraId="38CCE956"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(0.308)</w:t>
            </w:r>
          </w:p>
        </w:tc>
        <w:tc>
          <w:tcPr>
            <w:tcW w:w="800" w:type="dxa"/>
          </w:tcPr>
          <w:p w14:paraId="28204B3B"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0.731</w:t>
            </w:r>
          </w:p>
          <w:p w14:paraId="79F2D8BE"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(0.260)</w:t>
            </w:r>
          </w:p>
        </w:tc>
        <w:tc>
          <w:tcPr>
            <w:tcW w:w="800" w:type="dxa"/>
          </w:tcPr>
          <w:p w14:paraId="7471E7B5"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0.898</w:t>
            </w:r>
          </w:p>
          <w:p w14:paraId="50D3002A"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(0.107)</w:t>
            </w:r>
          </w:p>
        </w:tc>
        <w:tc>
          <w:tcPr>
            <w:tcW w:w="800" w:type="dxa"/>
          </w:tcPr>
          <w:p w14:paraId="49BA3D60"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0.872</w:t>
            </w:r>
          </w:p>
          <w:p w14:paraId="08D157DB"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(0.116)</w:t>
            </w:r>
          </w:p>
        </w:tc>
        <w:tc>
          <w:tcPr>
            <w:tcW w:w="800" w:type="dxa"/>
          </w:tcPr>
          <w:p w14:paraId="62242713"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11.522</w:t>
            </w:r>
          </w:p>
          <w:p w14:paraId="1FFBFEC9"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(5.055)</w:t>
            </w:r>
          </w:p>
        </w:tc>
        <w:tc>
          <w:tcPr>
            <w:tcW w:w="900" w:type="dxa"/>
          </w:tcPr>
          <w:p w14:paraId="216A3AAA"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21.652</w:t>
            </w:r>
          </w:p>
          <w:p w14:paraId="035956D7"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(9.915)</w:t>
            </w:r>
          </w:p>
        </w:tc>
        <w:tc>
          <w:tcPr>
            <w:tcW w:w="800" w:type="dxa"/>
          </w:tcPr>
          <w:p w14:paraId="156529BC"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20.379</w:t>
            </w:r>
          </w:p>
          <w:p w14:paraId="64FECA8A"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(7.356)</w:t>
            </w:r>
          </w:p>
        </w:tc>
        <w:tc>
          <w:tcPr>
            <w:tcW w:w="800" w:type="dxa"/>
          </w:tcPr>
          <w:p w14:paraId="1DAD07A5"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12.957</w:t>
            </w:r>
          </w:p>
          <w:p w14:paraId="120B13EB"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(5.401)</w:t>
            </w:r>
          </w:p>
        </w:tc>
        <w:tc>
          <w:tcPr>
            <w:tcW w:w="900" w:type="dxa"/>
          </w:tcPr>
          <w:p w14:paraId="4E07E314"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26.478</w:t>
            </w:r>
          </w:p>
          <w:p w14:paraId="1F9F65C3"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(9.833)</w:t>
            </w:r>
          </w:p>
        </w:tc>
        <w:tc>
          <w:tcPr>
            <w:tcW w:w="872" w:type="dxa"/>
          </w:tcPr>
          <w:p w14:paraId="410FA81B"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45</w:t>
            </w:r>
          </w:p>
        </w:tc>
      </w:tr>
      <w:tr w:rsidR="009677DE" w:rsidRPr="009677DE" w14:paraId="2250A89A" w14:textId="77777777" w:rsidTr="009677DE">
        <w:trPr>
          <w:trHeight w:val="266"/>
        </w:trPr>
        <w:tc>
          <w:tcPr>
            <w:tcW w:w="1227" w:type="dxa"/>
          </w:tcPr>
          <w:p w14:paraId="6E466EB9" w14:textId="77777777" w:rsidR="009677DE" w:rsidRPr="009677DE" w:rsidRDefault="009677DE" w:rsidP="009677DE">
            <w:pPr>
              <w:widowControl w:val="0"/>
              <w:autoSpaceDE w:val="0"/>
              <w:autoSpaceDN w:val="0"/>
              <w:adjustRightInd w:val="0"/>
              <w:spacing w:after="0" w:line="240" w:lineRule="auto"/>
              <w:jc w:val="left"/>
              <w:rPr>
                <w:rFonts w:eastAsia="바탕"/>
                <w:sz w:val="14"/>
                <w:lang w:eastAsia="ko-KR"/>
              </w:rPr>
            </w:pPr>
            <w:r w:rsidRPr="009677DE">
              <w:rPr>
                <w:rFonts w:eastAsia="바탕" w:hint="eastAsia"/>
                <w:sz w:val="14"/>
                <w:lang w:eastAsia="ko-KR"/>
              </w:rPr>
              <w:t>international</w:t>
            </w:r>
          </w:p>
        </w:tc>
        <w:tc>
          <w:tcPr>
            <w:tcW w:w="800" w:type="dxa"/>
          </w:tcPr>
          <w:p w14:paraId="1F12B362"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0.547</w:t>
            </w:r>
          </w:p>
          <w:p w14:paraId="2B7879F7"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(0.210)</w:t>
            </w:r>
          </w:p>
        </w:tc>
        <w:tc>
          <w:tcPr>
            <w:tcW w:w="800" w:type="dxa"/>
          </w:tcPr>
          <w:p w14:paraId="47EBB785"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0.677</w:t>
            </w:r>
          </w:p>
          <w:p w14:paraId="38EC4B66"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(0.300)</w:t>
            </w:r>
          </w:p>
        </w:tc>
        <w:tc>
          <w:tcPr>
            <w:tcW w:w="800" w:type="dxa"/>
          </w:tcPr>
          <w:p w14:paraId="5C1558FA"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0.709</w:t>
            </w:r>
          </w:p>
          <w:p w14:paraId="3A034F41"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(0.263)</w:t>
            </w:r>
          </w:p>
        </w:tc>
        <w:tc>
          <w:tcPr>
            <w:tcW w:w="800" w:type="dxa"/>
          </w:tcPr>
          <w:p w14:paraId="2C0441B0"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0.817</w:t>
            </w:r>
          </w:p>
          <w:p w14:paraId="3A58C4F2"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(0.158)</w:t>
            </w:r>
          </w:p>
        </w:tc>
        <w:tc>
          <w:tcPr>
            <w:tcW w:w="800" w:type="dxa"/>
          </w:tcPr>
          <w:p w14:paraId="7A8840BE"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0.815</w:t>
            </w:r>
          </w:p>
          <w:p w14:paraId="5828A824"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(0.189)</w:t>
            </w:r>
          </w:p>
        </w:tc>
        <w:tc>
          <w:tcPr>
            <w:tcW w:w="800" w:type="dxa"/>
          </w:tcPr>
          <w:p w14:paraId="2AC7554E"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12.368</w:t>
            </w:r>
          </w:p>
          <w:p w14:paraId="3C205E37"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(4.887)</w:t>
            </w:r>
          </w:p>
        </w:tc>
        <w:tc>
          <w:tcPr>
            <w:tcW w:w="900" w:type="dxa"/>
          </w:tcPr>
          <w:p w14:paraId="40CB2565"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21.952</w:t>
            </w:r>
          </w:p>
          <w:p w14:paraId="4C665D1F"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(12.259)</w:t>
            </w:r>
          </w:p>
        </w:tc>
        <w:tc>
          <w:tcPr>
            <w:tcW w:w="800" w:type="dxa"/>
          </w:tcPr>
          <w:p w14:paraId="0E0F4867"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20.852</w:t>
            </w:r>
          </w:p>
          <w:p w14:paraId="7B595E99"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(8.357)</w:t>
            </w:r>
          </w:p>
        </w:tc>
        <w:tc>
          <w:tcPr>
            <w:tcW w:w="800" w:type="dxa"/>
          </w:tcPr>
          <w:p w14:paraId="2E8F02DA"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13.689</w:t>
            </w:r>
          </w:p>
          <w:p w14:paraId="3F6D34FF"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(6.595)</w:t>
            </w:r>
          </w:p>
        </w:tc>
        <w:tc>
          <w:tcPr>
            <w:tcW w:w="900" w:type="dxa"/>
          </w:tcPr>
          <w:p w14:paraId="5B96DF45"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26.995</w:t>
            </w:r>
          </w:p>
          <w:p w14:paraId="46004297"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(10.739)</w:t>
            </w:r>
          </w:p>
        </w:tc>
        <w:tc>
          <w:tcPr>
            <w:tcW w:w="872" w:type="dxa"/>
          </w:tcPr>
          <w:p w14:paraId="1307839C"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206</w:t>
            </w:r>
          </w:p>
        </w:tc>
      </w:tr>
      <w:tr w:rsidR="009677DE" w:rsidRPr="009677DE" w14:paraId="6FDBD5CD" w14:textId="77777777" w:rsidTr="009677DE">
        <w:trPr>
          <w:trHeight w:val="266"/>
        </w:trPr>
        <w:tc>
          <w:tcPr>
            <w:tcW w:w="1227" w:type="dxa"/>
          </w:tcPr>
          <w:p w14:paraId="0B60E6E1" w14:textId="77777777" w:rsidR="009677DE" w:rsidRPr="009677DE" w:rsidRDefault="009677DE" w:rsidP="009677DE">
            <w:pPr>
              <w:widowControl w:val="0"/>
              <w:autoSpaceDE w:val="0"/>
              <w:autoSpaceDN w:val="0"/>
              <w:adjustRightInd w:val="0"/>
              <w:spacing w:after="0" w:line="240" w:lineRule="auto"/>
              <w:jc w:val="left"/>
              <w:rPr>
                <w:rFonts w:eastAsia="바탕"/>
                <w:sz w:val="14"/>
                <w:lang w:eastAsia="ko-KR"/>
              </w:rPr>
            </w:pPr>
            <w:r w:rsidRPr="009677DE">
              <w:rPr>
                <w:rFonts w:eastAsia="바탕" w:hint="eastAsia"/>
                <w:sz w:val="14"/>
                <w:lang w:eastAsia="ko-KR"/>
              </w:rPr>
              <w:t>jazz</w:t>
            </w:r>
          </w:p>
        </w:tc>
        <w:tc>
          <w:tcPr>
            <w:tcW w:w="800" w:type="dxa"/>
          </w:tcPr>
          <w:p w14:paraId="1F85EB6E"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0.586</w:t>
            </w:r>
          </w:p>
          <w:p w14:paraId="6FA59C72"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(0.203)</w:t>
            </w:r>
          </w:p>
        </w:tc>
        <w:tc>
          <w:tcPr>
            <w:tcW w:w="800" w:type="dxa"/>
          </w:tcPr>
          <w:p w14:paraId="3F6FB82D"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0.745</w:t>
            </w:r>
          </w:p>
          <w:p w14:paraId="3BF96C71"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(0.259)</w:t>
            </w:r>
          </w:p>
        </w:tc>
        <w:tc>
          <w:tcPr>
            <w:tcW w:w="800" w:type="dxa"/>
          </w:tcPr>
          <w:p w14:paraId="6AC1F993"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0.623</w:t>
            </w:r>
          </w:p>
          <w:p w14:paraId="2E906408"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(0.291)</w:t>
            </w:r>
          </w:p>
        </w:tc>
        <w:tc>
          <w:tcPr>
            <w:tcW w:w="800" w:type="dxa"/>
          </w:tcPr>
          <w:p w14:paraId="745A4265"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0.830</w:t>
            </w:r>
          </w:p>
          <w:p w14:paraId="45B2256F"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(0.165)</w:t>
            </w:r>
          </w:p>
        </w:tc>
        <w:tc>
          <w:tcPr>
            <w:tcW w:w="800" w:type="dxa"/>
          </w:tcPr>
          <w:p w14:paraId="5E530032"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0.759</w:t>
            </w:r>
          </w:p>
          <w:p w14:paraId="313B5515"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(0.245)</w:t>
            </w:r>
          </w:p>
        </w:tc>
        <w:tc>
          <w:tcPr>
            <w:tcW w:w="800" w:type="dxa"/>
          </w:tcPr>
          <w:p w14:paraId="4C3BD514"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13.097</w:t>
            </w:r>
          </w:p>
          <w:p w14:paraId="2E6A40ED"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(5.450)</w:t>
            </w:r>
          </w:p>
        </w:tc>
        <w:tc>
          <w:tcPr>
            <w:tcW w:w="900" w:type="dxa"/>
          </w:tcPr>
          <w:p w14:paraId="3D4983B6"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29.581</w:t>
            </w:r>
          </w:p>
          <w:p w14:paraId="484EBF20"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(13.124)</w:t>
            </w:r>
          </w:p>
        </w:tc>
        <w:tc>
          <w:tcPr>
            <w:tcW w:w="800" w:type="dxa"/>
          </w:tcPr>
          <w:p w14:paraId="1006F895"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21.081</w:t>
            </w:r>
          </w:p>
          <w:p w14:paraId="767B2A51"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(8.854)</w:t>
            </w:r>
          </w:p>
        </w:tc>
        <w:tc>
          <w:tcPr>
            <w:tcW w:w="800" w:type="dxa"/>
          </w:tcPr>
          <w:p w14:paraId="6E135C7C"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15.145</w:t>
            </w:r>
          </w:p>
          <w:p w14:paraId="77CFF302"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(5.875)</w:t>
            </w:r>
          </w:p>
        </w:tc>
        <w:tc>
          <w:tcPr>
            <w:tcW w:w="900" w:type="dxa"/>
          </w:tcPr>
          <w:p w14:paraId="7FAA9E91"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29.306</w:t>
            </w:r>
          </w:p>
          <w:p w14:paraId="4F9210D8"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(10.973)</w:t>
            </w:r>
          </w:p>
        </w:tc>
        <w:tc>
          <w:tcPr>
            <w:tcW w:w="872" w:type="dxa"/>
          </w:tcPr>
          <w:p w14:paraId="319D0529"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157</w:t>
            </w:r>
          </w:p>
        </w:tc>
      </w:tr>
      <w:tr w:rsidR="009677DE" w:rsidRPr="009677DE" w14:paraId="01883937" w14:textId="77777777" w:rsidTr="009677DE">
        <w:trPr>
          <w:trHeight w:val="266"/>
        </w:trPr>
        <w:tc>
          <w:tcPr>
            <w:tcW w:w="1227" w:type="dxa"/>
          </w:tcPr>
          <w:p w14:paraId="5FA6067E" w14:textId="77777777" w:rsidR="009677DE" w:rsidRPr="009677DE" w:rsidRDefault="009677DE" w:rsidP="009677DE">
            <w:pPr>
              <w:widowControl w:val="0"/>
              <w:autoSpaceDE w:val="0"/>
              <w:autoSpaceDN w:val="0"/>
              <w:adjustRightInd w:val="0"/>
              <w:spacing w:after="0" w:line="240" w:lineRule="auto"/>
              <w:jc w:val="left"/>
              <w:rPr>
                <w:rFonts w:eastAsia="바탕"/>
                <w:sz w:val="14"/>
                <w:lang w:eastAsia="ko-KR"/>
              </w:rPr>
            </w:pPr>
            <w:proofErr w:type="spellStart"/>
            <w:r w:rsidRPr="009677DE">
              <w:rPr>
                <w:rFonts w:eastAsia="바탕" w:hint="eastAsia"/>
                <w:sz w:val="14"/>
                <w:lang w:eastAsia="ko-KR"/>
              </w:rPr>
              <w:t>latin</w:t>
            </w:r>
            <w:proofErr w:type="spellEnd"/>
          </w:p>
        </w:tc>
        <w:tc>
          <w:tcPr>
            <w:tcW w:w="800" w:type="dxa"/>
          </w:tcPr>
          <w:p w14:paraId="7F53F4B3"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0.565</w:t>
            </w:r>
          </w:p>
          <w:p w14:paraId="52DF6A91"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(0.212)</w:t>
            </w:r>
          </w:p>
        </w:tc>
        <w:tc>
          <w:tcPr>
            <w:tcW w:w="800" w:type="dxa"/>
          </w:tcPr>
          <w:p w14:paraId="60081A1C"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0.680</w:t>
            </w:r>
          </w:p>
          <w:p w14:paraId="31DE916B"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(0.293)</w:t>
            </w:r>
          </w:p>
        </w:tc>
        <w:tc>
          <w:tcPr>
            <w:tcW w:w="800" w:type="dxa"/>
          </w:tcPr>
          <w:p w14:paraId="427D8944"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0.714</w:t>
            </w:r>
          </w:p>
          <w:p w14:paraId="6507D5E9"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(0.291)</w:t>
            </w:r>
          </w:p>
        </w:tc>
        <w:tc>
          <w:tcPr>
            <w:tcW w:w="800" w:type="dxa"/>
          </w:tcPr>
          <w:p w14:paraId="78A62E2C"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0.840</w:t>
            </w:r>
          </w:p>
          <w:p w14:paraId="1A4648B8"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(0.132)</w:t>
            </w:r>
          </w:p>
        </w:tc>
        <w:tc>
          <w:tcPr>
            <w:tcW w:w="800" w:type="dxa"/>
          </w:tcPr>
          <w:p w14:paraId="156082B4"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0.849</w:t>
            </w:r>
          </w:p>
          <w:p w14:paraId="3282EE49"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(0.171)</w:t>
            </w:r>
          </w:p>
        </w:tc>
        <w:tc>
          <w:tcPr>
            <w:tcW w:w="800" w:type="dxa"/>
          </w:tcPr>
          <w:p w14:paraId="63FC3784"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13.277</w:t>
            </w:r>
          </w:p>
          <w:p w14:paraId="5DEAAA5A"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(5.334)</w:t>
            </w:r>
          </w:p>
        </w:tc>
        <w:tc>
          <w:tcPr>
            <w:tcW w:w="900" w:type="dxa"/>
          </w:tcPr>
          <w:p w14:paraId="0E963203"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22.798</w:t>
            </w:r>
          </w:p>
          <w:p w14:paraId="33096579"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(10.076)</w:t>
            </w:r>
          </w:p>
        </w:tc>
        <w:tc>
          <w:tcPr>
            <w:tcW w:w="800" w:type="dxa"/>
          </w:tcPr>
          <w:p w14:paraId="0A869845"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19.832</w:t>
            </w:r>
          </w:p>
          <w:p w14:paraId="688C4337"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(7.889)</w:t>
            </w:r>
          </w:p>
        </w:tc>
        <w:tc>
          <w:tcPr>
            <w:tcW w:w="800" w:type="dxa"/>
          </w:tcPr>
          <w:p w14:paraId="67FB7F00"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13.225</w:t>
            </w:r>
          </w:p>
          <w:p w14:paraId="36442407"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(5.220)</w:t>
            </w:r>
          </w:p>
        </w:tc>
        <w:tc>
          <w:tcPr>
            <w:tcW w:w="900" w:type="dxa"/>
          </w:tcPr>
          <w:p w14:paraId="6F26F223"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26.762</w:t>
            </w:r>
          </w:p>
          <w:p w14:paraId="44242180"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(10.200)</w:t>
            </w:r>
          </w:p>
        </w:tc>
        <w:tc>
          <w:tcPr>
            <w:tcW w:w="872" w:type="dxa"/>
          </w:tcPr>
          <w:p w14:paraId="3925FDD9"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360</w:t>
            </w:r>
          </w:p>
        </w:tc>
      </w:tr>
      <w:tr w:rsidR="009677DE" w:rsidRPr="009677DE" w14:paraId="5612965C" w14:textId="77777777" w:rsidTr="009677DE">
        <w:trPr>
          <w:trHeight w:val="266"/>
        </w:trPr>
        <w:tc>
          <w:tcPr>
            <w:tcW w:w="1227" w:type="dxa"/>
          </w:tcPr>
          <w:p w14:paraId="62079C1D" w14:textId="77777777" w:rsidR="009677DE" w:rsidRPr="009677DE" w:rsidRDefault="009677DE" w:rsidP="009677DE">
            <w:pPr>
              <w:widowControl w:val="0"/>
              <w:autoSpaceDE w:val="0"/>
              <w:autoSpaceDN w:val="0"/>
              <w:adjustRightInd w:val="0"/>
              <w:spacing w:after="0" w:line="240" w:lineRule="auto"/>
              <w:jc w:val="left"/>
              <w:rPr>
                <w:rFonts w:eastAsia="바탕"/>
                <w:sz w:val="14"/>
                <w:lang w:eastAsia="ko-KR"/>
              </w:rPr>
            </w:pPr>
            <w:proofErr w:type="spellStart"/>
            <w:r w:rsidRPr="009677DE">
              <w:rPr>
                <w:rFonts w:eastAsia="바탕" w:hint="eastAsia"/>
                <w:sz w:val="14"/>
                <w:lang w:eastAsia="ko-KR"/>
              </w:rPr>
              <w:t>newage</w:t>
            </w:r>
            <w:proofErr w:type="spellEnd"/>
          </w:p>
        </w:tc>
        <w:tc>
          <w:tcPr>
            <w:tcW w:w="800" w:type="dxa"/>
          </w:tcPr>
          <w:p w14:paraId="58FCFA06"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0.562</w:t>
            </w:r>
          </w:p>
          <w:p w14:paraId="7C109649"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(0.196)</w:t>
            </w:r>
          </w:p>
        </w:tc>
        <w:tc>
          <w:tcPr>
            <w:tcW w:w="800" w:type="dxa"/>
          </w:tcPr>
          <w:p w14:paraId="2362741E"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0.717</w:t>
            </w:r>
          </w:p>
          <w:p w14:paraId="130D77A5"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(0.294)</w:t>
            </w:r>
          </w:p>
        </w:tc>
        <w:tc>
          <w:tcPr>
            <w:tcW w:w="800" w:type="dxa"/>
          </w:tcPr>
          <w:p w14:paraId="06B3B921"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0.709</w:t>
            </w:r>
          </w:p>
          <w:p w14:paraId="37D1E5B4"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(0.324)</w:t>
            </w:r>
          </w:p>
        </w:tc>
        <w:tc>
          <w:tcPr>
            <w:tcW w:w="800" w:type="dxa"/>
          </w:tcPr>
          <w:p w14:paraId="0A660582"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0.809</w:t>
            </w:r>
          </w:p>
          <w:p w14:paraId="06EDFAE9"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(0.159)</w:t>
            </w:r>
          </w:p>
        </w:tc>
        <w:tc>
          <w:tcPr>
            <w:tcW w:w="800" w:type="dxa"/>
          </w:tcPr>
          <w:p w14:paraId="72BF7656"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0.894</w:t>
            </w:r>
          </w:p>
          <w:p w14:paraId="362BBC33"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(0.121)</w:t>
            </w:r>
          </w:p>
        </w:tc>
        <w:tc>
          <w:tcPr>
            <w:tcW w:w="800" w:type="dxa"/>
          </w:tcPr>
          <w:p w14:paraId="46DFCD37"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11.364</w:t>
            </w:r>
          </w:p>
          <w:p w14:paraId="12D084E9"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(3.489)</w:t>
            </w:r>
          </w:p>
        </w:tc>
        <w:tc>
          <w:tcPr>
            <w:tcW w:w="900" w:type="dxa"/>
          </w:tcPr>
          <w:p w14:paraId="64878E86"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21.727</w:t>
            </w:r>
          </w:p>
          <w:p w14:paraId="3F738724"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(9.989)</w:t>
            </w:r>
          </w:p>
        </w:tc>
        <w:tc>
          <w:tcPr>
            <w:tcW w:w="800" w:type="dxa"/>
          </w:tcPr>
          <w:p w14:paraId="4E144F76"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21.394</w:t>
            </w:r>
          </w:p>
          <w:p w14:paraId="7C394478"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(6.619)</w:t>
            </w:r>
          </w:p>
        </w:tc>
        <w:tc>
          <w:tcPr>
            <w:tcW w:w="800" w:type="dxa"/>
          </w:tcPr>
          <w:p w14:paraId="3C04B14C"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12.697</w:t>
            </w:r>
          </w:p>
          <w:p w14:paraId="1B127446"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(5.665)</w:t>
            </w:r>
          </w:p>
        </w:tc>
        <w:tc>
          <w:tcPr>
            <w:tcW w:w="900" w:type="dxa"/>
          </w:tcPr>
          <w:p w14:paraId="2E0355BB"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32.545</w:t>
            </w:r>
          </w:p>
          <w:p w14:paraId="50FCB888"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(14.418)</w:t>
            </w:r>
          </w:p>
        </w:tc>
        <w:tc>
          <w:tcPr>
            <w:tcW w:w="872" w:type="dxa"/>
          </w:tcPr>
          <w:p w14:paraId="0A400BD5"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67</w:t>
            </w:r>
          </w:p>
        </w:tc>
      </w:tr>
      <w:tr w:rsidR="009677DE" w:rsidRPr="009677DE" w14:paraId="7F335372" w14:textId="77777777" w:rsidTr="009677DE">
        <w:trPr>
          <w:trHeight w:val="266"/>
        </w:trPr>
        <w:tc>
          <w:tcPr>
            <w:tcW w:w="1227" w:type="dxa"/>
          </w:tcPr>
          <w:p w14:paraId="221F392A" w14:textId="77777777" w:rsidR="009677DE" w:rsidRPr="009677DE" w:rsidRDefault="009677DE" w:rsidP="009677DE">
            <w:pPr>
              <w:widowControl w:val="0"/>
              <w:autoSpaceDE w:val="0"/>
              <w:autoSpaceDN w:val="0"/>
              <w:adjustRightInd w:val="0"/>
              <w:spacing w:after="0" w:line="240" w:lineRule="auto"/>
              <w:jc w:val="left"/>
              <w:rPr>
                <w:rFonts w:eastAsia="바탕"/>
                <w:sz w:val="14"/>
                <w:lang w:eastAsia="ko-KR"/>
              </w:rPr>
            </w:pPr>
            <w:proofErr w:type="spellStart"/>
            <w:r w:rsidRPr="009677DE">
              <w:rPr>
                <w:rFonts w:eastAsia="바탕" w:hint="eastAsia"/>
                <w:sz w:val="14"/>
                <w:lang w:eastAsia="ko-KR"/>
              </w:rPr>
              <w:t>poprock</w:t>
            </w:r>
            <w:proofErr w:type="spellEnd"/>
          </w:p>
        </w:tc>
        <w:tc>
          <w:tcPr>
            <w:tcW w:w="800" w:type="dxa"/>
          </w:tcPr>
          <w:p w14:paraId="22E0CFC2"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0.551</w:t>
            </w:r>
          </w:p>
          <w:p w14:paraId="258F149A"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(0.203)</w:t>
            </w:r>
          </w:p>
        </w:tc>
        <w:tc>
          <w:tcPr>
            <w:tcW w:w="800" w:type="dxa"/>
          </w:tcPr>
          <w:p w14:paraId="7D162A96"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0.659</w:t>
            </w:r>
          </w:p>
          <w:p w14:paraId="566CCA1B"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(0.300)</w:t>
            </w:r>
          </w:p>
        </w:tc>
        <w:tc>
          <w:tcPr>
            <w:tcW w:w="800" w:type="dxa"/>
          </w:tcPr>
          <w:p w14:paraId="26925357"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0.707</w:t>
            </w:r>
          </w:p>
          <w:p w14:paraId="5693E8CD"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(0.284)</w:t>
            </w:r>
          </w:p>
        </w:tc>
        <w:tc>
          <w:tcPr>
            <w:tcW w:w="800" w:type="dxa"/>
          </w:tcPr>
          <w:p w14:paraId="0356E328"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0.825</w:t>
            </w:r>
          </w:p>
          <w:p w14:paraId="3755317A"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(0.149)</w:t>
            </w:r>
          </w:p>
        </w:tc>
        <w:tc>
          <w:tcPr>
            <w:tcW w:w="800" w:type="dxa"/>
          </w:tcPr>
          <w:p w14:paraId="5A57D4C9"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0.829</w:t>
            </w:r>
          </w:p>
          <w:p w14:paraId="768AF716"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(0.195)</w:t>
            </w:r>
          </w:p>
        </w:tc>
        <w:tc>
          <w:tcPr>
            <w:tcW w:w="800" w:type="dxa"/>
          </w:tcPr>
          <w:p w14:paraId="4C35FF8D"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11.578</w:t>
            </w:r>
          </w:p>
          <w:p w14:paraId="4E99A81A"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(4.610)</w:t>
            </w:r>
          </w:p>
        </w:tc>
        <w:tc>
          <w:tcPr>
            <w:tcW w:w="900" w:type="dxa"/>
          </w:tcPr>
          <w:p w14:paraId="77D2CC27"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21.134</w:t>
            </w:r>
          </w:p>
          <w:p w14:paraId="6CEEE4C8"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(10.787)</w:t>
            </w:r>
          </w:p>
        </w:tc>
        <w:tc>
          <w:tcPr>
            <w:tcW w:w="800" w:type="dxa"/>
          </w:tcPr>
          <w:p w14:paraId="23CBCD29"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20.239</w:t>
            </w:r>
          </w:p>
          <w:p w14:paraId="5C8A6526"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(8.090)</w:t>
            </w:r>
          </w:p>
        </w:tc>
        <w:tc>
          <w:tcPr>
            <w:tcW w:w="800" w:type="dxa"/>
          </w:tcPr>
          <w:p w14:paraId="4457590B"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12.767</w:t>
            </w:r>
          </w:p>
          <w:p w14:paraId="65FFC699"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(5.394)</w:t>
            </w:r>
          </w:p>
        </w:tc>
        <w:tc>
          <w:tcPr>
            <w:tcW w:w="900" w:type="dxa"/>
          </w:tcPr>
          <w:p w14:paraId="2072BFFD"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25.907</w:t>
            </w:r>
          </w:p>
          <w:p w14:paraId="6D3C0FAB"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(10.142)</w:t>
            </w:r>
          </w:p>
        </w:tc>
        <w:tc>
          <w:tcPr>
            <w:tcW w:w="872" w:type="dxa"/>
          </w:tcPr>
          <w:p w14:paraId="34320D41"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4345</w:t>
            </w:r>
          </w:p>
        </w:tc>
      </w:tr>
      <w:tr w:rsidR="009677DE" w:rsidRPr="009677DE" w14:paraId="729F4B76" w14:textId="77777777" w:rsidTr="009677DE">
        <w:trPr>
          <w:trHeight w:val="266"/>
        </w:trPr>
        <w:tc>
          <w:tcPr>
            <w:tcW w:w="1227" w:type="dxa"/>
          </w:tcPr>
          <w:p w14:paraId="6F153EA3" w14:textId="77777777" w:rsidR="009677DE" w:rsidRPr="009677DE" w:rsidRDefault="009677DE" w:rsidP="009677DE">
            <w:pPr>
              <w:widowControl w:val="0"/>
              <w:autoSpaceDE w:val="0"/>
              <w:autoSpaceDN w:val="0"/>
              <w:adjustRightInd w:val="0"/>
              <w:spacing w:after="0" w:line="240" w:lineRule="auto"/>
              <w:jc w:val="left"/>
              <w:rPr>
                <w:rFonts w:eastAsia="바탕"/>
                <w:sz w:val="14"/>
                <w:lang w:eastAsia="ko-KR"/>
              </w:rPr>
            </w:pPr>
            <w:r w:rsidRPr="009677DE">
              <w:rPr>
                <w:rFonts w:eastAsia="바탕" w:hint="eastAsia"/>
                <w:sz w:val="14"/>
                <w:lang w:eastAsia="ko-KR"/>
              </w:rPr>
              <w:t>rap</w:t>
            </w:r>
          </w:p>
        </w:tc>
        <w:tc>
          <w:tcPr>
            <w:tcW w:w="800" w:type="dxa"/>
          </w:tcPr>
          <w:p w14:paraId="1D10E7BB"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0.649</w:t>
            </w:r>
          </w:p>
          <w:p w14:paraId="2C96B5CB"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(0.238)</w:t>
            </w:r>
          </w:p>
        </w:tc>
        <w:tc>
          <w:tcPr>
            <w:tcW w:w="800" w:type="dxa"/>
          </w:tcPr>
          <w:p w14:paraId="2CC903D0"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0.571</w:t>
            </w:r>
          </w:p>
          <w:p w14:paraId="36A41EF3"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(0.277)</w:t>
            </w:r>
          </w:p>
        </w:tc>
        <w:tc>
          <w:tcPr>
            <w:tcW w:w="800" w:type="dxa"/>
          </w:tcPr>
          <w:p w14:paraId="514428B1"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0.605</w:t>
            </w:r>
          </w:p>
          <w:p w14:paraId="3ED9F507"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(0.299)</w:t>
            </w:r>
          </w:p>
        </w:tc>
        <w:tc>
          <w:tcPr>
            <w:tcW w:w="800" w:type="dxa"/>
          </w:tcPr>
          <w:p w14:paraId="4A99E881"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0.730</w:t>
            </w:r>
          </w:p>
          <w:p w14:paraId="0D798A56"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(0.183)</w:t>
            </w:r>
          </w:p>
        </w:tc>
        <w:tc>
          <w:tcPr>
            <w:tcW w:w="800" w:type="dxa"/>
          </w:tcPr>
          <w:p w14:paraId="0ABCC72F"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0.765</w:t>
            </w:r>
          </w:p>
          <w:p w14:paraId="0732038F"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(0.234)</w:t>
            </w:r>
          </w:p>
        </w:tc>
        <w:tc>
          <w:tcPr>
            <w:tcW w:w="800" w:type="dxa"/>
          </w:tcPr>
          <w:p w14:paraId="24BF423E"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11.763</w:t>
            </w:r>
          </w:p>
          <w:p w14:paraId="585D0E54"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(4.544)</w:t>
            </w:r>
          </w:p>
        </w:tc>
        <w:tc>
          <w:tcPr>
            <w:tcW w:w="900" w:type="dxa"/>
          </w:tcPr>
          <w:p w14:paraId="04FB8323"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19.880</w:t>
            </w:r>
          </w:p>
          <w:p w14:paraId="3FE2884B"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(16.256)</w:t>
            </w:r>
          </w:p>
        </w:tc>
        <w:tc>
          <w:tcPr>
            <w:tcW w:w="800" w:type="dxa"/>
          </w:tcPr>
          <w:p w14:paraId="70937006"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15.117</w:t>
            </w:r>
          </w:p>
          <w:p w14:paraId="633D7AA8"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(6.808)</w:t>
            </w:r>
          </w:p>
        </w:tc>
        <w:tc>
          <w:tcPr>
            <w:tcW w:w="800" w:type="dxa"/>
          </w:tcPr>
          <w:p w14:paraId="48976F33"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11.312</w:t>
            </w:r>
          </w:p>
          <w:p w14:paraId="7491CE24"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(4.528)</w:t>
            </w:r>
          </w:p>
        </w:tc>
        <w:tc>
          <w:tcPr>
            <w:tcW w:w="900" w:type="dxa"/>
          </w:tcPr>
          <w:p w14:paraId="189E3A62"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24.991</w:t>
            </w:r>
          </w:p>
          <w:p w14:paraId="09328C75"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(10.808)</w:t>
            </w:r>
          </w:p>
        </w:tc>
        <w:tc>
          <w:tcPr>
            <w:tcW w:w="872" w:type="dxa"/>
          </w:tcPr>
          <w:p w14:paraId="73432996"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164</w:t>
            </w:r>
          </w:p>
        </w:tc>
      </w:tr>
      <w:tr w:rsidR="009677DE" w:rsidRPr="009677DE" w14:paraId="38CD5E11" w14:textId="77777777" w:rsidTr="009677DE">
        <w:trPr>
          <w:trHeight w:val="266"/>
        </w:trPr>
        <w:tc>
          <w:tcPr>
            <w:tcW w:w="1227" w:type="dxa"/>
          </w:tcPr>
          <w:p w14:paraId="641EE454" w14:textId="77777777" w:rsidR="009677DE" w:rsidRPr="009677DE" w:rsidRDefault="009677DE" w:rsidP="009677DE">
            <w:pPr>
              <w:widowControl w:val="0"/>
              <w:autoSpaceDE w:val="0"/>
              <w:autoSpaceDN w:val="0"/>
              <w:adjustRightInd w:val="0"/>
              <w:spacing w:after="0" w:line="240" w:lineRule="auto"/>
              <w:jc w:val="left"/>
              <w:rPr>
                <w:rFonts w:eastAsia="바탕"/>
                <w:sz w:val="14"/>
                <w:lang w:eastAsia="ko-KR"/>
              </w:rPr>
            </w:pPr>
            <w:proofErr w:type="spellStart"/>
            <w:r w:rsidRPr="009677DE">
              <w:rPr>
                <w:rFonts w:eastAsia="바탕" w:hint="eastAsia"/>
                <w:sz w:val="14"/>
                <w:lang w:eastAsia="ko-KR"/>
              </w:rPr>
              <w:t>raggae</w:t>
            </w:r>
            <w:proofErr w:type="spellEnd"/>
          </w:p>
        </w:tc>
        <w:tc>
          <w:tcPr>
            <w:tcW w:w="800" w:type="dxa"/>
          </w:tcPr>
          <w:p w14:paraId="102A4B1A"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0.647</w:t>
            </w:r>
          </w:p>
          <w:p w14:paraId="418FDD17"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(0.211)</w:t>
            </w:r>
          </w:p>
        </w:tc>
        <w:tc>
          <w:tcPr>
            <w:tcW w:w="800" w:type="dxa"/>
          </w:tcPr>
          <w:p w14:paraId="4721A17C"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0.666</w:t>
            </w:r>
          </w:p>
          <w:p w14:paraId="703CDBA0"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(0.305)</w:t>
            </w:r>
          </w:p>
        </w:tc>
        <w:tc>
          <w:tcPr>
            <w:tcW w:w="800" w:type="dxa"/>
          </w:tcPr>
          <w:p w14:paraId="69C27133"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0.584</w:t>
            </w:r>
          </w:p>
          <w:p w14:paraId="637D96E7"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(0.295)</w:t>
            </w:r>
          </w:p>
        </w:tc>
        <w:tc>
          <w:tcPr>
            <w:tcW w:w="800" w:type="dxa"/>
          </w:tcPr>
          <w:p w14:paraId="641312E7"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0.811</w:t>
            </w:r>
          </w:p>
          <w:p w14:paraId="4AC912D7"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(0.122)</w:t>
            </w:r>
          </w:p>
        </w:tc>
        <w:tc>
          <w:tcPr>
            <w:tcW w:w="800" w:type="dxa"/>
          </w:tcPr>
          <w:p w14:paraId="1EE4A3AA"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0.838</w:t>
            </w:r>
          </w:p>
          <w:p w14:paraId="44677744"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(0.160)</w:t>
            </w:r>
          </w:p>
        </w:tc>
        <w:tc>
          <w:tcPr>
            <w:tcW w:w="800" w:type="dxa"/>
          </w:tcPr>
          <w:p w14:paraId="5057429F"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11.941</w:t>
            </w:r>
          </w:p>
          <w:p w14:paraId="3EA39C36"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(4.249)</w:t>
            </w:r>
          </w:p>
        </w:tc>
        <w:tc>
          <w:tcPr>
            <w:tcW w:w="900" w:type="dxa"/>
          </w:tcPr>
          <w:p w14:paraId="25ACA447"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17.706</w:t>
            </w:r>
          </w:p>
          <w:p w14:paraId="6B26F768"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(9.344)</w:t>
            </w:r>
          </w:p>
        </w:tc>
        <w:tc>
          <w:tcPr>
            <w:tcW w:w="800" w:type="dxa"/>
          </w:tcPr>
          <w:p w14:paraId="50EE32C9"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15.451</w:t>
            </w:r>
          </w:p>
          <w:p w14:paraId="5D1F3956"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(8.015)</w:t>
            </w:r>
          </w:p>
        </w:tc>
        <w:tc>
          <w:tcPr>
            <w:tcW w:w="800" w:type="dxa"/>
          </w:tcPr>
          <w:p w14:paraId="11E77CCD"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11.745</w:t>
            </w:r>
          </w:p>
          <w:p w14:paraId="78AB6ECE"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(7.401)</w:t>
            </w:r>
          </w:p>
        </w:tc>
        <w:tc>
          <w:tcPr>
            <w:tcW w:w="900" w:type="dxa"/>
          </w:tcPr>
          <w:p w14:paraId="63C6C6BA"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25.745</w:t>
            </w:r>
          </w:p>
          <w:p w14:paraId="5BC2AB01"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(9.258)</w:t>
            </w:r>
          </w:p>
        </w:tc>
        <w:tc>
          <w:tcPr>
            <w:tcW w:w="872" w:type="dxa"/>
          </w:tcPr>
          <w:p w14:paraId="5627329C"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45</w:t>
            </w:r>
          </w:p>
        </w:tc>
      </w:tr>
      <w:tr w:rsidR="009677DE" w:rsidRPr="009677DE" w14:paraId="0682B687" w14:textId="77777777" w:rsidTr="009677DE">
        <w:trPr>
          <w:trHeight w:val="266"/>
        </w:trPr>
        <w:tc>
          <w:tcPr>
            <w:tcW w:w="1227" w:type="dxa"/>
          </w:tcPr>
          <w:p w14:paraId="399E9262" w14:textId="77777777" w:rsidR="009677DE" w:rsidRPr="009677DE" w:rsidRDefault="009677DE" w:rsidP="009677DE">
            <w:pPr>
              <w:widowControl w:val="0"/>
              <w:autoSpaceDE w:val="0"/>
              <w:autoSpaceDN w:val="0"/>
              <w:adjustRightInd w:val="0"/>
              <w:spacing w:after="0" w:line="240" w:lineRule="auto"/>
              <w:jc w:val="left"/>
              <w:rPr>
                <w:rFonts w:eastAsia="바탕"/>
                <w:sz w:val="14"/>
                <w:lang w:eastAsia="ko-KR"/>
              </w:rPr>
            </w:pPr>
            <w:r w:rsidRPr="009677DE">
              <w:rPr>
                <w:rFonts w:eastAsia="바탕" w:hint="eastAsia"/>
                <w:sz w:val="14"/>
                <w:lang w:eastAsia="ko-KR"/>
              </w:rPr>
              <w:t>RnB</w:t>
            </w:r>
          </w:p>
        </w:tc>
        <w:tc>
          <w:tcPr>
            <w:tcW w:w="800" w:type="dxa"/>
          </w:tcPr>
          <w:p w14:paraId="13629C23"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0.620</w:t>
            </w:r>
          </w:p>
          <w:p w14:paraId="490C98B8"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(0.209)</w:t>
            </w:r>
          </w:p>
        </w:tc>
        <w:tc>
          <w:tcPr>
            <w:tcW w:w="800" w:type="dxa"/>
          </w:tcPr>
          <w:p w14:paraId="034BB8EB"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0.719</w:t>
            </w:r>
          </w:p>
          <w:p w14:paraId="0B01BC55"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(0.277)</w:t>
            </w:r>
          </w:p>
        </w:tc>
        <w:tc>
          <w:tcPr>
            <w:tcW w:w="800" w:type="dxa"/>
          </w:tcPr>
          <w:p w14:paraId="5CA2BBC2"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0.621</w:t>
            </w:r>
          </w:p>
          <w:p w14:paraId="6A09D8C2"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(0.285)</w:t>
            </w:r>
          </w:p>
        </w:tc>
        <w:tc>
          <w:tcPr>
            <w:tcW w:w="800" w:type="dxa"/>
          </w:tcPr>
          <w:p w14:paraId="16CD6C7C"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0.830</w:t>
            </w:r>
          </w:p>
          <w:p w14:paraId="61C79B00"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(0.136)</w:t>
            </w:r>
          </w:p>
        </w:tc>
        <w:tc>
          <w:tcPr>
            <w:tcW w:w="800" w:type="dxa"/>
          </w:tcPr>
          <w:p w14:paraId="4192338E"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0.848</w:t>
            </w:r>
          </w:p>
          <w:p w14:paraId="20D09F49"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(0.153)</w:t>
            </w:r>
          </w:p>
        </w:tc>
        <w:tc>
          <w:tcPr>
            <w:tcW w:w="800" w:type="dxa"/>
          </w:tcPr>
          <w:p w14:paraId="7E7B7F0B"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11.436</w:t>
            </w:r>
          </w:p>
          <w:p w14:paraId="62C5CCCB"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(4.603)</w:t>
            </w:r>
          </w:p>
        </w:tc>
        <w:tc>
          <w:tcPr>
            <w:tcW w:w="900" w:type="dxa"/>
          </w:tcPr>
          <w:p w14:paraId="594E7511"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23.531</w:t>
            </w:r>
          </w:p>
          <w:p w14:paraId="31EDE78A"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(12.108)</w:t>
            </w:r>
          </w:p>
        </w:tc>
        <w:tc>
          <w:tcPr>
            <w:tcW w:w="800" w:type="dxa"/>
          </w:tcPr>
          <w:p w14:paraId="0ED87539"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17.755</w:t>
            </w:r>
          </w:p>
          <w:p w14:paraId="2115C840"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(8.355)</w:t>
            </w:r>
          </w:p>
        </w:tc>
        <w:tc>
          <w:tcPr>
            <w:tcW w:w="800" w:type="dxa"/>
          </w:tcPr>
          <w:p w14:paraId="5BB01019"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13.811</w:t>
            </w:r>
          </w:p>
          <w:p w14:paraId="0C66688D"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(5.567)</w:t>
            </w:r>
          </w:p>
        </w:tc>
        <w:tc>
          <w:tcPr>
            <w:tcW w:w="900" w:type="dxa"/>
          </w:tcPr>
          <w:p w14:paraId="4FC5980D"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28.139</w:t>
            </w:r>
          </w:p>
          <w:p w14:paraId="6A6718B7"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(10.990)</w:t>
            </w:r>
          </w:p>
        </w:tc>
        <w:tc>
          <w:tcPr>
            <w:tcW w:w="872" w:type="dxa"/>
          </w:tcPr>
          <w:p w14:paraId="102C1733"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397</w:t>
            </w:r>
          </w:p>
        </w:tc>
      </w:tr>
      <w:tr w:rsidR="009677DE" w:rsidRPr="009677DE" w14:paraId="0E161821" w14:textId="77777777" w:rsidTr="009677DE">
        <w:trPr>
          <w:trHeight w:val="266"/>
        </w:trPr>
        <w:tc>
          <w:tcPr>
            <w:tcW w:w="1227" w:type="dxa"/>
          </w:tcPr>
          <w:p w14:paraId="5FA118F5" w14:textId="77777777" w:rsidR="009677DE" w:rsidRPr="009677DE" w:rsidRDefault="009677DE" w:rsidP="009677DE">
            <w:pPr>
              <w:widowControl w:val="0"/>
              <w:autoSpaceDE w:val="0"/>
              <w:autoSpaceDN w:val="0"/>
              <w:adjustRightInd w:val="0"/>
              <w:spacing w:after="0" w:line="240" w:lineRule="auto"/>
              <w:jc w:val="left"/>
              <w:rPr>
                <w:rFonts w:eastAsia="바탕"/>
                <w:sz w:val="14"/>
                <w:lang w:eastAsia="ko-KR"/>
              </w:rPr>
            </w:pPr>
            <w:r w:rsidRPr="009677DE">
              <w:rPr>
                <w:rFonts w:eastAsia="바탕" w:hint="eastAsia"/>
                <w:sz w:val="14"/>
                <w:lang w:eastAsia="ko-KR"/>
              </w:rPr>
              <w:t>vocal</w:t>
            </w:r>
          </w:p>
        </w:tc>
        <w:tc>
          <w:tcPr>
            <w:tcW w:w="800" w:type="dxa"/>
          </w:tcPr>
          <w:p w14:paraId="42474685"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0.518</w:t>
            </w:r>
          </w:p>
          <w:p w14:paraId="43693C26"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(0.226)</w:t>
            </w:r>
          </w:p>
        </w:tc>
        <w:tc>
          <w:tcPr>
            <w:tcW w:w="800" w:type="dxa"/>
          </w:tcPr>
          <w:p w14:paraId="373563DC"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0.726</w:t>
            </w:r>
          </w:p>
          <w:p w14:paraId="1644B189"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(0.307)</w:t>
            </w:r>
          </w:p>
        </w:tc>
        <w:tc>
          <w:tcPr>
            <w:tcW w:w="800" w:type="dxa"/>
          </w:tcPr>
          <w:p w14:paraId="645B9A9A"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0.662</w:t>
            </w:r>
          </w:p>
          <w:p w14:paraId="2946EAE0"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(0.306)</w:t>
            </w:r>
          </w:p>
        </w:tc>
        <w:tc>
          <w:tcPr>
            <w:tcW w:w="800" w:type="dxa"/>
          </w:tcPr>
          <w:p w14:paraId="20AD608E"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0.836</w:t>
            </w:r>
          </w:p>
          <w:p w14:paraId="365DDE82"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(0.168)</w:t>
            </w:r>
          </w:p>
        </w:tc>
        <w:tc>
          <w:tcPr>
            <w:tcW w:w="800" w:type="dxa"/>
          </w:tcPr>
          <w:p w14:paraId="4A2E0089"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0.848</w:t>
            </w:r>
          </w:p>
          <w:p w14:paraId="61D76368"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(0.170)</w:t>
            </w:r>
          </w:p>
        </w:tc>
        <w:tc>
          <w:tcPr>
            <w:tcW w:w="800" w:type="dxa"/>
          </w:tcPr>
          <w:p w14:paraId="1F0D6C3E"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10.600</w:t>
            </w:r>
          </w:p>
          <w:p w14:paraId="60FE49BC"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(5.157)</w:t>
            </w:r>
          </w:p>
        </w:tc>
        <w:tc>
          <w:tcPr>
            <w:tcW w:w="900" w:type="dxa"/>
          </w:tcPr>
          <w:p w14:paraId="165F8884"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27.867</w:t>
            </w:r>
          </w:p>
          <w:p w14:paraId="6A04F3E9"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(15.177)</w:t>
            </w:r>
          </w:p>
        </w:tc>
        <w:tc>
          <w:tcPr>
            <w:tcW w:w="800" w:type="dxa"/>
          </w:tcPr>
          <w:p w14:paraId="5B0E282E"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21.444</w:t>
            </w:r>
          </w:p>
          <w:p w14:paraId="49285430"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(8.900)</w:t>
            </w:r>
          </w:p>
        </w:tc>
        <w:tc>
          <w:tcPr>
            <w:tcW w:w="800" w:type="dxa"/>
          </w:tcPr>
          <w:p w14:paraId="2B32895C"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13.933</w:t>
            </w:r>
          </w:p>
          <w:p w14:paraId="4CCC52AE"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(5.454)</w:t>
            </w:r>
          </w:p>
        </w:tc>
        <w:tc>
          <w:tcPr>
            <w:tcW w:w="900" w:type="dxa"/>
          </w:tcPr>
          <w:p w14:paraId="558CC942"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30.400</w:t>
            </w:r>
          </w:p>
          <w:p w14:paraId="1511BFF9"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(11.966)</w:t>
            </w:r>
          </w:p>
        </w:tc>
        <w:tc>
          <w:tcPr>
            <w:tcW w:w="872" w:type="dxa"/>
          </w:tcPr>
          <w:p w14:paraId="64FE6283" w14:textId="77777777" w:rsidR="009677DE" w:rsidRPr="009677DE" w:rsidRDefault="009677DE" w:rsidP="009677DE">
            <w:pPr>
              <w:keepNext/>
              <w:widowControl w:val="0"/>
              <w:autoSpaceDE w:val="0"/>
              <w:autoSpaceDN w:val="0"/>
              <w:adjustRightInd w:val="0"/>
              <w:spacing w:after="0" w:line="240" w:lineRule="auto"/>
              <w:rPr>
                <w:rFonts w:eastAsia="바탕"/>
                <w:sz w:val="14"/>
                <w:lang w:eastAsia="ko-KR"/>
              </w:rPr>
            </w:pPr>
            <w:r w:rsidRPr="009677DE">
              <w:rPr>
                <w:rFonts w:eastAsia="바탕" w:hint="eastAsia"/>
                <w:sz w:val="14"/>
                <w:lang w:eastAsia="ko-KR"/>
              </w:rPr>
              <w:t>114</w:t>
            </w:r>
          </w:p>
        </w:tc>
      </w:tr>
    </w:tbl>
    <w:p w14:paraId="427B7C88" w14:textId="77777777" w:rsidR="007D24C7" w:rsidRDefault="007D24C7" w:rsidP="007D24C7">
      <w:pPr>
        <w:pStyle w:val="2"/>
        <w:rPr>
          <w:ins w:id="246" w:author="윤성빈" w:date="2022-10-05T21:16:00Z"/>
        </w:rPr>
      </w:pPr>
      <w:ins w:id="247" w:author="윤성빈" w:date="2022-10-05T21:16:00Z">
        <w:r>
          <w:rPr>
            <w:rFonts w:eastAsia="맑은 고딕" w:hint="eastAsia"/>
            <w:lang w:eastAsia="ko-KR"/>
          </w:rPr>
          <w:t>Dataset</w:t>
        </w:r>
      </w:ins>
    </w:p>
    <w:p w14:paraId="16654560" w14:textId="58406C63" w:rsidR="007D24C7" w:rsidRDefault="007D24C7" w:rsidP="007D24C7">
      <w:pPr>
        <w:pStyle w:val="a3"/>
        <w:rPr>
          <w:ins w:id="248" w:author="윤성빈" w:date="2022-10-05T21:16:00Z"/>
        </w:rPr>
      </w:pPr>
      <w:ins w:id="249" w:author="윤성빈" w:date="2022-10-05T21:16:00Z">
        <w:r w:rsidRPr="00013667">
          <w:t xml:space="preserve">For the data set used in the experiment, </w:t>
        </w:r>
      </w:ins>
      <w:ins w:id="250" w:author="윤성빈" w:date="2022-10-05T22:24:00Z">
        <w:r w:rsidR="004744FE">
          <w:t>w</w:t>
        </w:r>
      </w:ins>
      <w:ins w:id="251" w:author="윤성빈" w:date="2022-10-05T21:16:00Z">
        <w:r w:rsidRPr="00C90631">
          <w:t xml:space="preserve">e used the LPD-5-cleansed dataset which was utilized in </w:t>
        </w:r>
        <w:proofErr w:type="spellStart"/>
        <w:r w:rsidRPr="00C90631">
          <w:t>musegan</w:t>
        </w:r>
        <w:proofErr w:type="spellEnd"/>
        <w:r>
          <w:t xml:space="preserve"> [1]</w:t>
        </w:r>
        <w:r w:rsidRPr="00C90631">
          <w:t>.</w:t>
        </w:r>
        <w:r w:rsidRPr="00013667">
          <w:t xml:space="preserve"> LPD-5-cleansed offers an id list for information on </w:t>
        </w:r>
        <w:r>
          <w:t xml:space="preserve">13 </w:t>
        </w:r>
        <w:r w:rsidRPr="00013667">
          <w:t>genre labels.</w:t>
        </w:r>
      </w:ins>
    </w:p>
    <w:p w14:paraId="00A869FB" w14:textId="462330CB" w:rsidR="00640CD8" w:rsidDel="0045227C" w:rsidRDefault="007D24C7">
      <w:pPr>
        <w:pStyle w:val="2"/>
        <w:ind w:left="0" w:firstLine="0"/>
        <w:rPr>
          <w:del w:id="252" w:author="윤성빈" w:date="2022-10-05T21:15:00Z"/>
          <w:rFonts w:eastAsia="맑은 고딕"/>
          <w:lang w:eastAsia="ko-KR"/>
        </w:rPr>
        <w:pPrChange w:id="253" w:author="윤성빈" w:date="2022-10-05T21:15:00Z">
          <w:pPr>
            <w:pStyle w:val="2"/>
          </w:pPr>
        </w:pPrChange>
      </w:pPr>
      <w:ins w:id="254" w:author="윤성빈" w:date="2022-10-05T21:16:00Z">
        <w:r w:rsidRPr="00013667">
          <w:t xml:space="preserve">We pre-processed LPD-5-cleansed to train three models. In Table 1, the data imbalance of the number of songs by genre is very severe. </w:t>
        </w:r>
        <w:r w:rsidRPr="00247B1D">
          <w:t>A model cannot learn in moderation if there are not enough songs</w:t>
        </w:r>
        <w:r w:rsidRPr="00013667">
          <w:t xml:space="preserve">. </w:t>
        </w:r>
        <w:proofErr w:type="gramStart"/>
        <w:r w:rsidRPr="00013667">
          <w:t>So</w:t>
        </w:r>
        <w:proofErr w:type="gramEnd"/>
        <w:r w:rsidRPr="00013667">
          <w:t xml:space="preserve"> we excluded genres with fewer than 100 songs. In Table 1, there is no part where the EB differs by more than 0.3 for each instrument according to the genre. Aside from the difference between the piano UP values for the jazz and electronic genres, there are no other notable differences in UP value. In this respect, it is difficult to distinguish between genres from a numerical point of view, so we decided to use only genres that can be easily distinguished when listening. As a result, songs were generated in country, electronic, jazz, and </w:t>
        </w:r>
        <w:proofErr w:type="spellStart"/>
        <w:r w:rsidRPr="00013667">
          <w:t>poprock</w:t>
        </w:r>
        <w:proofErr w:type="spellEnd"/>
        <w:r w:rsidRPr="00013667">
          <w:t xml:space="preserve"> genres. The number of songs in other genres except jazz was randomly selected to be 200 and the experiment was conducted</w:t>
        </w:r>
      </w:ins>
      <w:del w:id="255" w:author="윤성빈" w:date="2022-10-05T21:15:00Z">
        <w:r w:rsidR="00640CD8" w:rsidDel="0045227C">
          <w:rPr>
            <w:rFonts w:hint="eastAsia"/>
            <w:lang w:eastAsia="ko-KR"/>
          </w:rPr>
          <w:delText>Data preprocessing</w:delText>
        </w:r>
      </w:del>
    </w:p>
    <w:p w14:paraId="57F67A4E" w14:textId="18CAEA45" w:rsidR="00640CD8" w:rsidRDefault="00013667">
      <w:pPr>
        <w:pStyle w:val="a3"/>
        <w:ind w:firstLine="0"/>
        <w:rPr>
          <w:rFonts w:eastAsia="맑은 고딕"/>
          <w:lang w:eastAsia="ko-KR"/>
        </w:rPr>
        <w:pPrChange w:id="256" w:author="윤성빈" w:date="2022-10-05T21:15:00Z">
          <w:pPr>
            <w:pStyle w:val="a3"/>
          </w:pPr>
        </w:pPrChange>
      </w:pPr>
      <w:del w:id="257" w:author="윤성빈" w:date="2022-10-05T21:14:00Z">
        <w:r w:rsidRPr="00013667" w:rsidDel="0045227C">
          <w:delText xml:space="preserve">We pre-processed LPD-5-cleansed to train three </w:delText>
        </w:r>
      </w:del>
      <w:del w:id="258" w:author="윤성빈" w:date="2022-10-05T21:04:00Z">
        <w:r w:rsidRPr="00013667" w:rsidDel="00247B1D">
          <w:delText xml:space="preserve">musegan transformation </w:delText>
        </w:r>
      </w:del>
      <w:del w:id="259" w:author="윤성빈" w:date="2022-10-05T21:14:00Z">
        <w:r w:rsidRPr="00013667" w:rsidDel="0045227C">
          <w:delText xml:space="preserve">models. In Table 1, the data imbalance of the number of songs by genre is very severe. </w:delText>
        </w:r>
      </w:del>
      <w:del w:id="260" w:author="윤성빈" w:date="2022-10-05T21:05:00Z">
        <w:r w:rsidRPr="00013667" w:rsidDel="00247B1D">
          <w:delText>A genre with too few songs cannot be trained properly</w:delText>
        </w:r>
      </w:del>
      <w:del w:id="261" w:author="윤성빈" w:date="2022-10-05T21:14:00Z">
        <w:r w:rsidRPr="00013667" w:rsidDel="0045227C">
          <w:delText>. So we excluded genres with fewer than 100 songs</w:delText>
        </w:r>
      </w:del>
      <w:del w:id="262" w:author="윤성빈" w:date="2022-10-05T21:05:00Z">
        <w:r w:rsidRPr="00013667" w:rsidDel="00247B1D">
          <w:delText xml:space="preserve"> (blues, folk, newage, raggae)</w:delText>
        </w:r>
      </w:del>
      <w:del w:id="263" w:author="윤성빈" w:date="2022-10-05T21:14:00Z">
        <w:r w:rsidRPr="00013667" w:rsidDel="0045227C">
          <w:delText>.</w:delText>
        </w:r>
      </w:del>
      <w:del w:id="264" w:author="윤성빈" w:date="2022-10-05T21:08:00Z">
        <w:r w:rsidRPr="00013667" w:rsidDel="00EF39F9">
          <w:delText xml:space="preserve"> And it is difficult to classify genres using only numbers.</w:delText>
        </w:r>
      </w:del>
      <w:del w:id="265" w:author="윤성빈" w:date="2022-10-05T21:14:00Z">
        <w:r w:rsidRPr="00013667" w:rsidDel="0045227C">
          <w:delText xml:space="preserve"> In Table 1, there is no part where the EB differs by more than 0.3 for each instrument according to the genre. Aside from the difference between the piano UP values for the jazz and electronic genres, there are no other notable differences in UP value. In this respect, it is difficult to distinguish between genres from a numerical point of view, so we decided to use only genres that can be easily distinguished when listening. As a result, songs were generated in country, electronic, jazz, and poprock genres. The number of songs in other genres except jazz was randomly selected to be 200 and the experiment was conducted.</w:delText>
        </w:r>
        <w:r w:rsidR="00640CD8" w:rsidRPr="00640CD8" w:rsidDel="0045227C">
          <w:delText xml:space="preserve"> </w:delText>
        </w:r>
      </w:del>
    </w:p>
    <w:p w14:paraId="25BEDE0D" w14:textId="77777777" w:rsidR="00640CD8" w:rsidRDefault="00640CD8" w:rsidP="00640CD8">
      <w:pPr>
        <w:pStyle w:val="2"/>
        <w:rPr>
          <w:rFonts w:eastAsia="맑은 고딕"/>
          <w:lang w:eastAsia="ko-KR"/>
        </w:rPr>
      </w:pPr>
      <w:r>
        <w:rPr>
          <w:rFonts w:eastAsia="맑은 고딕" w:hint="eastAsia"/>
          <w:lang w:eastAsia="ko-KR"/>
        </w:rPr>
        <w:t>Results</w:t>
      </w:r>
    </w:p>
    <w:p w14:paraId="26596441" w14:textId="649DA662" w:rsidR="007A1DF1" w:rsidRDefault="00640CD8" w:rsidP="009677DE">
      <w:pPr>
        <w:pStyle w:val="a3"/>
        <w:rPr>
          <w:rFonts w:eastAsia="맑은 고딕"/>
          <w:lang w:eastAsia="ko-KR"/>
        </w:rPr>
      </w:pPr>
      <w:del w:id="266" w:author="윤성빈" w:date="2022-10-05T21:29:00Z">
        <w:r w:rsidRPr="00640CD8" w:rsidDel="00192C29">
          <w:delText xml:space="preserve">In </w:delText>
        </w:r>
      </w:del>
      <w:r w:rsidRPr="00640CD8">
        <w:t>Table 2</w:t>
      </w:r>
      <w:del w:id="267" w:author="윤성빈" w:date="2022-10-05T21:29:00Z">
        <w:r w:rsidRPr="00640CD8" w:rsidDel="00192C29">
          <w:delText>,</w:delText>
        </w:r>
      </w:del>
      <w:ins w:id="268" w:author="윤성빈" w:date="2022-10-05T21:29:00Z">
        <w:r w:rsidR="00192C29">
          <w:t xml:space="preserve"> shows</w:t>
        </w:r>
      </w:ins>
      <w:r w:rsidRPr="00640CD8">
        <w:t xml:space="preserve"> EB, UP, and PP of samples generated by CGAN, BIGGAN, and ACGAN</w:t>
      </w:r>
      <w:ins w:id="269" w:author="윤성빈" w:date="2022-10-05T21:28:00Z">
        <w:r w:rsidR="00192C29">
          <w:t>-</w:t>
        </w:r>
      </w:ins>
      <w:del w:id="270" w:author="윤성빈" w:date="2022-10-05T21:28:00Z">
        <w:r w:rsidRPr="00640CD8" w:rsidDel="00192C29">
          <w:delText xml:space="preserve"> </w:delText>
        </w:r>
      </w:del>
      <w:r w:rsidRPr="00640CD8">
        <w:t>based models in 4 genres</w:t>
      </w:r>
      <w:del w:id="271" w:author="윤성빈" w:date="2022-10-05T21:30:00Z">
        <w:r w:rsidRPr="00640CD8" w:rsidDel="00192C29">
          <w:delText xml:space="preserve"> are shown</w:delText>
        </w:r>
      </w:del>
      <w:r w:rsidRPr="00640CD8">
        <w:t xml:space="preserve">. Looking at </w:t>
      </w:r>
      <w:ins w:id="272" w:author="윤성빈" w:date="2022-10-05T21:28:00Z">
        <w:r w:rsidR="00192C29">
          <w:t xml:space="preserve">the </w:t>
        </w:r>
      </w:ins>
      <w:r w:rsidRPr="00640CD8">
        <w:t>PP values of the CGAN</w:t>
      </w:r>
      <w:ins w:id="273" w:author="윤성빈" w:date="2022-10-05T22:24:00Z">
        <w:r w:rsidR="00020A33">
          <w:t>-</w:t>
        </w:r>
      </w:ins>
      <w:del w:id="274" w:author="윤성빈" w:date="2022-10-05T22:24:00Z">
        <w:r w:rsidRPr="00640CD8" w:rsidDel="00020A33">
          <w:delText xml:space="preserve"> </w:delText>
        </w:r>
      </w:del>
      <w:r w:rsidRPr="00640CD8">
        <w:t>based model,</w:t>
      </w:r>
      <w:ins w:id="275" w:author="윤성빈" w:date="2022-10-05T21:28:00Z">
        <w:r w:rsidR="00192C29">
          <w:t xml:space="preserve"> the</w:t>
        </w:r>
      </w:ins>
      <w:r w:rsidRPr="00640CD8">
        <w:t xml:space="preserve"> PP values for drum and bass are less than 10%, and PP values for piano, guitar, and strings are around </w:t>
      </w:r>
      <w:r w:rsidR="009677DE">
        <w:t>50%, which is higher than drum</w:t>
      </w:r>
      <w:r w:rsidR="009677DE">
        <w:rPr>
          <w:rFonts w:eastAsia="맑은 고딕" w:hint="eastAsia"/>
          <w:lang w:eastAsia="ko-KR"/>
        </w:rPr>
        <w:t xml:space="preserve"> </w:t>
      </w:r>
      <w:r w:rsidRPr="00640CD8">
        <w:t>and basses. This shows that the instruments are generating music properly</w:t>
      </w:r>
      <w:ins w:id="276" w:author="윤성빈" w:date="2022-10-05T21:24:00Z">
        <w:r w:rsidR="007D24C7">
          <w:t xml:space="preserve"> </w:t>
        </w:r>
        <w:r w:rsidR="007D24C7" w:rsidRPr="007D24C7">
          <w:t xml:space="preserve">because </w:t>
        </w:r>
      </w:ins>
      <w:ins w:id="277" w:author="윤성빈" w:date="2022-10-05T21:27:00Z">
        <w:r w:rsidR="00192C29">
          <w:t xml:space="preserve">the </w:t>
        </w:r>
      </w:ins>
      <w:ins w:id="278" w:author="윤성빈" w:date="2022-10-05T21:24:00Z">
        <w:r w:rsidR="007D24C7" w:rsidRPr="007D24C7">
          <w:t>PP</w:t>
        </w:r>
      </w:ins>
      <w:ins w:id="279" w:author="윤성빈" w:date="2022-10-05T21:25:00Z">
        <w:r w:rsidR="007D24C7">
          <w:t xml:space="preserve"> values</w:t>
        </w:r>
      </w:ins>
      <w:ins w:id="280" w:author="윤성빈" w:date="2022-10-05T21:24:00Z">
        <w:r w:rsidR="007D24C7" w:rsidRPr="007D24C7">
          <w:t xml:space="preserve"> of drums and basses is lower than </w:t>
        </w:r>
      </w:ins>
      <w:ins w:id="281" w:author="윤성빈" w:date="2022-10-05T21:27:00Z">
        <w:r w:rsidR="00192C29">
          <w:t xml:space="preserve">the </w:t>
        </w:r>
      </w:ins>
      <w:ins w:id="282" w:author="윤성빈" w:date="2022-10-05T21:24:00Z">
        <w:r w:rsidR="007D24C7" w:rsidRPr="007D24C7">
          <w:t>PP</w:t>
        </w:r>
      </w:ins>
      <w:ins w:id="283" w:author="윤성빈" w:date="2022-10-05T21:25:00Z">
        <w:r w:rsidR="007D24C7">
          <w:t xml:space="preserve"> values</w:t>
        </w:r>
      </w:ins>
      <w:ins w:id="284" w:author="윤성빈" w:date="2022-10-05T21:24:00Z">
        <w:r w:rsidR="007D24C7" w:rsidRPr="007D24C7">
          <w:t xml:space="preserve"> of guitars, pianos, and strings</w:t>
        </w:r>
      </w:ins>
      <w:r w:rsidRPr="00640CD8">
        <w:t>. In the CGAN</w:t>
      </w:r>
      <w:ins w:id="285" w:author="윤성빈" w:date="2022-10-05T22:24:00Z">
        <w:r w:rsidR="00020A33">
          <w:t>-</w:t>
        </w:r>
      </w:ins>
      <w:del w:id="286" w:author="윤성빈" w:date="2022-10-05T22:24:00Z">
        <w:r w:rsidRPr="00640CD8" w:rsidDel="00020A33">
          <w:delText xml:space="preserve"> </w:delText>
        </w:r>
      </w:del>
      <w:r w:rsidRPr="00640CD8">
        <w:t xml:space="preserve">based model, the piano EB and UP of the electronic genre are higher than the dataset values by 27% and 9 pitches, respectively. And EB of guitar is higher than that of the dataset by about 27%. Except for this, the differences in EB and UP for all genres are </w:t>
      </w:r>
      <w:proofErr w:type="gramStart"/>
      <w:r w:rsidRPr="00640CD8">
        <w:t>similar to</w:t>
      </w:r>
      <w:proofErr w:type="gramEnd"/>
      <w:r w:rsidRPr="00640CD8">
        <w:t xml:space="preserve"> the values in the dataset, at about 15% and 5 pitches, respectively. Through this, </w:t>
      </w:r>
      <w:proofErr w:type="gramStart"/>
      <w:r w:rsidRPr="00640CD8">
        <w:t>it can be seen that the</w:t>
      </w:r>
      <w:proofErr w:type="gramEnd"/>
      <w:r w:rsidRPr="00640CD8">
        <w:t xml:space="preserve"> CGAN</w:t>
      </w:r>
      <w:ins w:id="287" w:author="윤성빈" w:date="2022-10-05T21:31:00Z">
        <w:r w:rsidR="00192C29">
          <w:t>-</w:t>
        </w:r>
      </w:ins>
      <w:del w:id="288" w:author="윤성빈" w:date="2022-10-05T21:31:00Z">
        <w:r w:rsidRPr="00640CD8" w:rsidDel="00192C29">
          <w:delText xml:space="preserve"> </w:delText>
        </w:r>
      </w:del>
      <w:r w:rsidRPr="00640CD8">
        <w:t>based model can generate music similar to the distribution of the dataset. When we listened to the samples generated by the CGAN</w:t>
      </w:r>
      <w:ins w:id="289" w:author="윤성빈" w:date="2022-10-05T21:31:00Z">
        <w:r w:rsidR="00192C29">
          <w:t>-</w:t>
        </w:r>
      </w:ins>
      <w:del w:id="290" w:author="윤성빈" w:date="2022-10-05T21:31:00Z">
        <w:r w:rsidRPr="00640CD8" w:rsidDel="00192C29">
          <w:delText xml:space="preserve"> </w:delText>
        </w:r>
      </w:del>
      <w:r w:rsidRPr="00640CD8">
        <w:t xml:space="preserve">based model, the quality of the music was good, but the music genres were not clearly distinguished. The result </w:t>
      </w:r>
      <w:ins w:id="291" w:author="윤성빈" w:date="2022-10-05T21:26:00Z">
        <w:r w:rsidR="00192C29">
          <w:t>values</w:t>
        </w:r>
      </w:ins>
      <w:ins w:id="292" w:author="윤성빈" w:date="2022-10-05T21:34:00Z">
        <w:r w:rsidR="00192C29">
          <w:t xml:space="preserve"> of generated samples</w:t>
        </w:r>
      </w:ins>
      <w:del w:id="293" w:author="윤성빈" w:date="2022-10-05T21:26:00Z">
        <w:r w:rsidRPr="00640CD8" w:rsidDel="00192C29">
          <w:delText>figures</w:delText>
        </w:r>
      </w:del>
      <w:r w:rsidRPr="00640CD8">
        <w:t xml:space="preserve"> and </w:t>
      </w:r>
      <w:ins w:id="294" w:author="윤성빈" w:date="2022-10-05T21:34:00Z">
        <w:r w:rsidR="00192C29">
          <w:t xml:space="preserve">those of </w:t>
        </w:r>
      </w:ins>
      <w:r w:rsidRPr="00640CD8">
        <w:t>the data</w:t>
      </w:r>
      <w:del w:id="295" w:author="윤성빈" w:date="2022-10-05T21:34:00Z">
        <w:r w:rsidRPr="00640CD8" w:rsidDel="00192C29">
          <w:delText xml:space="preserve"> </w:delText>
        </w:r>
      </w:del>
      <w:r w:rsidRPr="00640CD8">
        <w:t>set</w:t>
      </w:r>
      <w:del w:id="296" w:author="윤성빈" w:date="2022-10-05T21:34:00Z">
        <w:r w:rsidRPr="00640CD8" w:rsidDel="00192C29">
          <w:delText xml:space="preserve"> figu</w:delText>
        </w:r>
        <w:r w:rsidR="00C9637E" w:rsidDel="00192C29">
          <w:delText>res</w:delText>
        </w:r>
      </w:del>
      <w:r w:rsidR="00C9637E">
        <w:t xml:space="preserve"> were similar since the CGAN</w:t>
      </w:r>
      <w:ins w:id="297" w:author="윤성빈" w:date="2022-10-05T22:24:00Z">
        <w:r w:rsidR="004744FE">
          <w:rPr>
            <w:rFonts w:eastAsia="맑은 고딕"/>
            <w:lang w:eastAsia="ko-KR"/>
          </w:rPr>
          <w:t>-</w:t>
        </w:r>
      </w:ins>
      <w:del w:id="298" w:author="윤성빈" w:date="2022-10-05T22:24:00Z">
        <w:r w:rsidR="00C9637E" w:rsidDel="004744FE">
          <w:rPr>
            <w:rFonts w:eastAsia="맑은 고딕" w:hint="eastAsia"/>
            <w:lang w:eastAsia="ko-KR"/>
          </w:rPr>
          <w:delText xml:space="preserve"> </w:delText>
        </w:r>
      </w:del>
      <w:r w:rsidRPr="00640CD8">
        <w:t>based model just concatenates the conditions</w:t>
      </w:r>
      <w:del w:id="299" w:author="윤성빈" w:date="2022-10-05T21:34:00Z">
        <w:r w:rsidRPr="00640CD8" w:rsidDel="00192C29">
          <w:delText>,</w:delText>
        </w:r>
      </w:del>
      <w:ins w:id="300" w:author="윤성빈" w:date="2022-10-05T21:34:00Z">
        <w:r w:rsidR="00192C29">
          <w:t>.</w:t>
        </w:r>
      </w:ins>
      <w:r w:rsidRPr="00640CD8">
        <w:t xml:space="preserve"> </w:t>
      </w:r>
      <w:del w:id="301" w:author="윤성빈" w:date="2022-10-05T21:34:00Z">
        <w:r w:rsidRPr="00640CD8" w:rsidDel="00192C29">
          <w:delText>b</w:delText>
        </w:r>
      </w:del>
      <w:ins w:id="302" w:author="윤성빈" w:date="2022-10-05T21:34:00Z">
        <w:r w:rsidR="00192C29">
          <w:t>B</w:t>
        </w:r>
      </w:ins>
      <w:r w:rsidRPr="00640CD8">
        <w:t>ut when we listened to the samples, the genre distinction was not properly done</w:t>
      </w:r>
      <w:r>
        <w:rPr>
          <w:rFonts w:eastAsia="맑은 고딕" w:hint="eastAsia"/>
          <w:lang w:eastAsia="ko-KR"/>
        </w:rPr>
        <w:t>.</w:t>
      </w:r>
    </w:p>
    <w:p w14:paraId="4E67C8AF" w14:textId="2990C14D" w:rsidR="009677DE" w:rsidRPr="00640CD8" w:rsidDel="00192C29" w:rsidRDefault="00640CD8" w:rsidP="00640CD8">
      <w:pPr>
        <w:pStyle w:val="a3"/>
        <w:rPr>
          <w:del w:id="303" w:author="윤성빈" w:date="2022-10-05T21:35:00Z"/>
          <w:rFonts w:eastAsia="맑은 고딕"/>
          <w:lang w:eastAsia="ko-KR"/>
        </w:rPr>
      </w:pPr>
      <w:r w:rsidRPr="00640CD8">
        <w:rPr>
          <w:rFonts w:eastAsia="맑은 고딕"/>
          <w:lang w:eastAsia="ko-KR"/>
        </w:rPr>
        <w:t>Looking at the PP value of the BIGGAN</w:t>
      </w:r>
      <w:del w:id="304" w:author="윤성빈" w:date="2022-10-05T21:35:00Z">
        <w:r w:rsidRPr="00640CD8" w:rsidDel="00192C29">
          <w:rPr>
            <w:rFonts w:eastAsia="맑은 고딕"/>
            <w:lang w:eastAsia="ko-KR"/>
          </w:rPr>
          <w:delText xml:space="preserve"> </w:delText>
        </w:r>
      </w:del>
      <w:ins w:id="305" w:author="윤성빈" w:date="2022-10-05T21:35:00Z">
        <w:r w:rsidR="00192C29">
          <w:rPr>
            <w:rFonts w:eastAsia="맑은 고딕"/>
            <w:lang w:eastAsia="ko-KR"/>
          </w:rPr>
          <w:t>-</w:t>
        </w:r>
      </w:ins>
      <w:r w:rsidRPr="00640CD8">
        <w:rPr>
          <w:rFonts w:eastAsia="맑은 고딕"/>
          <w:lang w:eastAsia="ko-KR"/>
        </w:rPr>
        <w:t>based model, the PP value is low in the drum, piano, and guitar, and high in bass and string. This means that instruments do not generate music properly. The EB values for piano and guitar in the BIGGAN</w:t>
      </w:r>
      <w:del w:id="306" w:author="윤성빈" w:date="2022-10-05T22:24:00Z">
        <w:r w:rsidRPr="00640CD8" w:rsidDel="004744FE">
          <w:rPr>
            <w:rFonts w:eastAsia="맑은 고딕"/>
            <w:lang w:eastAsia="ko-KR"/>
          </w:rPr>
          <w:delText xml:space="preserve"> </w:delText>
        </w:r>
      </w:del>
      <w:ins w:id="307" w:author="윤성빈" w:date="2022-10-05T22:24:00Z">
        <w:r w:rsidR="004744FE">
          <w:rPr>
            <w:rFonts w:eastAsia="맑은 고딕"/>
            <w:lang w:eastAsia="ko-KR"/>
          </w:rPr>
          <w:t>-</w:t>
        </w:r>
      </w:ins>
      <w:r w:rsidRPr="00640CD8">
        <w:rPr>
          <w:rFonts w:eastAsia="맑은 고딕"/>
          <w:lang w:eastAsia="ko-KR"/>
        </w:rPr>
        <w:t>based model are extremely low in comparison to the dataset. And the EB value of the bass and string is too high at 1. Also, the UP value of all instruments is significantly lower than that of the dataset. This means that the BIGGAN</w:t>
      </w:r>
      <w:del w:id="308" w:author="윤성빈" w:date="2022-10-05T22:24:00Z">
        <w:r w:rsidRPr="00640CD8" w:rsidDel="004744FE">
          <w:rPr>
            <w:rFonts w:eastAsia="맑은 고딕"/>
            <w:lang w:eastAsia="ko-KR"/>
          </w:rPr>
          <w:delText xml:space="preserve"> </w:delText>
        </w:r>
      </w:del>
      <w:ins w:id="309" w:author="윤성빈" w:date="2022-10-05T22:24:00Z">
        <w:r w:rsidR="004744FE">
          <w:rPr>
            <w:rFonts w:eastAsia="맑은 고딕"/>
            <w:lang w:eastAsia="ko-KR"/>
          </w:rPr>
          <w:t>-</w:t>
        </w:r>
      </w:ins>
      <w:r w:rsidRPr="00640CD8">
        <w:rPr>
          <w:rFonts w:eastAsia="맑은 고딕"/>
          <w:lang w:eastAsia="ko-KR"/>
        </w:rPr>
        <w:t>based model cannot generate music according to the distribution of the dataset. The music was of very poor quality when we listened t</w:t>
      </w:r>
    </w:p>
    <w:p w14:paraId="7E8ACED1" w14:textId="08197D8A" w:rsidR="00640CD8" w:rsidRPr="00640CD8" w:rsidRDefault="00640CD8" w:rsidP="00640CD8">
      <w:pPr>
        <w:pStyle w:val="a3"/>
        <w:rPr>
          <w:rFonts w:eastAsia="맑은 고딕"/>
          <w:lang w:eastAsia="ko-KR"/>
        </w:rPr>
      </w:pPr>
      <w:r w:rsidRPr="00640CD8">
        <w:rPr>
          <w:rFonts w:eastAsia="맑은 고딕"/>
          <w:lang w:eastAsia="ko-KR"/>
        </w:rPr>
        <w:t>o the sample produced by the BIGGAN</w:t>
      </w:r>
      <w:ins w:id="310" w:author="윤성빈" w:date="2022-10-05T21:35:00Z">
        <w:r w:rsidR="00192C29">
          <w:rPr>
            <w:rFonts w:eastAsia="맑은 고딕"/>
            <w:lang w:eastAsia="ko-KR"/>
          </w:rPr>
          <w:t>-</w:t>
        </w:r>
      </w:ins>
      <w:del w:id="311" w:author="윤성빈" w:date="2022-10-05T21:35:00Z">
        <w:r w:rsidRPr="00640CD8" w:rsidDel="00192C29">
          <w:rPr>
            <w:rFonts w:eastAsia="맑은 고딕"/>
            <w:lang w:eastAsia="ko-KR"/>
          </w:rPr>
          <w:delText xml:space="preserve"> </w:delText>
        </w:r>
      </w:del>
      <w:r w:rsidRPr="00640CD8">
        <w:rPr>
          <w:rFonts w:eastAsia="맑은 고딕"/>
          <w:lang w:eastAsia="ko-KR"/>
        </w:rPr>
        <w:t>based model. The music was poorly generated on both a quantitative and qualitative level. The BIGGAN</w:t>
      </w:r>
      <w:ins w:id="312" w:author="윤성빈" w:date="2022-10-05T21:35:00Z">
        <w:r w:rsidR="00192C29">
          <w:rPr>
            <w:rFonts w:eastAsia="맑은 고딕"/>
            <w:lang w:eastAsia="ko-KR"/>
          </w:rPr>
          <w:t>-</w:t>
        </w:r>
      </w:ins>
      <w:del w:id="313" w:author="윤성빈" w:date="2022-10-05T21:35:00Z">
        <w:r w:rsidRPr="00640CD8" w:rsidDel="00192C29">
          <w:rPr>
            <w:rFonts w:eastAsia="맑은 고딕"/>
            <w:lang w:eastAsia="ko-KR"/>
          </w:rPr>
          <w:delText xml:space="preserve"> </w:delText>
        </w:r>
      </w:del>
      <w:r w:rsidRPr="00640CD8">
        <w:rPr>
          <w:rFonts w:eastAsia="맑은 고딕"/>
          <w:lang w:eastAsia="ko-KR"/>
        </w:rPr>
        <w:t xml:space="preserve">based model projects and concatenates the discriminator output. </w:t>
      </w:r>
      <w:del w:id="314" w:author="윤성빈" w:date="2022-10-05T21:36:00Z">
        <w:r w:rsidRPr="00640CD8" w:rsidDel="00192C29">
          <w:rPr>
            <w:rFonts w:eastAsia="맑은 고딕"/>
            <w:lang w:eastAsia="ko-KR"/>
          </w:rPr>
          <w:delText>In this process, u</w:delText>
        </w:r>
      </w:del>
      <w:ins w:id="315" w:author="윤성빈" w:date="2022-10-05T21:36:00Z">
        <w:r w:rsidR="00192C29">
          <w:rPr>
            <w:rFonts w:eastAsia="맑은 고딕"/>
            <w:lang w:eastAsia="ko-KR"/>
          </w:rPr>
          <w:t>U</w:t>
        </w:r>
      </w:ins>
      <w:r w:rsidRPr="00640CD8">
        <w:rPr>
          <w:rFonts w:eastAsia="맑은 고딕"/>
          <w:lang w:eastAsia="ko-KR"/>
        </w:rPr>
        <w:t>nlike the other two models, the difference is that the output value of the discriminator changes. As a result, the model did not train</w:t>
      </w:r>
      <w:del w:id="316" w:author="윤성빈" w:date="2022-10-05T21:36:00Z">
        <w:r w:rsidRPr="00640CD8" w:rsidDel="00192C29">
          <w:rPr>
            <w:rFonts w:eastAsia="맑은 고딕"/>
            <w:lang w:eastAsia="ko-KR"/>
          </w:rPr>
          <w:delText xml:space="preserve"> properly</w:delText>
        </w:r>
      </w:del>
      <w:r w:rsidRPr="00640CD8">
        <w:rPr>
          <w:rFonts w:eastAsia="맑은 고딕"/>
          <w:lang w:eastAsia="ko-KR"/>
        </w:rPr>
        <w:t xml:space="preserve"> and could not generate music properly.</w:t>
      </w:r>
    </w:p>
    <w:p w14:paraId="277D190D" w14:textId="0B839B6E" w:rsidR="008204F8" w:rsidRDefault="00C9637E" w:rsidP="009556F0">
      <w:pPr>
        <w:pStyle w:val="a3"/>
        <w:ind w:firstLine="0"/>
        <w:rPr>
          <w:ins w:id="317" w:author="윤성빈" w:date="2022-10-05T22:05:00Z"/>
          <w:rFonts w:eastAsia="맑은 고딕"/>
          <w:lang w:eastAsia="ko-KR"/>
        </w:rPr>
      </w:pPr>
      <w:r>
        <w:rPr>
          <w:rFonts w:eastAsia="맑은 고딕"/>
          <w:lang w:eastAsia="ko-KR"/>
        </w:rPr>
        <w:t>In the ACGAN</w:t>
      </w:r>
      <w:ins w:id="318" w:author="윤성빈" w:date="2022-10-05T22:23:00Z">
        <w:r w:rsidR="00020A33">
          <w:rPr>
            <w:rFonts w:eastAsia="맑은 고딕"/>
            <w:lang w:eastAsia="ko-KR"/>
          </w:rPr>
          <w:t>-</w:t>
        </w:r>
      </w:ins>
      <w:del w:id="319" w:author="윤성빈" w:date="2022-10-05T22:23:00Z">
        <w:r w:rsidDel="00020A33">
          <w:rPr>
            <w:rFonts w:eastAsia="맑은 고딕" w:hint="eastAsia"/>
            <w:lang w:eastAsia="ko-KR"/>
          </w:rPr>
          <w:delText xml:space="preserve"> </w:delText>
        </w:r>
      </w:del>
      <w:r w:rsidR="00640CD8" w:rsidRPr="00640CD8">
        <w:rPr>
          <w:rFonts w:eastAsia="맑은 고딕"/>
          <w:lang w:eastAsia="ko-KR"/>
        </w:rPr>
        <w:t>based model, the PP value of piano, guitar, and string is close to 50%, which is higher than the PP value of drum and bass</w:t>
      </w:r>
      <w:ins w:id="320" w:author="윤성빈" w:date="2022-10-05T21:38:00Z">
        <w:r w:rsidR="00F41241">
          <w:rPr>
            <w:rFonts w:eastAsia="맑은 고딕"/>
            <w:lang w:eastAsia="ko-KR"/>
          </w:rPr>
          <w:t>.</w:t>
        </w:r>
      </w:ins>
      <w:del w:id="321" w:author="윤성빈" w:date="2022-10-05T21:38:00Z">
        <w:r w:rsidR="00640CD8" w:rsidRPr="00640CD8" w:rsidDel="00F41241">
          <w:rPr>
            <w:rFonts w:eastAsia="맑은 고딕"/>
            <w:lang w:eastAsia="ko-KR"/>
          </w:rPr>
          <w:delText>,</w:delText>
        </w:r>
      </w:del>
      <w:r w:rsidR="00640CD8" w:rsidRPr="00640CD8">
        <w:rPr>
          <w:rFonts w:eastAsia="맑은 고딕"/>
          <w:lang w:eastAsia="ko-KR"/>
        </w:rPr>
        <w:t xml:space="preserve"> </w:t>
      </w:r>
      <w:del w:id="322" w:author="윤성빈" w:date="2022-10-05T21:38:00Z">
        <w:r w:rsidR="00640CD8" w:rsidRPr="00640CD8" w:rsidDel="00F41241">
          <w:rPr>
            <w:rFonts w:eastAsia="맑은 고딕"/>
            <w:lang w:eastAsia="ko-KR"/>
          </w:rPr>
          <w:delText>whic</w:delText>
        </w:r>
      </w:del>
      <w:ins w:id="323" w:author="윤성빈" w:date="2022-10-05T21:38:00Z">
        <w:r w:rsidR="00F41241">
          <w:rPr>
            <w:rFonts w:eastAsia="맑은 고딕"/>
            <w:lang w:eastAsia="ko-KR"/>
          </w:rPr>
          <w:t>The PP value of drum and bass</w:t>
        </w:r>
      </w:ins>
      <w:del w:id="324" w:author="윤성빈" w:date="2022-10-05T21:38:00Z">
        <w:r w:rsidR="00640CD8" w:rsidRPr="00640CD8" w:rsidDel="00F41241">
          <w:rPr>
            <w:rFonts w:eastAsia="맑은 고딕"/>
            <w:lang w:eastAsia="ko-KR"/>
          </w:rPr>
          <w:delText>h</w:delText>
        </w:r>
      </w:del>
      <w:r w:rsidR="00640CD8" w:rsidRPr="00640CD8">
        <w:rPr>
          <w:rFonts w:eastAsia="맑은 고딕"/>
          <w:lang w:eastAsia="ko-KR"/>
        </w:rPr>
        <w:t xml:space="preserve"> is less than 12%. This shows that the instruments are generating the music properly. In the ACGAN</w:t>
      </w:r>
      <w:ins w:id="325" w:author="윤성빈" w:date="2022-10-05T22:23:00Z">
        <w:r w:rsidR="00020A33">
          <w:rPr>
            <w:rFonts w:eastAsia="맑은 고딕"/>
            <w:lang w:eastAsia="ko-KR"/>
          </w:rPr>
          <w:t>-</w:t>
        </w:r>
      </w:ins>
      <w:del w:id="326" w:author="윤성빈" w:date="2022-10-05T22:23:00Z">
        <w:r w:rsidR="00640CD8" w:rsidRPr="00640CD8" w:rsidDel="00020A33">
          <w:rPr>
            <w:rFonts w:eastAsia="맑은 고딕"/>
            <w:lang w:eastAsia="ko-KR"/>
          </w:rPr>
          <w:delText xml:space="preserve"> </w:delText>
        </w:r>
      </w:del>
      <w:r w:rsidR="00640CD8" w:rsidRPr="00640CD8">
        <w:rPr>
          <w:rFonts w:eastAsia="맑은 고딕"/>
          <w:lang w:eastAsia="ko-KR"/>
        </w:rPr>
        <w:t xml:space="preserve">based model, EB of the guitar in jazz genre is higher than that of the dataset by about 20%. And the EB of drums in the </w:t>
      </w:r>
      <w:proofErr w:type="spellStart"/>
      <w:r w:rsidR="00640CD8" w:rsidRPr="00640CD8">
        <w:rPr>
          <w:rFonts w:eastAsia="맑은 고딕"/>
          <w:lang w:eastAsia="ko-KR"/>
        </w:rPr>
        <w:t>poprock</w:t>
      </w:r>
      <w:proofErr w:type="spellEnd"/>
      <w:r w:rsidR="00640CD8" w:rsidRPr="00640CD8">
        <w:rPr>
          <w:rFonts w:eastAsia="맑은 고딕"/>
          <w:lang w:eastAsia="ko-KR"/>
        </w:rPr>
        <w:t xml:space="preserve"> genre is lower than that of the dataset by about 23%. </w:t>
      </w:r>
      <w:ins w:id="327" w:author="윤성빈" w:date="2022-10-05T22:04:00Z">
        <w:r w:rsidR="008204F8" w:rsidRPr="008204F8">
          <w:rPr>
            <w:rFonts w:eastAsia="맑은 고딕"/>
            <w:lang w:eastAsia="ko-KR"/>
          </w:rPr>
          <w:t xml:space="preserve">Except for this, EB and UP are 18% for </w:t>
        </w:r>
      </w:ins>
    </w:p>
    <w:p w14:paraId="0ACA542F" w14:textId="1618410B" w:rsidR="008204F8" w:rsidRPr="00943AA1" w:rsidRDefault="00DC5950" w:rsidP="008204F8">
      <w:pPr>
        <w:pStyle w:val="aa"/>
        <w:keepNext/>
        <w:rPr>
          <w:ins w:id="328" w:author="윤성빈" w:date="2022-10-05T22:05:00Z"/>
          <w:b w:val="0"/>
          <w:bCs w:val="0"/>
          <w:sz w:val="16"/>
          <w:szCs w:val="16"/>
          <w:lang w:eastAsia="ko-KR"/>
        </w:rPr>
      </w:pPr>
      <w:ins w:id="329" w:author="윤성빈" w:date="2022-10-05T22:05:00Z">
        <w:r>
          <w:rPr>
            <w:noProof/>
          </w:rPr>
          <w:lastRenderedPageBreak/>
          <mc:AlternateContent>
            <mc:Choice Requires="wps">
              <w:drawing>
                <wp:anchor distT="0" distB="0" distL="114300" distR="114300" simplePos="0" relativeHeight="251665408" behindDoc="0" locked="0" layoutInCell="1" allowOverlap="1" wp14:anchorId="0C776CBE" wp14:editId="1395159F">
                  <wp:simplePos x="0" y="0"/>
                  <wp:positionH relativeFrom="column">
                    <wp:posOffset>-3810</wp:posOffset>
                  </wp:positionH>
                  <wp:positionV relativeFrom="paragraph">
                    <wp:posOffset>2540</wp:posOffset>
                  </wp:positionV>
                  <wp:extent cx="6624320" cy="106680"/>
                  <wp:effectExtent l="0" t="0" r="5080" b="7620"/>
                  <wp:wrapNone/>
                  <wp:docPr id="6" name="Text Box 6"/>
                  <wp:cNvGraphicFramePr/>
                  <a:graphic xmlns:a="http://schemas.openxmlformats.org/drawingml/2006/main">
                    <a:graphicData uri="http://schemas.microsoft.com/office/word/2010/wordprocessingShape">
                      <wps:wsp>
                        <wps:cNvSpPr txBox="1"/>
                        <wps:spPr>
                          <a:xfrm>
                            <a:off x="0" y="0"/>
                            <a:ext cx="6624320" cy="106680"/>
                          </a:xfrm>
                          <a:prstGeom prst="rect">
                            <a:avLst/>
                          </a:prstGeom>
                          <a:solidFill>
                            <a:prstClr val="white"/>
                          </a:solidFill>
                          <a:ln>
                            <a:noFill/>
                          </a:ln>
                          <a:effectLst/>
                        </wps:spPr>
                        <wps:txbx>
                          <w:txbxContent>
                            <w:p w14:paraId="1D6E614E" w14:textId="77777777" w:rsidR="008204F8" w:rsidRPr="00943AA1" w:rsidRDefault="008204F8" w:rsidP="008204F8">
                              <w:pPr>
                                <w:pStyle w:val="aa"/>
                                <w:jc w:val="center"/>
                                <w:rPr>
                                  <w:b w:val="0"/>
                                  <w:bCs w:val="0"/>
                                  <w:sz w:val="16"/>
                                  <w:szCs w:val="16"/>
                                  <w:lang w:eastAsia="ko-KR"/>
                                </w:rPr>
                              </w:pPr>
                              <w:r w:rsidRPr="00943AA1">
                                <w:rPr>
                                  <w:b w:val="0"/>
                                  <w:bCs w:val="0"/>
                                  <w:sz w:val="16"/>
                                  <w:szCs w:val="16"/>
                                </w:rPr>
                                <w:t xml:space="preserve">Table </w:t>
                              </w:r>
                              <w:r w:rsidRPr="00943AA1">
                                <w:rPr>
                                  <w:b w:val="0"/>
                                  <w:bCs w:val="0"/>
                                  <w:sz w:val="16"/>
                                  <w:szCs w:val="16"/>
                                </w:rPr>
                                <w:fldChar w:fldCharType="begin"/>
                              </w:r>
                              <w:r w:rsidRPr="00943AA1">
                                <w:rPr>
                                  <w:b w:val="0"/>
                                  <w:bCs w:val="0"/>
                                  <w:sz w:val="16"/>
                                  <w:szCs w:val="16"/>
                                </w:rPr>
                                <w:instrText xml:space="preserve"> SEQ Table \* ARABIC </w:instrText>
                              </w:r>
                              <w:r w:rsidRPr="00943AA1">
                                <w:rPr>
                                  <w:b w:val="0"/>
                                  <w:bCs w:val="0"/>
                                  <w:sz w:val="16"/>
                                  <w:szCs w:val="16"/>
                                </w:rPr>
                                <w:fldChar w:fldCharType="separate"/>
                              </w:r>
                              <w:r w:rsidRPr="00943AA1">
                                <w:rPr>
                                  <w:b w:val="0"/>
                                  <w:bCs w:val="0"/>
                                  <w:noProof/>
                                  <w:sz w:val="16"/>
                                  <w:szCs w:val="16"/>
                                </w:rPr>
                                <w:t>2</w:t>
                              </w:r>
                              <w:r w:rsidRPr="00943AA1">
                                <w:rPr>
                                  <w:b w:val="0"/>
                                  <w:bCs w:val="0"/>
                                  <w:noProof/>
                                  <w:sz w:val="16"/>
                                  <w:szCs w:val="16"/>
                                </w:rPr>
                                <w:fldChar w:fldCharType="end"/>
                              </w:r>
                              <w:r>
                                <w:rPr>
                                  <w:b w:val="0"/>
                                  <w:bCs w:val="0"/>
                                  <w:noProof/>
                                  <w:sz w:val="16"/>
                                  <w:szCs w:val="16"/>
                                </w:rPr>
                                <w:t>.</w:t>
                              </w:r>
                              <w:r>
                                <w:rPr>
                                  <w:b w:val="0"/>
                                  <w:bCs w:val="0"/>
                                  <w:noProof/>
                                  <w:sz w:val="16"/>
                                  <w:szCs w:val="16"/>
                                </w:rPr>
                                <w:tab/>
                              </w:r>
                              <w:r w:rsidRPr="00943AA1">
                                <w:rPr>
                                  <w:rFonts w:hint="eastAsia"/>
                                  <w:b w:val="0"/>
                                  <w:bCs w:val="0"/>
                                  <w:sz w:val="16"/>
                                  <w:szCs w:val="16"/>
                                  <w:lang w:eastAsia="ko-KR"/>
                                </w:rPr>
                                <w:t>EB, UP and</w:t>
                              </w:r>
                              <w:r>
                                <w:rPr>
                                  <w:b w:val="0"/>
                                  <w:bCs w:val="0"/>
                                  <w:sz w:val="16"/>
                                  <w:szCs w:val="16"/>
                                  <w:lang w:eastAsia="ko-KR"/>
                                </w:rPr>
                                <w:t>,</w:t>
                              </w:r>
                              <w:r w:rsidRPr="00943AA1">
                                <w:rPr>
                                  <w:rFonts w:hint="eastAsia"/>
                                  <w:b w:val="0"/>
                                  <w:bCs w:val="0"/>
                                  <w:sz w:val="16"/>
                                  <w:szCs w:val="16"/>
                                  <w:lang w:eastAsia="ko-KR"/>
                                </w:rPr>
                                <w:t xml:space="preserve"> PP of </w:t>
                              </w:r>
                              <w:r>
                                <w:rPr>
                                  <w:b w:val="0"/>
                                  <w:bCs w:val="0"/>
                                  <w:sz w:val="16"/>
                                  <w:szCs w:val="16"/>
                                  <w:lang w:eastAsia="ko-KR"/>
                                </w:rPr>
                                <w:t xml:space="preserve">generated </w:t>
                              </w:r>
                              <w:r w:rsidRPr="00943AA1">
                                <w:rPr>
                                  <w:rFonts w:hint="eastAsia"/>
                                  <w:b w:val="0"/>
                                  <w:bCs w:val="0"/>
                                  <w:sz w:val="16"/>
                                  <w:szCs w:val="16"/>
                                  <w:lang w:eastAsia="ko-KR"/>
                                </w:rPr>
                                <w:t>samples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76CBE" id="Text Box 6" o:spid="_x0000_s1030" type="#_x0000_t202" style="position:absolute;left:0;text-align:left;margin-left:-.3pt;margin-top:.2pt;width:521.6pt;height: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" stroked="f">
                  <v:textbox inset="0,0,0,0">
                    <w:txbxContent>
                      <w:p w14:paraId="1D6E614E" w14:textId="77777777" w:rsidR="008204F8" w:rsidRPr="00943AA1" w:rsidRDefault="008204F8" w:rsidP="008204F8">
                        <w:pPr>
                          <w:pStyle w:val="aa"/>
                          <w:jc w:val="center"/>
                          <w:rPr>
                            <w:b w:val="0"/>
                            <w:bCs w:val="0"/>
                            <w:sz w:val="16"/>
                            <w:szCs w:val="16"/>
                            <w:lang w:eastAsia="ko-KR"/>
                          </w:rPr>
                        </w:pPr>
                        <w:r w:rsidRPr="00943AA1">
                          <w:rPr>
                            <w:b w:val="0"/>
                            <w:bCs w:val="0"/>
                            <w:sz w:val="16"/>
                            <w:szCs w:val="16"/>
                          </w:rPr>
                          <w:t xml:space="preserve">Table </w:t>
                        </w:r>
                        <w:r w:rsidRPr="00943AA1">
                          <w:rPr>
                            <w:b w:val="0"/>
                            <w:bCs w:val="0"/>
                            <w:sz w:val="16"/>
                            <w:szCs w:val="16"/>
                          </w:rPr>
                          <w:fldChar w:fldCharType="begin"/>
                        </w:r>
                        <w:r w:rsidRPr="00943AA1">
                          <w:rPr>
                            <w:b w:val="0"/>
                            <w:bCs w:val="0"/>
                            <w:sz w:val="16"/>
                            <w:szCs w:val="16"/>
                          </w:rPr>
                          <w:instrText xml:space="preserve"> SEQ Table \* ARABIC </w:instrText>
                        </w:r>
                        <w:r w:rsidRPr="00943AA1">
                          <w:rPr>
                            <w:b w:val="0"/>
                            <w:bCs w:val="0"/>
                            <w:sz w:val="16"/>
                            <w:szCs w:val="16"/>
                          </w:rPr>
                          <w:fldChar w:fldCharType="separate"/>
                        </w:r>
                        <w:r w:rsidRPr="00943AA1">
                          <w:rPr>
                            <w:b w:val="0"/>
                            <w:bCs w:val="0"/>
                            <w:noProof/>
                            <w:sz w:val="16"/>
                            <w:szCs w:val="16"/>
                          </w:rPr>
                          <w:t>2</w:t>
                        </w:r>
                        <w:r w:rsidRPr="00943AA1">
                          <w:rPr>
                            <w:b w:val="0"/>
                            <w:bCs w:val="0"/>
                            <w:noProof/>
                            <w:sz w:val="16"/>
                            <w:szCs w:val="16"/>
                          </w:rPr>
                          <w:fldChar w:fldCharType="end"/>
                        </w:r>
                        <w:r>
                          <w:rPr>
                            <w:b w:val="0"/>
                            <w:bCs w:val="0"/>
                            <w:noProof/>
                            <w:sz w:val="16"/>
                            <w:szCs w:val="16"/>
                          </w:rPr>
                          <w:t>.</w:t>
                        </w:r>
                        <w:r>
                          <w:rPr>
                            <w:b w:val="0"/>
                            <w:bCs w:val="0"/>
                            <w:noProof/>
                            <w:sz w:val="16"/>
                            <w:szCs w:val="16"/>
                          </w:rPr>
                          <w:tab/>
                        </w:r>
                        <w:r w:rsidRPr="00943AA1">
                          <w:rPr>
                            <w:rFonts w:hint="eastAsia"/>
                            <w:b w:val="0"/>
                            <w:bCs w:val="0"/>
                            <w:sz w:val="16"/>
                            <w:szCs w:val="16"/>
                            <w:lang w:eastAsia="ko-KR"/>
                          </w:rPr>
                          <w:t>EB, UP and</w:t>
                        </w:r>
                        <w:r>
                          <w:rPr>
                            <w:b w:val="0"/>
                            <w:bCs w:val="0"/>
                            <w:sz w:val="16"/>
                            <w:szCs w:val="16"/>
                            <w:lang w:eastAsia="ko-KR"/>
                          </w:rPr>
                          <w:t>,</w:t>
                        </w:r>
                        <w:r w:rsidRPr="00943AA1">
                          <w:rPr>
                            <w:rFonts w:hint="eastAsia"/>
                            <w:b w:val="0"/>
                            <w:bCs w:val="0"/>
                            <w:sz w:val="16"/>
                            <w:szCs w:val="16"/>
                            <w:lang w:eastAsia="ko-KR"/>
                          </w:rPr>
                          <w:t xml:space="preserve"> PP of </w:t>
                        </w:r>
                        <w:r>
                          <w:rPr>
                            <w:b w:val="0"/>
                            <w:bCs w:val="0"/>
                            <w:sz w:val="16"/>
                            <w:szCs w:val="16"/>
                            <w:lang w:eastAsia="ko-KR"/>
                          </w:rPr>
                          <w:t xml:space="preserve">generated </w:t>
                        </w:r>
                        <w:r w:rsidRPr="00943AA1">
                          <w:rPr>
                            <w:rFonts w:hint="eastAsia"/>
                            <w:b w:val="0"/>
                            <w:bCs w:val="0"/>
                            <w:sz w:val="16"/>
                            <w:szCs w:val="16"/>
                            <w:lang w:eastAsia="ko-KR"/>
                          </w:rPr>
                          <w:t>samples</w:t>
                        </w:r>
                      </w:p>
                    </w:txbxContent>
                  </v:textbox>
                </v:shape>
              </w:pict>
            </mc:Fallback>
          </mc:AlternateContent>
        </w:r>
      </w:ins>
    </w:p>
    <w:tbl>
      <w:tblPr>
        <w:tblpPr w:leftFromText="142" w:rightFromText="142" w:vertAnchor="text" w:horzAnchor="margin" w:tblpXSpec="center" w:tblpY="22"/>
        <w:tblOverlap w:val="never"/>
        <w:tblW w:w="10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717"/>
        <w:gridCol w:w="601"/>
        <w:gridCol w:w="601"/>
        <w:gridCol w:w="602"/>
        <w:gridCol w:w="601"/>
        <w:gridCol w:w="602"/>
        <w:gridCol w:w="602"/>
        <w:gridCol w:w="601"/>
        <w:gridCol w:w="601"/>
        <w:gridCol w:w="602"/>
        <w:gridCol w:w="602"/>
        <w:gridCol w:w="601"/>
        <w:gridCol w:w="602"/>
        <w:gridCol w:w="601"/>
        <w:gridCol w:w="601"/>
        <w:gridCol w:w="603"/>
        <w:tblGridChange w:id="330">
          <w:tblGrid>
            <w:gridCol w:w="436"/>
            <w:gridCol w:w="815"/>
            <w:gridCol w:w="601"/>
            <w:gridCol w:w="601"/>
            <w:gridCol w:w="602"/>
            <w:gridCol w:w="601"/>
            <w:gridCol w:w="602"/>
            <w:gridCol w:w="602"/>
            <w:gridCol w:w="601"/>
            <w:gridCol w:w="601"/>
            <w:gridCol w:w="602"/>
            <w:gridCol w:w="602"/>
            <w:gridCol w:w="601"/>
            <w:gridCol w:w="602"/>
            <w:gridCol w:w="601"/>
            <w:gridCol w:w="601"/>
            <w:gridCol w:w="603"/>
          </w:tblGrid>
        </w:tblGridChange>
      </w:tblGrid>
      <w:tr w:rsidR="008204F8" w:rsidRPr="009677DE" w14:paraId="5F07475E" w14:textId="77777777" w:rsidTr="0044092D">
        <w:trPr>
          <w:trHeight w:val="135"/>
          <w:ins w:id="331" w:author="윤성빈" w:date="2022-10-05T22:05:00Z"/>
        </w:trPr>
        <w:tc>
          <w:tcPr>
            <w:tcW w:w="1251" w:type="dxa"/>
            <w:gridSpan w:val="2"/>
            <w:vMerge w:val="restart"/>
          </w:tcPr>
          <w:p w14:paraId="0F0C5489" w14:textId="77777777" w:rsidR="008204F8" w:rsidRPr="009677DE" w:rsidRDefault="008204F8" w:rsidP="0044092D">
            <w:pPr>
              <w:widowControl w:val="0"/>
              <w:autoSpaceDE w:val="0"/>
              <w:autoSpaceDN w:val="0"/>
              <w:adjustRightInd w:val="0"/>
              <w:spacing w:after="0" w:line="240" w:lineRule="auto"/>
              <w:jc w:val="left"/>
              <w:rPr>
                <w:ins w:id="332" w:author="윤성빈" w:date="2022-10-05T22:05:00Z"/>
                <w:rFonts w:eastAsia="바탕"/>
                <w:sz w:val="12"/>
                <w:lang w:eastAsia="ko-KR"/>
              </w:rPr>
            </w:pPr>
          </w:p>
        </w:tc>
        <w:tc>
          <w:tcPr>
            <w:tcW w:w="3007" w:type="dxa"/>
            <w:gridSpan w:val="5"/>
          </w:tcPr>
          <w:p w14:paraId="6713CDDB" w14:textId="527CBAD4" w:rsidR="008204F8" w:rsidRPr="009677DE" w:rsidRDefault="008204F8" w:rsidP="0044092D">
            <w:pPr>
              <w:widowControl w:val="0"/>
              <w:autoSpaceDE w:val="0"/>
              <w:autoSpaceDN w:val="0"/>
              <w:adjustRightInd w:val="0"/>
              <w:spacing w:after="0" w:line="240" w:lineRule="auto"/>
              <w:rPr>
                <w:ins w:id="333" w:author="윤성빈" w:date="2022-10-05T22:05:00Z"/>
                <w:rFonts w:eastAsia="바탕"/>
                <w:sz w:val="12"/>
                <w:lang w:eastAsia="ko-KR"/>
              </w:rPr>
            </w:pPr>
            <w:proofErr w:type="gramStart"/>
            <w:ins w:id="334" w:author="윤성빈" w:date="2022-10-05T22:05:00Z">
              <w:r w:rsidRPr="009677DE">
                <w:rPr>
                  <w:rFonts w:eastAsia="바탕" w:hint="eastAsia"/>
                  <w:sz w:val="12"/>
                  <w:lang w:eastAsia="ko-KR"/>
                </w:rPr>
                <w:t>EB(</w:t>
              </w:r>
              <w:proofErr w:type="gramEnd"/>
              <w:r w:rsidRPr="009677DE">
                <w:rPr>
                  <w:rFonts w:eastAsia="바탕" w:hint="eastAsia"/>
                  <w:sz w:val="12"/>
                  <w:lang w:eastAsia="ko-KR"/>
                </w:rPr>
                <w:t>%)</w:t>
              </w:r>
            </w:ins>
          </w:p>
        </w:tc>
        <w:tc>
          <w:tcPr>
            <w:tcW w:w="3008" w:type="dxa"/>
            <w:gridSpan w:val="5"/>
          </w:tcPr>
          <w:p w14:paraId="7DCD2C56" w14:textId="77777777" w:rsidR="008204F8" w:rsidRPr="009677DE" w:rsidRDefault="008204F8" w:rsidP="0044092D">
            <w:pPr>
              <w:widowControl w:val="0"/>
              <w:autoSpaceDE w:val="0"/>
              <w:autoSpaceDN w:val="0"/>
              <w:adjustRightInd w:val="0"/>
              <w:spacing w:after="0" w:line="240" w:lineRule="auto"/>
              <w:rPr>
                <w:ins w:id="335" w:author="윤성빈" w:date="2022-10-05T22:05:00Z"/>
                <w:rFonts w:eastAsia="바탕"/>
                <w:sz w:val="12"/>
                <w:lang w:eastAsia="ko-KR"/>
              </w:rPr>
            </w:pPr>
            <w:ins w:id="336" w:author="윤성빈" w:date="2022-10-05T22:05:00Z">
              <w:r w:rsidRPr="009677DE">
                <w:rPr>
                  <w:rFonts w:eastAsia="바탕" w:hint="eastAsia"/>
                  <w:sz w:val="12"/>
                  <w:lang w:eastAsia="ko-KR"/>
                </w:rPr>
                <w:t>UP</w:t>
              </w:r>
            </w:ins>
          </w:p>
        </w:tc>
        <w:tc>
          <w:tcPr>
            <w:tcW w:w="3008" w:type="dxa"/>
            <w:gridSpan w:val="5"/>
          </w:tcPr>
          <w:p w14:paraId="432AE105" w14:textId="77777777" w:rsidR="008204F8" w:rsidRPr="009677DE" w:rsidRDefault="008204F8" w:rsidP="0044092D">
            <w:pPr>
              <w:widowControl w:val="0"/>
              <w:autoSpaceDE w:val="0"/>
              <w:autoSpaceDN w:val="0"/>
              <w:adjustRightInd w:val="0"/>
              <w:spacing w:after="0" w:line="240" w:lineRule="auto"/>
              <w:rPr>
                <w:ins w:id="337" w:author="윤성빈" w:date="2022-10-05T22:05:00Z"/>
                <w:rFonts w:eastAsia="바탕"/>
                <w:sz w:val="12"/>
                <w:lang w:eastAsia="ko-KR"/>
              </w:rPr>
            </w:pPr>
            <w:proofErr w:type="gramStart"/>
            <w:ins w:id="338" w:author="윤성빈" w:date="2022-10-05T22:05:00Z">
              <w:r w:rsidRPr="009677DE">
                <w:rPr>
                  <w:rFonts w:eastAsia="바탕" w:hint="eastAsia"/>
                  <w:sz w:val="12"/>
                  <w:lang w:eastAsia="ko-KR"/>
                </w:rPr>
                <w:t>PP(</w:t>
              </w:r>
              <w:proofErr w:type="gramEnd"/>
              <w:r w:rsidRPr="009677DE">
                <w:rPr>
                  <w:rFonts w:eastAsia="바탕" w:hint="eastAsia"/>
                  <w:sz w:val="12"/>
                  <w:lang w:eastAsia="ko-KR"/>
                </w:rPr>
                <w:t>%)</w:t>
              </w:r>
            </w:ins>
          </w:p>
        </w:tc>
      </w:tr>
      <w:tr w:rsidR="008204F8" w:rsidRPr="009677DE" w14:paraId="0429A41B" w14:textId="77777777" w:rsidTr="0044092D">
        <w:trPr>
          <w:trHeight w:val="124"/>
          <w:ins w:id="339" w:author="윤성빈" w:date="2022-10-05T22:05:00Z"/>
        </w:trPr>
        <w:tc>
          <w:tcPr>
            <w:tcW w:w="1251" w:type="dxa"/>
            <w:gridSpan w:val="2"/>
            <w:vMerge/>
          </w:tcPr>
          <w:p w14:paraId="3549D716" w14:textId="77777777" w:rsidR="008204F8" w:rsidRPr="009677DE" w:rsidRDefault="008204F8" w:rsidP="0044092D">
            <w:pPr>
              <w:widowControl w:val="0"/>
              <w:autoSpaceDE w:val="0"/>
              <w:autoSpaceDN w:val="0"/>
              <w:adjustRightInd w:val="0"/>
              <w:spacing w:after="0" w:line="240" w:lineRule="auto"/>
              <w:jc w:val="left"/>
              <w:rPr>
                <w:ins w:id="340" w:author="윤성빈" w:date="2022-10-05T22:05:00Z"/>
                <w:rFonts w:eastAsia="바탕"/>
                <w:sz w:val="12"/>
                <w:lang w:eastAsia="ko-KR"/>
              </w:rPr>
            </w:pPr>
          </w:p>
        </w:tc>
        <w:tc>
          <w:tcPr>
            <w:tcW w:w="601" w:type="dxa"/>
          </w:tcPr>
          <w:p w14:paraId="6CCD3D15" w14:textId="77777777" w:rsidR="008204F8" w:rsidRPr="009677DE" w:rsidRDefault="008204F8" w:rsidP="0044092D">
            <w:pPr>
              <w:widowControl w:val="0"/>
              <w:autoSpaceDE w:val="0"/>
              <w:autoSpaceDN w:val="0"/>
              <w:adjustRightInd w:val="0"/>
              <w:spacing w:after="0" w:line="240" w:lineRule="auto"/>
              <w:rPr>
                <w:ins w:id="341" w:author="윤성빈" w:date="2022-10-05T22:05:00Z"/>
                <w:rFonts w:eastAsia="바탕"/>
                <w:sz w:val="12"/>
                <w:lang w:eastAsia="ko-KR"/>
              </w:rPr>
            </w:pPr>
            <w:ins w:id="342" w:author="윤성빈" w:date="2022-10-05T22:05:00Z">
              <w:r w:rsidRPr="009677DE">
                <w:rPr>
                  <w:rFonts w:eastAsia="바탕" w:hint="eastAsia"/>
                  <w:sz w:val="12"/>
                  <w:lang w:eastAsia="ko-KR"/>
                </w:rPr>
                <w:t>drum</w:t>
              </w:r>
            </w:ins>
          </w:p>
        </w:tc>
        <w:tc>
          <w:tcPr>
            <w:tcW w:w="601" w:type="dxa"/>
          </w:tcPr>
          <w:p w14:paraId="18AD4385" w14:textId="77777777" w:rsidR="008204F8" w:rsidRPr="009677DE" w:rsidRDefault="008204F8" w:rsidP="0044092D">
            <w:pPr>
              <w:widowControl w:val="0"/>
              <w:autoSpaceDE w:val="0"/>
              <w:autoSpaceDN w:val="0"/>
              <w:adjustRightInd w:val="0"/>
              <w:spacing w:after="0" w:line="240" w:lineRule="auto"/>
              <w:rPr>
                <w:ins w:id="343" w:author="윤성빈" w:date="2022-10-05T22:05:00Z"/>
                <w:rFonts w:eastAsia="바탕"/>
                <w:sz w:val="12"/>
                <w:lang w:eastAsia="ko-KR"/>
              </w:rPr>
            </w:pPr>
            <w:ins w:id="344" w:author="윤성빈" w:date="2022-10-05T22:05:00Z">
              <w:r w:rsidRPr="009677DE">
                <w:rPr>
                  <w:rFonts w:eastAsia="바탕" w:hint="eastAsia"/>
                  <w:sz w:val="12"/>
                  <w:lang w:eastAsia="ko-KR"/>
                </w:rPr>
                <w:t>piano</w:t>
              </w:r>
            </w:ins>
          </w:p>
        </w:tc>
        <w:tc>
          <w:tcPr>
            <w:tcW w:w="602" w:type="dxa"/>
          </w:tcPr>
          <w:p w14:paraId="4A040694" w14:textId="77777777" w:rsidR="008204F8" w:rsidRPr="009677DE" w:rsidRDefault="008204F8" w:rsidP="0044092D">
            <w:pPr>
              <w:widowControl w:val="0"/>
              <w:autoSpaceDE w:val="0"/>
              <w:autoSpaceDN w:val="0"/>
              <w:adjustRightInd w:val="0"/>
              <w:spacing w:after="0" w:line="240" w:lineRule="auto"/>
              <w:rPr>
                <w:ins w:id="345" w:author="윤성빈" w:date="2022-10-05T22:05:00Z"/>
                <w:rFonts w:eastAsia="바탕"/>
                <w:sz w:val="12"/>
                <w:lang w:eastAsia="ko-KR"/>
              </w:rPr>
            </w:pPr>
            <w:ins w:id="346" w:author="윤성빈" w:date="2022-10-05T22:05:00Z">
              <w:r w:rsidRPr="009677DE">
                <w:rPr>
                  <w:rFonts w:eastAsia="바탕" w:hint="eastAsia"/>
                  <w:sz w:val="12"/>
                  <w:lang w:eastAsia="ko-KR"/>
                </w:rPr>
                <w:t>guitar</w:t>
              </w:r>
            </w:ins>
          </w:p>
        </w:tc>
        <w:tc>
          <w:tcPr>
            <w:tcW w:w="601" w:type="dxa"/>
          </w:tcPr>
          <w:p w14:paraId="177D3DA0" w14:textId="77777777" w:rsidR="008204F8" w:rsidRPr="009677DE" w:rsidRDefault="008204F8" w:rsidP="0044092D">
            <w:pPr>
              <w:widowControl w:val="0"/>
              <w:autoSpaceDE w:val="0"/>
              <w:autoSpaceDN w:val="0"/>
              <w:adjustRightInd w:val="0"/>
              <w:spacing w:after="0" w:line="240" w:lineRule="auto"/>
              <w:rPr>
                <w:ins w:id="347" w:author="윤성빈" w:date="2022-10-05T22:05:00Z"/>
                <w:rFonts w:eastAsia="바탕"/>
                <w:sz w:val="12"/>
                <w:lang w:eastAsia="ko-KR"/>
              </w:rPr>
            </w:pPr>
            <w:ins w:id="348" w:author="윤성빈" w:date="2022-10-05T22:05:00Z">
              <w:r w:rsidRPr="009677DE">
                <w:rPr>
                  <w:rFonts w:eastAsia="바탕" w:hint="eastAsia"/>
                  <w:sz w:val="12"/>
                  <w:lang w:eastAsia="ko-KR"/>
                </w:rPr>
                <w:t>bass</w:t>
              </w:r>
            </w:ins>
          </w:p>
        </w:tc>
        <w:tc>
          <w:tcPr>
            <w:tcW w:w="602" w:type="dxa"/>
          </w:tcPr>
          <w:p w14:paraId="3AB1DF25" w14:textId="77777777" w:rsidR="008204F8" w:rsidRPr="009677DE" w:rsidRDefault="008204F8" w:rsidP="0044092D">
            <w:pPr>
              <w:widowControl w:val="0"/>
              <w:autoSpaceDE w:val="0"/>
              <w:autoSpaceDN w:val="0"/>
              <w:adjustRightInd w:val="0"/>
              <w:spacing w:after="0" w:line="240" w:lineRule="auto"/>
              <w:rPr>
                <w:ins w:id="349" w:author="윤성빈" w:date="2022-10-05T22:05:00Z"/>
                <w:rFonts w:eastAsia="바탕"/>
                <w:sz w:val="12"/>
                <w:lang w:eastAsia="ko-KR"/>
              </w:rPr>
            </w:pPr>
            <w:ins w:id="350" w:author="윤성빈" w:date="2022-10-05T22:05:00Z">
              <w:r w:rsidRPr="009677DE">
                <w:rPr>
                  <w:rFonts w:eastAsia="바탕" w:hint="eastAsia"/>
                  <w:sz w:val="12"/>
                  <w:lang w:eastAsia="ko-KR"/>
                </w:rPr>
                <w:t>string</w:t>
              </w:r>
            </w:ins>
          </w:p>
        </w:tc>
        <w:tc>
          <w:tcPr>
            <w:tcW w:w="602" w:type="dxa"/>
          </w:tcPr>
          <w:p w14:paraId="54CA54E0" w14:textId="77777777" w:rsidR="008204F8" w:rsidRPr="009677DE" w:rsidRDefault="008204F8" w:rsidP="0044092D">
            <w:pPr>
              <w:widowControl w:val="0"/>
              <w:autoSpaceDE w:val="0"/>
              <w:autoSpaceDN w:val="0"/>
              <w:adjustRightInd w:val="0"/>
              <w:spacing w:after="0" w:line="240" w:lineRule="auto"/>
              <w:rPr>
                <w:ins w:id="351" w:author="윤성빈" w:date="2022-10-05T22:05:00Z"/>
                <w:rFonts w:eastAsia="바탕"/>
                <w:sz w:val="12"/>
                <w:lang w:eastAsia="ko-KR"/>
              </w:rPr>
            </w:pPr>
            <w:ins w:id="352" w:author="윤성빈" w:date="2022-10-05T22:05:00Z">
              <w:r w:rsidRPr="009677DE">
                <w:rPr>
                  <w:rFonts w:eastAsia="바탕" w:hint="eastAsia"/>
                  <w:sz w:val="12"/>
                  <w:lang w:eastAsia="ko-KR"/>
                </w:rPr>
                <w:t>drum</w:t>
              </w:r>
            </w:ins>
          </w:p>
        </w:tc>
        <w:tc>
          <w:tcPr>
            <w:tcW w:w="601" w:type="dxa"/>
          </w:tcPr>
          <w:p w14:paraId="7126E552" w14:textId="77777777" w:rsidR="008204F8" w:rsidRPr="009677DE" w:rsidRDefault="008204F8" w:rsidP="0044092D">
            <w:pPr>
              <w:widowControl w:val="0"/>
              <w:autoSpaceDE w:val="0"/>
              <w:autoSpaceDN w:val="0"/>
              <w:adjustRightInd w:val="0"/>
              <w:spacing w:after="0" w:line="240" w:lineRule="auto"/>
              <w:rPr>
                <w:ins w:id="353" w:author="윤성빈" w:date="2022-10-05T22:05:00Z"/>
                <w:rFonts w:eastAsia="바탕"/>
                <w:sz w:val="12"/>
                <w:lang w:eastAsia="ko-KR"/>
              </w:rPr>
            </w:pPr>
            <w:ins w:id="354" w:author="윤성빈" w:date="2022-10-05T22:05:00Z">
              <w:r w:rsidRPr="009677DE">
                <w:rPr>
                  <w:rFonts w:eastAsia="바탕" w:hint="eastAsia"/>
                  <w:sz w:val="12"/>
                  <w:lang w:eastAsia="ko-KR"/>
                </w:rPr>
                <w:t>piano</w:t>
              </w:r>
            </w:ins>
          </w:p>
        </w:tc>
        <w:tc>
          <w:tcPr>
            <w:tcW w:w="601" w:type="dxa"/>
          </w:tcPr>
          <w:p w14:paraId="7C3873B8" w14:textId="77777777" w:rsidR="008204F8" w:rsidRPr="009677DE" w:rsidRDefault="008204F8" w:rsidP="0044092D">
            <w:pPr>
              <w:widowControl w:val="0"/>
              <w:autoSpaceDE w:val="0"/>
              <w:autoSpaceDN w:val="0"/>
              <w:adjustRightInd w:val="0"/>
              <w:spacing w:after="0" w:line="240" w:lineRule="auto"/>
              <w:rPr>
                <w:ins w:id="355" w:author="윤성빈" w:date="2022-10-05T22:05:00Z"/>
                <w:rFonts w:eastAsia="바탕"/>
                <w:sz w:val="12"/>
                <w:lang w:eastAsia="ko-KR"/>
              </w:rPr>
            </w:pPr>
            <w:ins w:id="356" w:author="윤성빈" w:date="2022-10-05T22:05:00Z">
              <w:r w:rsidRPr="009677DE">
                <w:rPr>
                  <w:rFonts w:eastAsia="바탕" w:hint="eastAsia"/>
                  <w:sz w:val="12"/>
                  <w:lang w:eastAsia="ko-KR"/>
                </w:rPr>
                <w:t>guitar</w:t>
              </w:r>
            </w:ins>
          </w:p>
        </w:tc>
        <w:tc>
          <w:tcPr>
            <w:tcW w:w="602" w:type="dxa"/>
          </w:tcPr>
          <w:p w14:paraId="1CBC60A4" w14:textId="77777777" w:rsidR="008204F8" w:rsidRPr="009677DE" w:rsidRDefault="008204F8" w:rsidP="0044092D">
            <w:pPr>
              <w:widowControl w:val="0"/>
              <w:autoSpaceDE w:val="0"/>
              <w:autoSpaceDN w:val="0"/>
              <w:adjustRightInd w:val="0"/>
              <w:spacing w:after="0" w:line="240" w:lineRule="auto"/>
              <w:rPr>
                <w:ins w:id="357" w:author="윤성빈" w:date="2022-10-05T22:05:00Z"/>
                <w:rFonts w:eastAsia="바탕"/>
                <w:sz w:val="12"/>
                <w:lang w:eastAsia="ko-KR"/>
              </w:rPr>
            </w:pPr>
            <w:ins w:id="358" w:author="윤성빈" w:date="2022-10-05T22:05:00Z">
              <w:r w:rsidRPr="009677DE">
                <w:rPr>
                  <w:rFonts w:eastAsia="바탕" w:hint="eastAsia"/>
                  <w:sz w:val="12"/>
                  <w:lang w:eastAsia="ko-KR"/>
                </w:rPr>
                <w:t>bass</w:t>
              </w:r>
            </w:ins>
          </w:p>
        </w:tc>
        <w:tc>
          <w:tcPr>
            <w:tcW w:w="602" w:type="dxa"/>
          </w:tcPr>
          <w:p w14:paraId="01D444BB" w14:textId="77777777" w:rsidR="008204F8" w:rsidRPr="009677DE" w:rsidRDefault="008204F8" w:rsidP="0044092D">
            <w:pPr>
              <w:widowControl w:val="0"/>
              <w:autoSpaceDE w:val="0"/>
              <w:autoSpaceDN w:val="0"/>
              <w:adjustRightInd w:val="0"/>
              <w:spacing w:after="0" w:line="240" w:lineRule="auto"/>
              <w:rPr>
                <w:ins w:id="359" w:author="윤성빈" w:date="2022-10-05T22:05:00Z"/>
                <w:rFonts w:eastAsia="바탕"/>
                <w:sz w:val="12"/>
                <w:lang w:eastAsia="ko-KR"/>
              </w:rPr>
            </w:pPr>
            <w:ins w:id="360" w:author="윤성빈" w:date="2022-10-05T22:05:00Z">
              <w:r w:rsidRPr="009677DE">
                <w:rPr>
                  <w:rFonts w:eastAsia="바탕" w:hint="eastAsia"/>
                  <w:sz w:val="12"/>
                  <w:lang w:eastAsia="ko-KR"/>
                </w:rPr>
                <w:t>string</w:t>
              </w:r>
            </w:ins>
          </w:p>
        </w:tc>
        <w:tc>
          <w:tcPr>
            <w:tcW w:w="601" w:type="dxa"/>
          </w:tcPr>
          <w:p w14:paraId="475D628B" w14:textId="77777777" w:rsidR="008204F8" w:rsidRPr="009677DE" w:rsidRDefault="008204F8" w:rsidP="0044092D">
            <w:pPr>
              <w:widowControl w:val="0"/>
              <w:autoSpaceDE w:val="0"/>
              <w:autoSpaceDN w:val="0"/>
              <w:adjustRightInd w:val="0"/>
              <w:spacing w:after="0" w:line="240" w:lineRule="auto"/>
              <w:rPr>
                <w:ins w:id="361" w:author="윤성빈" w:date="2022-10-05T22:05:00Z"/>
                <w:rFonts w:eastAsia="바탕"/>
                <w:sz w:val="12"/>
                <w:lang w:eastAsia="ko-KR"/>
              </w:rPr>
            </w:pPr>
            <w:ins w:id="362" w:author="윤성빈" w:date="2022-10-05T22:05:00Z">
              <w:r w:rsidRPr="009677DE">
                <w:rPr>
                  <w:rFonts w:eastAsia="바탕" w:hint="eastAsia"/>
                  <w:sz w:val="12"/>
                  <w:lang w:eastAsia="ko-KR"/>
                </w:rPr>
                <w:t>drum</w:t>
              </w:r>
            </w:ins>
          </w:p>
        </w:tc>
        <w:tc>
          <w:tcPr>
            <w:tcW w:w="602" w:type="dxa"/>
          </w:tcPr>
          <w:p w14:paraId="649A5992" w14:textId="77777777" w:rsidR="008204F8" w:rsidRPr="009677DE" w:rsidRDefault="008204F8" w:rsidP="0044092D">
            <w:pPr>
              <w:widowControl w:val="0"/>
              <w:autoSpaceDE w:val="0"/>
              <w:autoSpaceDN w:val="0"/>
              <w:adjustRightInd w:val="0"/>
              <w:spacing w:after="0" w:line="240" w:lineRule="auto"/>
              <w:rPr>
                <w:ins w:id="363" w:author="윤성빈" w:date="2022-10-05T22:05:00Z"/>
                <w:rFonts w:eastAsia="바탕"/>
                <w:sz w:val="12"/>
                <w:lang w:eastAsia="ko-KR"/>
              </w:rPr>
            </w:pPr>
            <w:ins w:id="364" w:author="윤성빈" w:date="2022-10-05T22:05:00Z">
              <w:r w:rsidRPr="009677DE">
                <w:rPr>
                  <w:rFonts w:eastAsia="바탕" w:hint="eastAsia"/>
                  <w:sz w:val="12"/>
                  <w:lang w:eastAsia="ko-KR"/>
                </w:rPr>
                <w:t>piano</w:t>
              </w:r>
            </w:ins>
          </w:p>
        </w:tc>
        <w:tc>
          <w:tcPr>
            <w:tcW w:w="601" w:type="dxa"/>
          </w:tcPr>
          <w:p w14:paraId="106B162D" w14:textId="77777777" w:rsidR="008204F8" w:rsidRPr="009677DE" w:rsidRDefault="008204F8" w:rsidP="0044092D">
            <w:pPr>
              <w:widowControl w:val="0"/>
              <w:autoSpaceDE w:val="0"/>
              <w:autoSpaceDN w:val="0"/>
              <w:adjustRightInd w:val="0"/>
              <w:spacing w:after="0" w:line="240" w:lineRule="auto"/>
              <w:rPr>
                <w:ins w:id="365" w:author="윤성빈" w:date="2022-10-05T22:05:00Z"/>
                <w:rFonts w:eastAsia="바탕"/>
                <w:sz w:val="12"/>
                <w:lang w:eastAsia="ko-KR"/>
              </w:rPr>
            </w:pPr>
            <w:ins w:id="366" w:author="윤성빈" w:date="2022-10-05T22:05:00Z">
              <w:r w:rsidRPr="009677DE">
                <w:rPr>
                  <w:rFonts w:eastAsia="바탕" w:hint="eastAsia"/>
                  <w:sz w:val="12"/>
                  <w:lang w:eastAsia="ko-KR"/>
                </w:rPr>
                <w:t>guitar</w:t>
              </w:r>
            </w:ins>
          </w:p>
        </w:tc>
        <w:tc>
          <w:tcPr>
            <w:tcW w:w="601" w:type="dxa"/>
          </w:tcPr>
          <w:p w14:paraId="773E718B" w14:textId="77777777" w:rsidR="008204F8" w:rsidRPr="009677DE" w:rsidRDefault="008204F8" w:rsidP="0044092D">
            <w:pPr>
              <w:widowControl w:val="0"/>
              <w:autoSpaceDE w:val="0"/>
              <w:autoSpaceDN w:val="0"/>
              <w:adjustRightInd w:val="0"/>
              <w:spacing w:after="0" w:line="240" w:lineRule="auto"/>
              <w:rPr>
                <w:ins w:id="367" w:author="윤성빈" w:date="2022-10-05T22:05:00Z"/>
                <w:rFonts w:eastAsia="바탕"/>
                <w:sz w:val="12"/>
                <w:lang w:eastAsia="ko-KR"/>
              </w:rPr>
            </w:pPr>
            <w:ins w:id="368" w:author="윤성빈" w:date="2022-10-05T22:05:00Z">
              <w:r w:rsidRPr="009677DE">
                <w:rPr>
                  <w:rFonts w:eastAsia="바탕" w:hint="eastAsia"/>
                  <w:sz w:val="12"/>
                  <w:lang w:eastAsia="ko-KR"/>
                </w:rPr>
                <w:t>bass</w:t>
              </w:r>
            </w:ins>
          </w:p>
        </w:tc>
        <w:tc>
          <w:tcPr>
            <w:tcW w:w="603" w:type="dxa"/>
          </w:tcPr>
          <w:p w14:paraId="3196E05A" w14:textId="77777777" w:rsidR="008204F8" w:rsidRPr="009677DE" w:rsidRDefault="008204F8" w:rsidP="0044092D">
            <w:pPr>
              <w:widowControl w:val="0"/>
              <w:autoSpaceDE w:val="0"/>
              <w:autoSpaceDN w:val="0"/>
              <w:adjustRightInd w:val="0"/>
              <w:spacing w:after="0" w:line="240" w:lineRule="auto"/>
              <w:rPr>
                <w:ins w:id="369" w:author="윤성빈" w:date="2022-10-05T22:05:00Z"/>
                <w:rFonts w:eastAsia="바탕"/>
                <w:sz w:val="12"/>
                <w:lang w:eastAsia="ko-KR"/>
              </w:rPr>
            </w:pPr>
            <w:ins w:id="370" w:author="윤성빈" w:date="2022-10-05T22:05:00Z">
              <w:r w:rsidRPr="009677DE">
                <w:rPr>
                  <w:rFonts w:eastAsia="바탕" w:hint="eastAsia"/>
                  <w:sz w:val="12"/>
                  <w:lang w:eastAsia="ko-KR"/>
                </w:rPr>
                <w:t>string</w:t>
              </w:r>
            </w:ins>
          </w:p>
        </w:tc>
      </w:tr>
      <w:tr w:rsidR="008204F8" w:rsidRPr="009677DE" w14:paraId="22C4749D" w14:textId="77777777" w:rsidTr="00DC5950">
        <w:tblPrEx>
          <w:tblW w:w="10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371" w:author="윤성빈" w:date="2022-10-05T22:58:00Z">
            <w:tblPrEx>
              <w:tblW w:w="10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val="289"/>
          <w:ins w:id="372" w:author="윤성빈" w:date="2022-10-05T22:05:00Z"/>
          <w:trPrChange w:id="373" w:author="윤성빈" w:date="2022-10-05T22:58:00Z">
            <w:trPr>
              <w:trHeight w:val="289"/>
            </w:trPr>
          </w:trPrChange>
        </w:trPr>
        <w:tc>
          <w:tcPr>
            <w:tcW w:w="534" w:type="dxa"/>
            <w:vMerge w:val="restart"/>
            <w:tcPrChange w:id="374" w:author="윤성빈" w:date="2022-10-05T22:58:00Z">
              <w:tcPr>
                <w:tcW w:w="436" w:type="dxa"/>
                <w:vMerge w:val="restart"/>
              </w:tcPr>
            </w:tcPrChange>
          </w:tcPr>
          <w:p w14:paraId="4C895741" w14:textId="77777777" w:rsidR="008204F8" w:rsidRPr="00DC7E61" w:rsidRDefault="008204F8" w:rsidP="0044092D">
            <w:pPr>
              <w:widowControl w:val="0"/>
              <w:autoSpaceDE w:val="0"/>
              <w:autoSpaceDN w:val="0"/>
              <w:adjustRightInd w:val="0"/>
              <w:spacing w:after="0" w:line="240" w:lineRule="auto"/>
              <w:jc w:val="left"/>
              <w:rPr>
                <w:ins w:id="375" w:author="윤성빈" w:date="2022-10-05T22:05:00Z"/>
                <w:rFonts w:eastAsia="바탕"/>
                <w:spacing w:val="-10"/>
                <w:sz w:val="10"/>
                <w:szCs w:val="18"/>
                <w:lang w:eastAsia="ko-KR"/>
                <w:rPrChange w:id="376" w:author="윤성빈" w:date="2022-10-05T23:03:00Z">
                  <w:rPr>
                    <w:ins w:id="377" w:author="윤성빈" w:date="2022-10-05T22:05:00Z"/>
                    <w:rFonts w:eastAsia="바탕"/>
                    <w:sz w:val="12"/>
                    <w:lang w:eastAsia="ko-KR"/>
                  </w:rPr>
                </w:rPrChange>
              </w:rPr>
            </w:pPr>
            <w:ins w:id="378" w:author="윤성빈" w:date="2022-10-05T22:05:00Z">
              <w:r w:rsidRPr="00DC7E61">
                <w:rPr>
                  <w:rFonts w:eastAsia="바탕"/>
                  <w:spacing w:val="-10"/>
                  <w:sz w:val="10"/>
                  <w:szCs w:val="18"/>
                  <w:lang w:eastAsia="ko-KR"/>
                  <w:rPrChange w:id="379" w:author="윤성빈" w:date="2022-10-05T23:03:00Z">
                    <w:rPr>
                      <w:rFonts w:eastAsia="바탕"/>
                      <w:sz w:val="12"/>
                      <w:lang w:eastAsia="ko-KR"/>
                    </w:rPr>
                  </w:rPrChange>
                </w:rPr>
                <w:t>CGAN-based model</w:t>
              </w:r>
            </w:ins>
          </w:p>
        </w:tc>
        <w:tc>
          <w:tcPr>
            <w:tcW w:w="717" w:type="dxa"/>
            <w:tcPrChange w:id="380" w:author="윤성빈" w:date="2022-10-05T22:58:00Z">
              <w:tcPr>
                <w:tcW w:w="815" w:type="dxa"/>
              </w:tcPr>
            </w:tcPrChange>
          </w:tcPr>
          <w:p w14:paraId="4BE54256" w14:textId="77777777" w:rsidR="008204F8" w:rsidRPr="00DC7E61" w:rsidRDefault="008204F8" w:rsidP="0044092D">
            <w:pPr>
              <w:widowControl w:val="0"/>
              <w:autoSpaceDE w:val="0"/>
              <w:autoSpaceDN w:val="0"/>
              <w:adjustRightInd w:val="0"/>
              <w:spacing w:after="0" w:line="240" w:lineRule="auto"/>
              <w:jc w:val="left"/>
              <w:rPr>
                <w:ins w:id="381" w:author="윤성빈" w:date="2022-10-05T22:05:00Z"/>
                <w:rFonts w:eastAsia="바탕"/>
                <w:sz w:val="12"/>
                <w:lang w:eastAsia="ko-KR"/>
              </w:rPr>
            </w:pPr>
            <w:ins w:id="382" w:author="윤성빈" w:date="2022-10-05T22:05:00Z">
              <w:r w:rsidRPr="00DC7E61">
                <w:rPr>
                  <w:rFonts w:eastAsia="바탕" w:hint="eastAsia"/>
                  <w:sz w:val="12"/>
                  <w:lang w:eastAsia="ko-KR"/>
                </w:rPr>
                <w:t>country</w:t>
              </w:r>
            </w:ins>
          </w:p>
        </w:tc>
        <w:tc>
          <w:tcPr>
            <w:tcW w:w="601" w:type="dxa"/>
            <w:tcPrChange w:id="383" w:author="윤성빈" w:date="2022-10-05T22:58:00Z">
              <w:tcPr>
                <w:tcW w:w="601" w:type="dxa"/>
              </w:tcPr>
            </w:tcPrChange>
          </w:tcPr>
          <w:p w14:paraId="352EC265" w14:textId="77777777" w:rsidR="008204F8" w:rsidRPr="009677DE" w:rsidRDefault="008204F8" w:rsidP="0044092D">
            <w:pPr>
              <w:keepNext/>
              <w:widowControl w:val="0"/>
              <w:autoSpaceDE w:val="0"/>
              <w:autoSpaceDN w:val="0"/>
              <w:adjustRightInd w:val="0"/>
              <w:spacing w:after="0" w:line="240" w:lineRule="auto"/>
              <w:rPr>
                <w:ins w:id="384" w:author="윤성빈" w:date="2022-10-05T22:05:00Z"/>
                <w:rFonts w:eastAsia="바탕"/>
                <w:sz w:val="12"/>
                <w:lang w:eastAsia="ko-KR"/>
              </w:rPr>
            </w:pPr>
            <w:ins w:id="385" w:author="윤성빈" w:date="2022-10-05T22:05:00Z">
              <w:r w:rsidRPr="009677DE">
                <w:rPr>
                  <w:rFonts w:eastAsia="바탕" w:hint="eastAsia"/>
                  <w:sz w:val="12"/>
                  <w:lang w:eastAsia="ko-KR"/>
                </w:rPr>
                <w:t>0.521</w:t>
              </w:r>
            </w:ins>
          </w:p>
          <w:p w14:paraId="5DE47EC5" w14:textId="77777777" w:rsidR="008204F8" w:rsidRPr="009677DE" w:rsidRDefault="008204F8" w:rsidP="0044092D">
            <w:pPr>
              <w:keepNext/>
              <w:widowControl w:val="0"/>
              <w:autoSpaceDE w:val="0"/>
              <w:autoSpaceDN w:val="0"/>
              <w:adjustRightInd w:val="0"/>
              <w:spacing w:after="0" w:line="240" w:lineRule="auto"/>
              <w:rPr>
                <w:ins w:id="386" w:author="윤성빈" w:date="2022-10-05T22:05:00Z"/>
                <w:rFonts w:eastAsia="바탕"/>
                <w:sz w:val="12"/>
                <w:lang w:eastAsia="ko-KR"/>
              </w:rPr>
            </w:pPr>
            <w:ins w:id="387" w:author="윤성빈" w:date="2022-10-05T22:05:00Z">
              <w:r w:rsidRPr="009677DE">
                <w:rPr>
                  <w:rFonts w:eastAsia="바탕" w:hint="eastAsia"/>
                  <w:sz w:val="12"/>
                  <w:lang w:eastAsia="ko-KR"/>
                </w:rPr>
                <w:t>(0.073)</w:t>
              </w:r>
            </w:ins>
          </w:p>
        </w:tc>
        <w:tc>
          <w:tcPr>
            <w:tcW w:w="601" w:type="dxa"/>
            <w:tcPrChange w:id="388" w:author="윤성빈" w:date="2022-10-05T22:58:00Z">
              <w:tcPr>
                <w:tcW w:w="601" w:type="dxa"/>
              </w:tcPr>
            </w:tcPrChange>
          </w:tcPr>
          <w:p w14:paraId="21E042DB" w14:textId="77777777" w:rsidR="008204F8" w:rsidRPr="009677DE" w:rsidRDefault="008204F8" w:rsidP="0044092D">
            <w:pPr>
              <w:keepNext/>
              <w:widowControl w:val="0"/>
              <w:autoSpaceDE w:val="0"/>
              <w:autoSpaceDN w:val="0"/>
              <w:adjustRightInd w:val="0"/>
              <w:spacing w:after="0" w:line="240" w:lineRule="auto"/>
              <w:rPr>
                <w:ins w:id="389" w:author="윤성빈" w:date="2022-10-05T22:05:00Z"/>
                <w:rFonts w:eastAsia="바탕"/>
                <w:sz w:val="12"/>
                <w:lang w:eastAsia="ko-KR"/>
              </w:rPr>
            </w:pPr>
            <w:ins w:id="390" w:author="윤성빈" w:date="2022-10-05T22:05:00Z">
              <w:r w:rsidRPr="009677DE">
                <w:rPr>
                  <w:rFonts w:eastAsia="바탕" w:hint="eastAsia"/>
                  <w:sz w:val="12"/>
                  <w:lang w:eastAsia="ko-KR"/>
                </w:rPr>
                <w:t>0.828</w:t>
              </w:r>
            </w:ins>
          </w:p>
          <w:p w14:paraId="337185A1" w14:textId="77777777" w:rsidR="008204F8" w:rsidRPr="009677DE" w:rsidRDefault="008204F8" w:rsidP="0044092D">
            <w:pPr>
              <w:keepNext/>
              <w:widowControl w:val="0"/>
              <w:autoSpaceDE w:val="0"/>
              <w:autoSpaceDN w:val="0"/>
              <w:adjustRightInd w:val="0"/>
              <w:spacing w:after="0" w:line="240" w:lineRule="auto"/>
              <w:rPr>
                <w:ins w:id="391" w:author="윤성빈" w:date="2022-10-05T22:05:00Z"/>
                <w:rFonts w:eastAsia="바탕"/>
                <w:sz w:val="12"/>
                <w:lang w:eastAsia="ko-KR"/>
              </w:rPr>
            </w:pPr>
            <w:ins w:id="392" w:author="윤성빈" w:date="2022-10-05T22:05:00Z">
              <w:r w:rsidRPr="009677DE">
                <w:rPr>
                  <w:rFonts w:eastAsia="바탕" w:hint="eastAsia"/>
                  <w:sz w:val="12"/>
                  <w:lang w:eastAsia="ko-KR"/>
                </w:rPr>
                <w:t>(0.165)</w:t>
              </w:r>
            </w:ins>
          </w:p>
        </w:tc>
        <w:tc>
          <w:tcPr>
            <w:tcW w:w="602" w:type="dxa"/>
            <w:tcPrChange w:id="393" w:author="윤성빈" w:date="2022-10-05T22:58:00Z">
              <w:tcPr>
                <w:tcW w:w="602" w:type="dxa"/>
              </w:tcPr>
            </w:tcPrChange>
          </w:tcPr>
          <w:p w14:paraId="25204290" w14:textId="77777777" w:rsidR="008204F8" w:rsidRPr="009677DE" w:rsidRDefault="008204F8" w:rsidP="0044092D">
            <w:pPr>
              <w:keepNext/>
              <w:widowControl w:val="0"/>
              <w:autoSpaceDE w:val="0"/>
              <w:autoSpaceDN w:val="0"/>
              <w:adjustRightInd w:val="0"/>
              <w:spacing w:after="0" w:line="240" w:lineRule="auto"/>
              <w:rPr>
                <w:ins w:id="394" w:author="윤성빈" w:date="2022-10-05T22:05:00Z"/>
                <w:rFonts w:eastAsia="바탕"/>
                <w:sz w:val="12"/>
                <w:lang w:eastAsia="ko-KR"/>
              </w:rPr>
            </w:pPr>
            <w:ins w:id="395" w:author="윤성빈" w:date="2022-10-05T22:05:00Z">
              <w:r w:rsidRPr="009677DE">
                <w:rPr>
                  <w:rFonts w:eastAsia="바탕" w:hint="eastAsia"/>
                  <w:sz w:val="12"/>
                  <w:lang w:eastAsia="ko-KR"/>
                </w:rPr>
                <w:t>0.772</w:t>
              </w:r>
            </w:ins>
          </w:p>
          <w:p w14:paraId="61A65651" w14:textId="77777777" w:rsidR="008204F8" w:rsidRPr="009677DE" w:rsidRDefault="008204F8" w:rsidP="0044092D">
            <w:pPr>
              <w:keepNext/>
              <w:widowControl w:val="0"/>
              <w:autoSpaceDE w:val="0"/>
              <w:autoSpaceDN w:val="0"/>
              <w:adjustRightInd w:val="0"/>
              <w:spacing w:after="0" w:line="240" w:lineRule="auto"/>
              <w:rPr>
                <w:ins w:id="396" w:author="윤성빈" w:date="2022-10-05T22:05:00Z"/>
                <w:rFonts w:eastAsia="바탕"/>
                <w:sz w:val="12"/>
                <w:lang w:eastAsia="ko-KR"/>
              </w:rPr>
            </w:pPr>
            <w:ins w:id="397" w:author="윤성빈" w:date="2022-10-05T22:05:00Z">
              <w:r w:rsidRPr="009677DE">
                <w:rPr>
                  <w:rFonts w:eastAsia="바탕" w:hint="eastAsia"/>
                  <w:sz w:val="12"/>
                  <w:lang w:eastAsia="ko-KR"/>
                </w:rPr>
                <w:t>(0.162)</w:t>
              </w:r>
            </w:ins>
          </w:p>
        </w:tc>
        <w:tc>
          <w:tcPr>
            <w:tcW w:w="601" w:type="dxa"/>
            <w:tcPrChange w:id="398" w:author="윤성빈" w:date="2022-10-05T22:58:00Z">
              <w:tcPr>
                <w:tcW w:w="601" w:type="dxa"/>
              </w:tcPr>
            </w:tcPrChange>
          </w:tcPr>
          <w:p w14:paraId="454A509F" w14:textId="77777777" w:rsidR="008204F8" w:rsidRPr="009677DE" w:rsidRDefault="008204F8" w:rsidP="0044092D">
            <w:pPr>
              <w:keepNext/>
              <w:widowControl w:val="0"/>
              <w:autoSpaceDE w:val="0"/>
              <w:autoSpaceDN w:val="0"/>
              <w:adjustRightInd w:val="0"/>
              <w:spacing w:after="0" w:line="240" w:lineRule="auto"/>
              <w:rPr>
                <w:ins w:id="399" w:author="윤성빈" w:date="2022-10-05T22:05:00Z"/>
                <w:rFonts w:eastAsia="바탕"/>
                <w:sz w:val="12"/>
                <w:lang w:eastAsia="ko-KR"/>
              </w:rPr>
            </w:pPr>
            <w:ins w:id="400" w:author="윤성빈" w:date="2022-10-05T22:05:00Z">
              <w:r w:rsidRPr="009677DE">
                <w:rPr>
                  <w:rFonts w:eastAsia="바탕" w:hint="eastAsia"/>
                  <w:sz w:val="12"/>
                  <w:lang w:eastAsia="ko-KR"/>
                </w:rPr>
                <w:t>0.896</w:t>
              </w:r>
            </w:ins>
          </w:p>
          <w:p w14:paraId="4F03AC84" w14:textId="77777777" w:rsidR="008204F8" w:rsidRPr="009677DE" w:rsidRDefault="008204F8" w:rsidP="0044092D">
            <w:pPr>
              <w:keepNext/>
              <w:widowControl w:val="0"/>
              <w:autoSpaceDE w:val="0"/>
              <w:autoSpaceDN w:val="0"/>
              <w:adjustRightInd w:val="0"/>
              <w:spacing w:after="0" w:line="240" w:lineRule="auto"/>
              <w:rPr>
                <w:ins w:id="401" w:author="윤성빈" w:date="2022-10-05T22:05:00Z"/>
                <w:rFonts w:eastAsia="바탕"/>
                <w:sz w:val="12"/>
                <w:lang w:eastAsia="ko-KR"/>
              </w:rPr>
            </w:pPr>
            <w:ins w:id="402" w:author="윤성빈" w:date="2022-10-05T22:05:00Z">
              <w:r w:rsidRPr="009677DE">
                <w:rPr>
                  <w:rFonts w:eastAsia="바탕" w:hint="eastAsia"/>
                  <w:sz w:val="12"/>
                  <w:lang w:eastAsia="ko-KR"/>
                </w:rPr>
                <w:t>(0.079)</w:t>
              </w:r>
            </w:ins>
          </w:p>
        </w:tc>
        <w:tc>
          <w:tcPr>
            <w:tcW w:w="602" w:type="dxa"/>
            <w:tcPrChange w:id="403" w:author="윤성빈" w:date="2022-10-05T22:58:00Z">
              <w:tcPr>
                <w:tcW w:w="602" w:type="dxa"/>
              </w:tcPr>
            </w:tcPrChange>
          </w:tcPr>
          <w:p w14:paraId="5AFE2C1A" w14:textId="77777777" w:rsidR="008204F8" w:rsidRPr="009677DE" w:rsidRDefault="008204F8" w:rsidP="0044092D">
            <w:pPr>
              <w:keepNext/>
              <w:widowControl w:val="0"/>
              <w:autoSpaceDE w:val="0"/>
              <w:autoSpaceDN w:val="0"/>
              <w:adjustRightInd w:val="0"/>
              <w:spacing w:after="0" w:line="240" w:lineRule="auto"/>
              <w:rPr>
                <w:ins w:id="404" w:author="윤성빈" w:date="2022-10-05T22:05:00Z"/>
                <w:rFonts w:eastAsia="바탕"/>
                <w:sz w:val="12"/>
                <w:lang w:eastAsia="ko-KR"/>
              </w:rPr>
            </w:pPr>
            <w:ins w:id="405" w:author="윤성빈" w:date="2022-10-05T22:05:00Z">
              <w:r w:rsidRPr="009677DE">
                <w:rPr>
                  <w:rFonts w:eastAsia="바탕" w:hint="eastAsia"/>
                  <w:sz w:val="12"/>
                  <w:lang w:eastAsia="ko-KR"/>
                </w:rPr>
                <w:t>0.751</w:t>
              </w:r>
            </w:ins>
          </w:p>
          <w:p w14:paraId="63EECDB7" w14:textId="77777777" w:rsidR="008204F8" w:rsidRPr="009677DE" w:rsidRDefault="008204F8" w:rsidP="0044092D">
            <w:pPr>
              <w:keepNext/>
              <w:widowControl w:val="0"/>
              <w:autoSpaceDE w:val="0"/>
              <w:autoSpaceDN w:val="0"/>
              <w:adjustRightInd w:val="0"/>
              <w:spacing w:after="0" w:line="240" w:lineRule="auto"/>
              <w:rPr>
                <w:ins w:id="406" w:author="윤성빈" w:date="2022-10-05T22:05:00Z"/>
                <w:rFonts w:eastAsia="바탕"/>
                <w:sz w:val="12"/>
                <w:lang w:eastAsia="ko-KR"/>
              </w:rPr>
            </w:pPr>
            <w:ins w:id="407" w:author="윤성빈" w:date="2022-10-05T22:05:00Z">
              <w:r w:rsidRPr="009677DE">
                <w:rPr>
                  <w:rFonts w:eastAsia="바탕" w:hint="eastAsia"/>
                  <w:sz w:val="12"/>
                  <w:lang w:eastAsia="ko-KR"/>
                </w:rPr>
                <w:t>(0.148)</w:t>
              </w:r>
            </w:ins>
          </w:p>
        </w:tc>
        <w:tc>
          <w:tcPr>
            <w:tcW w:w="602" w:type="dxa"/>
            <w:tcPrChange w:id="408" w:author="윤성빈" w:date="2022-10-05T22:58:00Z">
              <w:tcPr>
                <w:tcW w:w="602" w:type="dxa"/>
              </w:tcPr>
            </w:tcPrChange>
          </w:tcPr>
          <w:p w14:paraId="5B56D160" w14:textId="77777777" w:rsidR="008204F8" w:rsidRPr="009677DE" w:rsidRDefault="008204F8" w:rsidP="0044092D">
            <w:pPr>
              <w:keepNext/>
              <w:widowControl w:val="0"/>
              <w:autoSpaceDE w:val="0"/>
              <w:autoSpaceDN w:val="0"/>
              <w:adjustRightInd w:val="0"/>
              <w:spacing w:after="0" w:line="240" w:lineRule="auto"/>
              <w:rPr>
                <w:ins w:id="409" w:author="윤성빈" w:date="2022-10-05T22:05:00Z"/>
                <w:rFonts w:eastAsia="바탕"/>
                <w:sz w:val="12"/>
                <w:lang w:eastAsia="ko-KR"/>
              </w:rPr>
            </w:pPr>
            <w:ins w:id="410" w:author="윤성빈" w:date="2022-10-05T22:05:00Z">
              <w:r w:rsidRPr="009677DE">
                <w:rPr>
                  <w:rFonts w:eastAsia="바탕" w:hint="eastAsia"/>
                  <w:sz w:val="12"/>
                  <w:lang w:eastAsia="ko-KR"/>
                </w:rPr>
                <w:t>15.168</w:t>
              </w:r>
            </w:ins>
          </w:p>
          <w:p w14:paraId="2CAB3F4B" w14:textId="77777777" w:rsidR="008204F8" w:rsidRPr="009677DE" w:rsidRDefault="008204F8" w:rsidP="0044092D">
            <w:pPr>
              <w:keepNext/>
              <w:widowControl w:val="0"/>
              <w:autoSpaceDE w:val="0"/>
              <w:autoSpaceDN w:val="0"/>
              <w:adjustRightInd w:val="0"/>
              <w:spacing w:after="0" w:line="240" w:lineRule="auto"/>
              <w:rPr>
                <w:ins w:id="411" w:author="윤성빈" w:date="2022-10-05T22:05:00Z"/>
                <w:rFonts w:eastAsia="바탕"/>
                <w:sz w:val="12"/>
                <w:lang w:eastAsia="ko-KR"/>
              </w:rPr>
            </w:pPr>
            <w:ins w:id="412" w:author="윤성빈" w:date="2022-10-05T22:05:00Z">
              <w:r w:rsidRPr="009677DE">
                <w:rPr>
                  <w:rFonts w:eastAsia="바탕" w:hint="eastAsia"/>
                  <w:sz w:val="12"/>
                  <w:lang w:eastAsia="ko-KR"/>
                </w:rPr>
                <w:t>(4.675)</w:t>
              </w:r>
            </w:ins>
          </w:p>
        </w:tc>
        <w:tc>
          <w:tcPr>
            <w:tcW w:w="601" w:type="dxa"/>
            <w:tcPrChange w:id="413" w:author="윤성빈" w:date="2022-10-05T22:58:00Z">
              <w:tcPr>
                <w:tcW w:w="601" w:type="dxa"/>
              </w:tcPr>
            </w:tcPrChange>
          </w:tcPr>
          <w:p w14:paraId="40A7FDE8" w14:textId="77777777" w:rsidR="008204F8" w:rsidRPr="009677DE" w:rsidRDefault="008204F8" w:rsidP="0044092D">
            <w:pPr>
              <w:keepNext/>
              <w:widowControl w:val="0"/>
              <w:autoSpaceDE w:val="0"/>
              <w:autoSpaceDN w:val="0"/>
              <w:adjustRightInd w:val="0"/>
              <w:spacing w:after="0" w:line="240" w:lineRule="auto"/>
              <w:rPr>
                <w:ins w:id="414" w:author="윤성빈" w:date="2022-10-05T22:05:00Z"/>
                <w:rFonts w:eastAsia="바탕"/>
                <w:sz w:val="12"/>
                <w:lang w:eastAsia="ko-KR"/>
              </w:rPr>
            </w:pPr>
            <w:ins w:id="415" w:author="윤성빈" w:date="2022-10-05T22:05:00Z">
              <w:r w:rsidRPr="009677DE">
                <w:rPr>
                  <w:rFonts w:eastAsia="바탕" w:hint="eastAsia"/>
                  <w:sz w:val="12"/>
                  <w:lang w:eastAsia="ko-KR"/>
                </w:rPr>
                <w:t>26.872</w:t>
              </w:r>
            </w:ins>
          </w:p>
          <w:p w14:paraId="07C48912" w14:textId="77777777" w:rsidR="008204F8" w:rsidRPr="009677DE" w:rsidRDefault="008204F8" w:rsidP="0044092D">
            <w:pPr>
              <w:keepNext/>
              <w:widowControl w:val="0"/>
              <w:autoSpaceDE w:val="0"/>
              <w:autoSpaceDN w:val="0"/>
              <w:adjustRightInd w:val="0"/>
              <w:spacing w:after="0" w:line="240" w:lineRule="auto"/>
              <w:rPr>
                <w:ins w:id="416" w:author="윤성빈" w:date="2022-10-05T22:05:00Z"/>
                <w:rFonts w:eastAsia="바탕"/>
                <w:sz w:val="12"/>
                <w:lang w:eastAsia="ko-KR"/>
              </w:rPr>
            </w:pPr>
            <w:ins w:id="417" w:author="윤성빈" w:date="2022-10-05T22:05:00Z">
              <w:r w:rsidRPr="009677DE">
                <w:rPr>
                  <w:rFonts w:eastAsia="바탕" w:hint="eastAsia"/>
                  <w:sz w:val="12"/>
                  <w:lang w:eastAsia="ko-KR"/>
                </w:rPr>
                <w:t>(6.054)</w:t>
              </w:r>
            </w:ins>
          </w:p>
        </w:tc>
        <w:tc>
          <w:tcPr>
            <w:tcW w:w="601" w:type="dxa"/>
            <w:tcPrChange w:id="418" w:author="윤성빈" w:date="2022-10-05T22:58:00Z">
              <w:tcPr>
                <w:tcW w:w="601" w:type="dxa"/>
              </w:tcPr>
            </w:tcPrChange>
          </w:tcPr>
          <w:p w14:paraId="19CB3E93" w14:textId="77777777" w:rsidR="008204F8" w:rsidRPr="009677DE" w:rsidRDefault="008204F8" w:rsidP="0044092D">
            <w:pPr>
              <w:keepNext/>
              <w:widowControl w:val="0"/>
              <w:autoSpaceDE w:val="0"/>
              <w:autoSpaceDN w:val="0"/>
              <w:adjustRightInd w:val="0"/>
              <w:spacing w:after="0" w:line="240" w:lineRule="auto"/>
              <w:rPr>
                <w:ins w:id="419" w:author="윤성빈" w:date="2022-10-05T22:05:00Z"/>
                <w:rFonts w:eastAsia="바탕"/>
                <w:sz w:val="12"/>
                <w:lang w:eastAsia="ko-KR"/>
              </w:rPr>
            </w:pPr>
            <w:ins w:id="420" w:author="윤성빈" w:date="2022-10-05T22:05:00Z">
              <w:r w:rsidRPr="009677DE">
                <w:rPr>
                  <w:rFonts w:eastAsia="바탕" w:hint="eastAsia"/>
                  <w:sz w:val="12"/>
                  <w:lang w:eastAsia="ko-KR"/>
                </w:rPr>
                <w:t>20.188</w:t>
              </w:r>
            </w:ins>
          </w:p>
          <w:p w14:paraId="252C485F" w14:textId="77777777" w:rsidR="008204F8" w:rsidRPr="009677DE" w:rsidRDefault="008204F8" w:rsidP="0044092D">
            <w:pPr>
              <w:keepNext/>
              <w:widowControl w:val="0"/>
              <w:autoSpaceDE w:val="0"/>
              <w:autoSpaceDN w:val="0"/>
              <w:adjustRightInd w:val="0"/>
              <w:spacing w:after="0" w:line="240" w:lineRule="auto"/>
              <w:rPr>
                <w:ins w:id="421" w:author="윤성빈" w:date="2022-10-05T22:05:00Z"/>
                <w:rFonts w:eastAsia="바탕"/>
                <w:sz w:val="12"/>
                <w:lang w:eastAsia="ko-KR"/>
              </w:rPr>
            </w:pPr>
            <w:ins w:id="422" w:author="윤성빈" w:date="2022-10-05T22:05:00Z">
              <w:r w:rsidRPr="009677DE">
                <w:rPr>
                  <w:rFonts w:eastAsia="바탕" w:hint="eastAsia"/>
                  <w:sz w:val="12"/>
                  <w:lang w:eastAsia="ko-KR"/>
                </w:rPr>
                <w:t>(4.814)</w:t>
              </w:r>
            </w:ins>
          </w:p>
        </w:tc>
        <w:tc>
          <w:tcPr>
            <w:tcW w:w="602" w:type="dxa"/>
            <w:tcPrChange w:id="423" w:author="윤성빈" w:date="2022-10-05T22:58:00Z">
              <w:tcPr>
                <w:tcW w:w="602" w:type="dxa"/>
              </w:tcPr>
            </w:tcPrChange>
          </w:tcPr>
          <w:p w14:paraId="2EE13C7B" w14:textId="77777777" w:rsidR="008204F8" w:rsidRPr="009677DE" w:rsidRDefault="008204F8" w:rsidP="0044092D">
            <w:pPr>
              <w:keepNext/>
              <w:widowControl w:val="0"/>
              <w:autoSpaceDE w:val="0"/>
              <w:autoSpaceDN w:val="0"/>
              <w:adjustRightInd w:val="0"/>
              <w:spacing w:after="0" w:line="240" w:lineRule="auto"/>
              <w:rPr>
                <w:ins w:id="424" w:author="윤성빈" w:date="2022-10-05T22:05:00Z"/>
                <w:rFonts w:eastAsia="바탕"/>
                <w:sz w:val="12"/>
                <w:lang w:eastAsia="ko-KR"/>
              </w:rPr>
            </w:pPr>
            <w:ins w:id="425" w:author="윤성빈" w:date="2022-10-05T22:05:00Z">
              <w:r w:rsidRPr="009677DE">
                <w:rPr>
                  <w:rFonts w:eastAsia="바탕" w:hint="eastAsia"/>
                  <w:sz w:val="12"/>
                  <w:lang w:eastAsia="ko-KR"/>
                </w:rPr>
                <w:t>10.832</w:t>
              </w:r>
            </w:ins>
          </w:p>
          <w:p w14:paraId="11D9F79A" w14:textId="77777777" w:rsidR="008204F8" w:rsidRPr="009677DE" w:rsidRDefault="008204F8" w:rsidP="0044092D">
            <w:pPr>
              <w:keepNext/>
              <w:widowControl w:val="0"/>
              <w:autoSpaceDE w:val="0"/>
              <w:autoSpaceDN w:val="0"/>
              <w:adjustRightInd w:val="0"/>
              <w:spacing w:after="0" w:line="240" w:lineRule="auto"/>
              <w:rPr>
                <w:ins w:id="426" w:author="윤성빈" w:date="2022-10-05T22:05:00Z"/>
                <w:rFonts w:eastAsia="바탕"/>
                <w:sz w:val="12"/>
                <w:lang w:eastAsia="ko-KR"/>
              </w:rPr>
            </w:pPr>
            <w:ins w:id="427" w:author="윤성빈" w:date="2022-10-05T22:05:00Z">
              <w:r w:rsidRPr="009677DE">
                <w:rPr>
                  <w:rFonts w:eastAsia="바탕" w:hint="eastAsia"/>
                  <w:sz w:val="12"/>
                  <w:lang w:eastAsia="ko-KR"/>
                </w:rPr>
                <w:t>(2.409)</w:t>
              </w:r>
            </w:ins>
          </w:p>
        </w:tc>
        <w:tc>
          <w:tcPr>
            <w:tcW w:w="602" w:type="dxa"/>
            <w:tcPrChange w:id="428" w:author="윤성빈" w:date="2022-10-05T22:58:00Z">
              <w:tcPr>
                <w:tcW w:w="602" w:type="dxa"/>
              </w:tcPr>
            </w:tcPrChange>
          </w:tcPr>
          <w:p w14:paraId="71FC9C45" w14:textId="77777777" w:rsidR="008204F8" w:rsidRPr="009677DE" w:rsidRDefault="008204F8" w:rsidP="0044092D">
            <w:pPr>
              <w:keepNext/>
              <w:widowControl w:val="0"/>
              <w:autoSpaceDE w:val="0"/>
              <w:autoSpaceDN w:val="0"/>
              <w:adjustRightInd w:val="0"/>
              <w:spacing w:after="0" w:line="240" w:lineRule="auto"/>
              <w:rPr>
                <w:ins w:id="429" w:author="윤성빈" w:date="2022-10-05T22:05:00Z"/>
                <w:rFonts w:eastAsia="바탕"/>
                <w:sz w:val="12"/>
                <w:lang w:eastAsia="ko-KR"/>
              </w:rPr>
            </w:pPr>
            <w:ins w:id="430" w:author="윤성빈" w:date="2022-10-05T22:05:00Z">
              <w:r w:rsidRPr="009677DE">
                <w:rPr>
                  <w:rFonts w:eastAsia="바탕" w:hint="eastAsia"/>
                  <w:sz w:val="12"/>
                  <w:lang w:eastAsia="ko-KR"/>
                </w:rPr>
                <w:t>20.052</w:t>
              </w:r>
            </w:ins>
          </w:p>
          <w:p w14:paraId="0303EE4B" w14:textId="77777777" w:rsidR="008204F8" w:rsidRPr="009677DE" w:rsidRDefault="008204F8" w:rsidP="0044092D">
            <w:pPr>
              <w:keepNext/>
              <w:widowControl w:val="0"/>
              <w:autoSpaceDE w:val="0"/>
              <w:autoSpaceDN w:val="0"/>
              <w:adjustRightInd w:val="0"/>
              <w:spacing w:after="0" w:line="240" w:lineRule="auto"/>
              <w:rPr>
                <w:ins w:id="431" w:author="윤성빈" w:date="2022-10-05T22:05:00Z"/>
                <w:rFonts w:eastAsia="바탕"/>
                <w:sz w:val="12"/>
                <w:lang w:eastAsia="ko-KR"/>
              </w:rPr>
            </w:pPr>
            <w:ins w:id="432" w:author="윤성빈" w:date="2022-10-05T22:05:00Z">
              <w:r w:rsidRPr="009677DE">
                <w:rPr>
                  <w:rFonts w:eastAsia="바탕" w:hint="eastAsia"/>
                  <w:sz w:val="12"/>
                  <w:lang w:eastAsia="ko-KR"/>
                </w:rPr>
                <w:t>(4.900)</w:t>
              </w:r>
            </w:ins>
          </w:p>
        </w:tc>
        <w:tc>
          <w:tcPr>
            <w:tcW w:w="601" w:type="dxa"/>
            <w:tcPrChange w:id="433" w:author="윤성빈" w:date="2022-10-05T22:58:00Z">
              <w:tcPr>
                <w:tcW w:w="601" w:type="dxa"/>
              </w:tcPr>
            </w:tcPrChange>
          </w:tcPr>
          <w:p w14:paraId="48D96406" w14:textId="77777777" w:rsidR="008204F8" w:rsidRPr="009677DE" w:rsidRDefault="008204F8" w:rsidP="0044092D">
            <w:pPr>
              <w:keepNext/>
              <w:widowControl w:val="0"/>
              <w:autoSpaceDE w:val="0"/>
              <w:autoSpaceDN w:val="0"/>
              <w:adjustRightInd w:val="0"/>
              <w:spacing w:after="0" w:line="240" w:lineRule="auto"/>
              <w:rPr>
                <w:ins w:id="434" w:author="윤성빈" w:date="2022-10-05T22:05:00Z"/>
                <w:rFonts w:eastAsia="바탕"/>
                <w:sz w:val="12"/>
                <w:lang w:eastAsia="ko-KR"/>
              </w:rPr>
            </w:pPr>
            <w:ins w:id="435" w:author="윤성빈" w:date="2022-10-05T22:05:00Z">
              <w:r w:rsidRPr="009677DE">
                <w:rPr>
                  <w:rFonts w:eastAsia="바탕" w:hint="eastAsia"/>
                  <w:sz w:val="12"/>
                  <w:lang w:eastAsia="ko-KR"/>
                </w:rPr>
                <w:t>0.088</w:t>
              </w:r>
            </w:ins>
          </w:p>
          <w:p w14:paraId="56DF1D89" w14:textId="77777777" w:rsidR="008204F8" w:rsidRPr="009677DE" w:rsidRDefault="008204F8" w:rsidP="0044092D">
            <w:pPr>
              <w:keepNext/>
              <w:widowControl w:val="0"/>
              <w:autoSpaceDE w:val="0"/>
              <w:autoSpaceDN w:val="0"/>
              <w:adjustRightInd w:val="0"/>
              <w:spacing w:after="0" w:line="240" w:lineRule="auto"/>
              <w:rPr>
                <w:ins w:id="436" w:author="윤성빈" w:date="2022-10-05T22:05:00Z"/>
                <w:rFonts w:eastAsia="바탕"/>
                <w:sz w:val="12"/>
                <w:lang w:eastAsia="ko-KR"/>
              </w:rPr>
            </w:pPr>
            <w:ins w:id="437" w:author="윤성빈" w:date="2022-10-05T22:05:00Z">
              <w:r w:rsidRPr="009677DE">
                <w:rPr>
                  <w:rFonts w:eastAsia="바탕" w:hint="eastAsia"/>
                  <w:sz w:val="12"/>
                  <w:lang w:eastAsia="ko-KR"/>
                </w:rPr>
                <w:t>(0.049)</w:t>
              </w:r>
            </w:ins>
          </w:p>
        </w:tc>
        <w:tc>
          <w:tcPr>
            <w:tcW w:w="602" w:type="dxa"/>
            <w:tcPrChange w:id="438" w:author="윤성빈" w:date="2022-10-05T22:58:00Z">
              <w:tcPr>
                <w:tcW w:w="602" w:type="dxa"/>
              </w:tcPr>
            </w:tcPrChange>
          </w:tcPr>
          <w:p w14:paraId="487CFC11" w14:textId="77777777" w:rsidR="008204F8" w:rsidRPr="009677DE" w:rsidRDefault="008204F8" w:rsidP="0044092D">
            <w:pPr>
              <w:keepNext/>
              <w:widowControl w:val="0"/>
              <w:autoSpaceDE w:val="0"/>
              <w:autoSpaceDN w:val="0"/>
              <w:adjustRightInd w:val="0"/>
              <w:spacing w:after="0" w:line="240" w:lineRule="auto"/>
              <w:rPr>
                <w:ins w:id="439" w:author="윤성빈" w:date="2022-10-05T22:05:00Z"/>
                <w:rFonts w:eastAsia="바탕"/>
                <w:sz w:val="12"/>
                <w:lang w:eastAsia="ko-KR"/>
              </w:rPr>
            </w:pPr>
            <w:ins w:id="440" w:author="윤성빈" w:date="2022-10-05T22:05:00Z">
              <w:r w:rsidRPr="009677DE">
                <w:rPr>
                  <w:rFonts w:eastAsia="바탕" w:hint="eastAsia"/>
                  <w:sz w:val="12"/>
                  <w:lang w:eastAsia="ko-KR"/>
                </w:rPr>
                <w:t>0.689</w:t>
              </w:r>
            </w:ins>
          </w:p>
          <w:p w14:paraId="7DDEF635" w14:textId="77777777" w:rsidR="008204F8" w:rsidRPr="009677DE" w:rsidRDefault="008204F8" w:rsidP="0044092D">
            <w:pPr>
              <w:keepNext/>
              <w:widowControl w:val="0"/>
              <w:autoSpaceDE w:val="0"/>
              <w:autoSpaceDN w:val="0"/>
              <w:adjustRightInd w:val="0"/>
              <w:spacing w:after="0" w:line="240" w:lineRule="auto"/>
              <w:rPr>
                <w:ins w:id="441" w:author="윤성빈" w:date="2022-10-05T22:05:00Z"/>
                <w:rFonts w:eastAsia="바탕"/>
                <w:sz w:val="12"/>
                <w:lang w:eastAsia="ko-KR"/>
              </w:rPr>
            </w:pPr>
            <w:ins w:id="442" w:author="윤성빈" w:date="2022-10-05T22:05:00Z">
              <w:r w:rsidRPr="009677DE">
                <w:rPr>
                  <w:rFonts w:eastAsia="바탕" w:hint="eastAsia"/>
                  <w:sz w:val="12"/>
                  <w:lang w:eastAsia="ko-KR"/>
                </w:rPr>
                <w:t>(0.185)</w:t>
              </w:r>
            </w:ins>
          </w:p>
        </w:tc>
        <w:tc>
          <w:tcPr>
            <w:tcW w:w="601" w:type="dxa"/>
            <w:tcPrChange w:id="443" w:author="윤성빈" w:date="2022-10-05T22:58:00Z">
              <w:tcPr>
                <w:tcW w:w="601" w:type="dxa"/>
              </w:tcPr>
            </w:tcPrChange>
          </w:tcPr>
          <w:p w14:paraId="6D984DE1" w14:textId="77777777" w:rsidR="008204F8" w:rsidRPr="009677DE" w:rsidRDefault="008204F8" w:rsidP="0044092D">
            <w:pPr>
              <w:keepNext/>
              <w:widowControl w:val="0"/>
              <w:autoSpaceDE w:val="0"/>
              <w:autoSpaceDN w:val="0"/>
              <w:adjustRightInd w:val="0"/>
              <w:spacing w:after="0" w:line="240" w:lineRule="auto"/>
              <w:rPr>
                <w:ins w:id="444" w:author="윤성빈" w:date="2022-10-05T22:05:00Z"/>
                <w:rFonts w:eastAsia="바탕"/>
                <w:sz w:val="12"/>
                <w:lang w:eastAsia="ko-KR"/>
              </w:rPr>
            </w:pPr>
            <w:ins w:id="445" w:author="윤성빈" w:date="2022-10-05T22:05:00Z">
              <w:r w:rsidRPr="009677DE">
                <w:rPr>
                  <w:rFonts w:eastAsia="바탕" w:hint="eastAsia"/>
                  <w:sz w:val="12"/>
                  <w:lang w:eastAsia="ko-KR"/>
                </w:rPr>
                <w:t>0.477</w:t>
              </w:r>
            </w:ins>
          </w:p>
          <w:p w14:paraId="06F0B00C" w14:textId="77777777" w:rsidR="008204F8" w:rsidRPr="009677DE" w:rsidRDefault="008204F8" w:rsidP="0044092D">
            <w:pPr>
              <w:keepNext/>
              <w:widowControl w:val="0"/>
              <w:autoSpaceDE w:val="0"/>
              <w:autoSpaceDN w:val="0"/>
              <w:adjustRightInd w:val="0"/>
              <w:spacing w:after="0" w:line="240" w:lineRule="auto"/>
              <w:rPr>
                <w:ins w:id="446" w:author="윤성빈" w:date="2022-10-05T22:05:00Z"/>
                <w:rFonts w:eastAsia="바탕"/>
                <w:sz w:val="12"/>
                <w:lang w:eastAsia="ko-KR"/>
              </w:rPr>
            </w:pPr>
            <w:ins w:id="447" w:author="윤성빈" w:date="2022-10-05T22:05:00Z">
              <w:r w:rsidRPr="009677DE">
                <w:rPr>
                  <w:rFonts w:eastAsia="바탕" w:hint="eastAsia"/>
                  <w:sz w:val="12"/>
                  <w:lang w:eastAsia="ko-KR"/>
                </w:rPr>
                <w:t>(0.196)</w:t>
              </w:r>
            </w:ins>
          </w:p>
        </w:tc>
        <w:tc>
          <w:tcPr>
            <w:tcW w:w="601" w:type="dxa"/>
            <w:tcPrChange w:id="448" w:author="윤성빈" w:date="2022-10-05T22:58:00Z">
              <w:tcPr>
                <w:tcW w:w="601" w:type="dxa"/>
              </w:tcPr>
            </w:tcPrChange>
          </w:tcPr>
          <w:p w14:paraId="5A9E60D9" w14:textId="77777777" w:rsidR="008204F8" w:rsidRPr="009677DE" w:rsidRDefault="008204F8" w:rsidP="0044092D">
            <w:pPr>
              <w:keepNext/>
              <w:widowControl w:val="0"/>
              <w:autoSpaceDE w:val="0"/>
              <w:autoSpaceDN w:val="0"/>
              <w:adjustRightInd w:val="0"/>
              <w:spacing w:after="0" w:line="240" w:lineRule="auto"/>
              <w:rPr>
                <w:ins w:id="449" w:author="윤성빈" w:date="2022-10-05T22:05:00Z"/>
                <w:rFonts w:eastAsia="바탕"/>
                <w:sz w:val="12"/>
                <w:lang w:eastAsia="ko-KR"/>
              </w:rPr>
            </w:pPr>
            <w:ins w:id="450" w:author="윤성빈" w:date="2022-10-05T22:05:00Z">
              <w:r w:rsidRPr="009677DE">
                <w:rPr>
                  <w:rFonts w:eastAsia="바탕" w:hint="eastAsia"/>
                  <w:sz w:val="12"/>
                  <w:lang w:eastAsia="ko-KR"/>
                </w:rPr>
                <w:t>0.054</w:t>
              </w:r>
            </w:ins>
          </w:p>
          <w:p w14:paraId="08F65048" w14:textId="77777777" w:rsidR="008204F8" w:rsidRPr="009677DE" w:rsidRDefault="008204F8" w:rsidP="0044092D">
            <w:pPr>
              <w:keepNext/>
              <w:widowControl w:val="0"/>
              <w:autoSpaceDE w:val="0"/>
              <w:autoSpaceDN w:val="0"/>
              <w:adjustRightInd w:val="0"/>
              <w:spacing w:after="0" w:line="240" w:lineRule="auto"/>
              <w:rPr>
                <w:ins w:id="451" w:author="윤성빈" w:date="2022-10-05T22:05:00Z"/>
                <w:rFonts w:eastAsia="바탕"/>
                <w:sz w:val="12"/>
                <w:lang w:eastAsia="ko-KR"/>
              </w:rPr>
            </w:pPr>
            <w:ins w:id="452" w:author="윤성빈" w:date="2022-10-05T22:05:00Z">
              <w:r w:rsidRPr="009677DE">
                <w:rPr>
                  <w:rFonts w:eastAsia="바탕" w:hint="eastAsia"/>
                  <w:sz w:val="12"/>
                  <w:lang w:eastAsia="ko-KR"/>
                </w:rPr>
                <w:t>(0.052)</w:t>
              </w:r>
            </w:ins>
          </w:p>
        </w:tc>
        <w:tc>
          <w:tcPr>
            <w:tcW w:w="603" w:type="dxa"/>
            <w:tcPrChange w:id="453" w:author="윤성빈" w:date="2022-10-05T22:58:00Z">
              <w:tcPr>
                <w:tcW w:w="603" w:type="dxa"/>
              </w:tcPr>
            </w:tcPrChange>
          </w:tcPr>
          <w:p w14:paraId="6C729FC3" w14:textId="77777777" w:rsidR="008204F8" w:rsidRPr="009677DE" w:rsidRDefault="008204F8" w:rsidP="0044092D">
            <w:pPr>
              <w:keepNext/>
              <w:widowControl w:val="0"/>
              <w:autoSpaceDE w:val="0"/>
              <w:autoSpaceDN w:val="0"/>
              <w:adjustRightInd w:val="0"/>
              <w:spacing w:after="0" w:line="240" w:lineRule="auto"/>
              <w:rPr>
                <w:ins w:id="454" w:author="윤성빈" w:date="2022-10-05T22:05:00Z"/>
                <w:rFonts w:eastAsia="바탕"/>
                <w:sz w:val="12"/>
                <w:lang w:eastAsia="ko-KR"/>
              </w:rPr>
            </w:pPr>
            <w:ins w:id="455" w:author="윤성빈" w:date="2022-10-05T22:05:00Z">
              <w:r w:rsidRPr="009677DE">
                <w:rPr>
                  <w:rFonts w:eastAsia="바탕" w:hint="eastAsia"/>
                  <w:sz w:val="12"/>
                  <w:lang w:eastAsia="ko-KR"/>
                </w:rPr>
                <w:t>0.443</w:t>
              </w:r>
            </w:ins>
          </w:p>
          <w:p w14:paraId="0467F23B" w14:textId="77777777" w:rsidR="008204F8" w:rsidRPr="009677DE" w:rsidRDefault="008204F8" w:rsidP="0044092D">
            <w:pPr>
              <w:keepNext/>
              <w:widowControl w:val="0"/>
              <w:autoSpaceDE w:val="0"/>
              <w:autoSpaceDN w:val="0"/>
              <w:adjustRightInd w:val="0"/>
              <w:spacing w:after="0" w:line="240" w:lineRule="auto"/>
              <w:rPr>
                <w:ins w:id="456" w:author="윤성빈" w:date="2022-10-05T22:05:00Z"/>
                <w:rFonts w:eastAsia="바탕"/>
                <w:sz w:val="12"/>
                <w:lang w:eastAsia="ko-KR"/>
              </w:rPr>
            </w:pPr>
            <w:ins w:id="457" w:author="윤성빈" w:date="2022-10-05T22:05:00Z">
              <w:r w:rsidRPr="009677DE">
                <w:rPr>
                  <w:rFonts w:eastAsia="바탕" w:hint="eastAsia"/>
                  <w:sz w:val="12"/>
                  <w:lang w:eastAsia="ko-KR"/>
                </w:rPr>
                <w:t>(0.200)</w:t>
              </w:r>
            </w:ins>
          </w:p>
        </w:tc>
      </w:tr>
      <w:tr w:rsidR="008204F8" w:rsidRPr="009677DE" w14:paraId="50210002" w14:textId="77777777" w:rsidTr="00DC5950">
        <w:tblPrEx>
          <w:tblW w:w="10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458" w:author="윤성빈" w:date="2022-10-05T22:58:00Z">
            <w:tblPrEx>
              <w:tblW w:w="10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val="289"/>
          <w:ins w:id="459" w:author="윤성빈" w:date="2022-10-05T22:05:00Z"/>
          <w:trPrChange w:id="460" w:author="윤성빈" w:date="2022-10-05T22:58:00Z">
            <w:trPr>
              <w:trHeight w:val="289"/>
            </w:trPr>
          </w:trPrChange>
        </w:trPr>
        <w:tc>
          <w:tcPr>
            <w:tcW w:w="534" w:type="dxa"/>
            <w:vMerge/>
            <w:tcPrChange w:id="461" w:author="윤성빈" w:date="2022-10-05T22:58:00Z">
              <w:tcPr>
                <w:tcW w:w="436" w:type="dxa"/>
                <w:vMerge/>
              </w:tcPr>
            </w:tcPrChange>
          </w:tcPr>
          <w:p w14:paraId="65BA60D5" w14:textId="77777777" w:rsidR="008204F8" w:rsidRPr="00DC7E61" w:rsidRDefault="008204F8" w:rsidP="0044092D">
            <w:pPr>
              <w:widowControl w:val="0"/>
              <w:autoSpaceDE w:val="0"/>
              <w:autoSpaceDN w:val="0"/>
              <w:adjustRightInd w:val="0"/>
              <w:spacing w:after="0" w:line="240" w:lineRule="auto"/>
              <w:jc w:val="left"/>
              <w:rPr>
                <w:ins w:id="462" w:author="윤성빈" w:date="2022-10-05T22:05:00Z"/>
                <w:rFonts w:eastAsia="바탕"/>
                <w:spacing w:val="-10"/>
                <w:sz w:val="10"/>
                <w:szCs w:val="18"/>
                <w:lang w:eastAsia="ko-KR"/>
                <w:rPrChange w:id="463" w:author="윤성빈" w:date="2022-10-05T23:03:00Z">
                  <w:rPr>
                    <w:ins w:id="464" w:author="윤성빈" w:date="2022-10-05T22:05:00Z"/>
                    <w:rFonts w:eastAsia="바탕"/>
                    <w:sz w:val="12"/>
                    <w:lang w:eastAsia="ko-KR"/>
                  </w:rPr>
                </w:rPrChange>
              </w:rPr>
            </w:pPr>
          </w:p>
        </w:tc>
        <w:tc>
          <w:tcPr>
            <w:tcW w:w="717" w:type="dxa"/>
            <w:tcPrChange w:id="465" w:author="윤성빈" w:date="2022-10-05T22:58:00Z">
              <w:tcPr>
                <w:tcW w:w="815" w:type="dxa"/>
              </w:tcPr>
            </w:tcPrChange>
          </w:tcPr>
          <w:p w14:paraId="3A21B541" w14:textId="77777777" w:rsidR="008204F8" w:rsidRPr="00DC7E61" w:rsidRDefault="008204F8" w:rsidP="0044092D">
            <w:pPr>
              <w:widowControl w:val="0"/>
              <w:autoSpaceDE w:val="0"/>
              <w:autoSpaceDN w:val="0"/>
              <w:adjustRightInd w:val="0"/>
              <w:spacing w:after="0" w:line="240" w:lineRule="auto"/>
              <w:jc w:val="left"/>
              <w:rPr>
                <w:ins w:id="466" w:author="윤성빈" w:date="2022-10-05T22:05:00Z"/>
                <w:rFonts w:eastAsia="바탕"/>
                <w:sz w:val="12"/>
                <w:lang w:eastAsia="ko-KR"/>
              </w:rPr>
            </w:pPr>
            <w:ins w:id="467" w:author="윤성빈" w:date="2022-10-05T22:05:00Z">
              <w:r w:rsidRPr="00DC7E61">
                <w:rPr>
                  <w:rFonts w:eastAsia="바탕" w:hint="eastAsia"/>
                  <w:sz w:val="12"/>
                  <w:lang w:eastAsia="ko-KR"/>
                </w:rPr>
                <w:t>electronic</w:t>
              </w:r>
            </w:ins>
          </w:p>
        </w:tc>
        <w:tc>
          <w:tcPr>
            <w:tcW w:w="601" w:type="dxa"/>
            <w:tcPrChange w:id="468" w:author="윤성빈" w:date="2022-10-05T22:58:00Z">
              <w:tcPr>
                <w:tcW w:w="601" w:type="dxa"/>
              </w:tcPr>
            </w:tcPrChange>
          </w:tcPr>
          <w:p w14:paraId="3A334B57" w14:textId="77777777" w:rsidR="008204F8" w:rsidRPr="009677DE" w:rsidRDefault="008204F8" w:rsidP="0044092D">
            <w:pPr>
              <w:keepNext/>
              <w:widowControl w:val="0"/>
              <w:autoSpaceDE w:val="0"/>
              <w:autoSpaceDN w:val="0"/>
              <w:adjustRightInd w:val="0"/>
              <w:spacing w:after="0" w:line="240" w:lineRule="auto"/>
              <w:rPr>
                <w:ins w:id="469" w:author="윤성빈" w:date="2022-10-05T22:05:00Z"/>
                <w:rFonts w:eastAsia="바탕"/>
                <w:sz w:val="12"/>
                <w:lang w:eastAsia="ko-KR"/>
              </w:rPr>
            </w:pPr>
            <w:ins w:id="470" w:author="윤성빈" w:date="2022-10-05T22:05:00Z">
              <w:r w:rsidRPr="009677DE">
                <w:rPr>
                  <w:rFonts w:eastAsia="바탕" w:hint="eastAsia"/>
                  <w:sz w:val="12"/>
                  <w:lang w:eastAsia="ko-KR"/>
                </w:rPr>
                <w:t>0.495</w:t>
              </w:r>
            </w:ins>
          </w:p>
          <w:p w14:paraId="5CDE2271" w14:textId="77777777" w:rsidR="008204F8" w:rsidRPr="009677DE" w:rsidRDefault="008204F8" w:rsidP="0044092D">
            <w:pPr>
              <w:keepNext/>
              <w:widowControl w:val="0"/>
              <w:autoSpaceDE w:val="0"/>
              <w:autoSpaceDN w:val="0"/>
              <w:adjustRightInd w:val="0"/>
              <w:spacing w:after="0" w:line="240" w:lineRule="auto"/>
              <w:rPr>
                <w:ins w:id="471" w:author="윤성빈" w:date="2022-10-05T22:05:00Z"/>
                <w:rFonts w:eastAsia="바탕"/>
                <w:sz w:val="12"/>
                <w:lang w:eastAsia="ko-KR"/>
              </w:rPr>
            </w:pPr>
            <w:ins w:id="472" w:author="윤성빈" w:date="2022-10-05T22:05:00Z">
              <w:r w:rsidRPr="009677DE">
                <w:rPr>
                  <w:rFonts w:eastAsia="바탕" w:hint="eastAsia"/>
                  <w:sz w:val="12"/>
                  <w:lang w:eastAsia="ko-KR"/>
                </w:rPr>
                <w:t>(0.070)</w:t>
              </w:r>
            </w:ins>
          </w:p>
        </w:tc>
        <w:tc>
          <w:tcPr>
            <w:tcW w:w="601" w:type="dxa"/>
            <w:tcPrChange w:id="473" w:author="윤성빈" w:date="2022-10-05T22:58:00Z">
              <w:tcPr>
                <w:tcW w:w="601" w:type="dxa"/>
              </w:tcPr>
            </w:tcPrChange>
          </w:tcPr>
          <w:p w14:paraId="50DC4116" w14:textId="77777777" w:rsidR="008204F8" w:rsidRPr="009677DE" w:rsidRDefault="008204F8" w:rsidP="0044092D">
            <w:pPr>
              <w:keepNext/>
              <w:widowControl w:val="0"/>
              <w:autoSpaceDE w:val="0"/>
              <w:autoSpaceDN w:val="0"/>
              <w:adjustRightInd w:val="0"/>
              <w:spacing w:after="0" w:line="240" w:lineRule="auto"/>
              <w:rPr>
                <w:ins w:id="474" w:author="윤성빈" w:date="2022-10-05T22:05:00Z"/>
                <w:rFonts w:eastAsia="바탕"/>
                <w:sz w:val="12"/>
                <w:lang w:eastAsia="ko-KR"/>
              </w:rPr>
            </w:pPr>
            <w:ins w:id="475" w:author="윤성빈" w:date="2022-10-05T22:05:00Z">
              <w:r w:rsidRPr="009677DE">
                <w:rPr>
                  <w:rFonts w:eastAsia="바탕" w:hint="eastAsia"/>
                  <w:sz w:val="12"/>
                  <w:lang w:eastAsia="ko-KR"/>
                </w:rPr>
                <w:t>0.818</w:t>
              </w:r>
            </w:ins>
          </w:p>
          <w:p w14:paraId="2CB9C262" w14:textId="77777777" w:rsidR="008204F8" w:rsidRPr="009677DE" w:rsidRDefault="008204F8" w:rsidP="0044092D">
            <w:pPr>
              <w:keepNext/>
              <w:widowControl w:val="0"/>
              <w:autoSpaceDE w:val="0"/>
              <w:autoSpaceDN w:val="0"/>
              <w:adjustRightInd w:val="0"/>
              <w:spacing w:after="0" w:line="240" w:lineRule="auto"/>
              <w:rPr>
                <w:ins w:id="476" w:author="윤성빈" w:date="2022-10-05T22:05:00Z"/>
                <w:rFonts w:eastAsia="바탕"/>
                <w:sz w:val="12"/>
                <w:lang w:eastAsia="ko-KR"/>
              </w:rPr>
            </w:pPr>
            <w:ins w:id="477" w:author="윤성빈" w:date="2022-10-05T22:05:00Z">
              <w:r w:rsidRPr="009677DE">
                <w:rPr>
                  <w:rFonts w:eastAsia="바탕" w:hint="eastAsia"/>
                  <w:sz w:val="12"/>
                  <w:lang w:eastAsia="ko-KR"/>
                </w:rPr>
                <w:t>(0.163)</w:t>
              </w:r>
            </w:ins>
          </w:p>
        </w:tc>
        <w:tc>
          <w:tcPr>
            <w:tcW w:w="602" w:type="dxa"/>
            <w:tcPrChange w:id="478" w:author="윤성빈" w:date="2022-10-05T22:58:00Z">
              <w:tcPr>
                <w:tcW w:w="602" w:type="dxa"/>
              </w:tcPr>
            </w:tcPrChange>
          </w:tcPr>
          <w:p w14:paraId="6D62F7D3" w14:textId="77777777" w:rsidR="008204F8" w:rsidRPr="009677DE" w:rsidRDefault="008204F8" w:rsidP="0044092D">
            <w:pPr>
              <w:keepNext/>
              <w:widowControl w:val="0"/>
              <w:autoSpaceDE w:val="0"/>
              <w:autoSpaceDN w:val="0"/>
              <w:adjustRightInd w:val="0"/>
              <w:spacing w:after="0" w:line="240" w:lineRule="auto"/>
              <w:rPr>
                <w:ins w:id="479" w:author="윤성빈" w:date="2022-10-05T22:05:00Z"/>
                <w:rFonts w:eastAsia="바탕"/>
                <w:sz w:val="12"/>
                <w:lang w:eastAsia="ko-KR"/>
              </w:rPr>
            </w:pPr>
            <w:ins w:id="480" w:author="윤성빈" w:date="2022-10-05T22:05:00Z">
              <w:r w:rsidRPr="009677DE">
                <w:rPr>
                  <w:rFonts w:eastAsia="바탕" w:hint="eastAsia"/>
                  <w:sz w:val="12"/>
                  <w:lang w:eastAsia="ko-KR"/>
                </w:rPr>
                <w:t>0.789</w:t>
              </w:r>
            </w:ins>
          </w:p>
          <w:p w14:paraId="08CA4BC6" w14:textId="77777777" w:rsidR="008204F8" w:rsidRPr="009677DE" w:rsidRDefault="008204F8" w:rsidP="0044092D">
            <w:pPr>
              <w:keepNext/>
              <w:widowControl w:val="0"/>
              <w:autoSpaceDE w:val="0"/>
              <w:autoSpaceDN w:val="0"/>
              <w:adjustRightInd w:val="0"/>
              <w:spacing w:after="0" w:line="240" w:lineRule="auto"/>
              <w:rPr>
                <w:ins w:id="481" w:author="윤성빈" w:date="2022-10-05T22:05:00Z"/>
                <w:rFonts w:eastAsia="바탕"/>
                <w:sz w:val="12"/>
                <w:lang w:eastAsia="ko-KR"/>
              </w:rPr>
            </w:pPr>
            <w:ins w:id="482" w:author="윤성빈" w:date="2022-10-05T22:05:00Z">
              <w:r w:rsidRPr="009677DE">
                <w:rPr>
                  <w:rFonts w:eastAsia="바탕" w:hint="eastAsia"/>
                  <w:sz w:val="12"/>
                  <w:lang w:eastAsia="ko-KR"/>
                </w:rPr>
                <w:t>(0.153)</w:t>
              </w:r>
            </w:ins>
          </w:p>
        </w:tc>
        <w:tc>
          <w:tcPr>
            <w:tcW w:w="601" w:type="dxa"/>
            <w:tcPrChange w:id="483" w:author="윤성빈" w:date="2022-10-05T22:58:00Z">
              <w:tcPr>
                <w:tcW w:w="601" w:type="dxa"/>
              </w:tcPr>
            </w:tcPrChange>
          </w:tcPr>
          <w:p w14:paraId="53C9909E" w14:textId="77777777" w:rsidR="008204F8" w:rsidRPr="009677DE" w:rsidRDefault="008204F8" w:rsidP="0044092D">
            <w:pPr>
              <w:keepNext/>
              <w:widowControl w:val="0"/>
              <w:autoSpaceDE w:val="0"/>
              <w:autoSpaceDN w:val="0"/>
              <w:adjustRightInd w:val="0"/>
              <w:spacing w:after="0" w:line="240" w:lineRule="auto"/>
              <w:rPr>
                <w:ins w:id="484" w:author="윤성빈" w:date="2022-10-05T22:05:00Z"/>
                <w:rFonts w:eastAsia="바탕"/>
                <w:sz w:val="12"/>
                <w:lang w:eastAsia="ko-KR"/>
              </w:rPr>
            </w:pPr>
            <w:ins w:id="485" w:author="윤성빈" w:date="2022-10-05T22:05:00Z">
              <w:r w:rsidRPr="009677DE">
                <w:rPr>
                  <w:rFonts w:eastAsia="바탕" w:hint="eastAsia"/>
                  <w:sz w:val="12"/>
                  <w:lang w:eastAsia="ko-KR"/>
                </w:rPr>
                <w:t>0.879</w:t>
              </w:r>
            </w:ins>
          </w:p>
          <w:p w14:paraId="76BDE53F" w14:textId="77777777" w:rsidR="008204F8" w:rsidRPr="009677DE" w:rsidRDefault="008204F8" w:rsidP="0044092D">
            <w:pPr>
              <w:keepNext/>
              <w:widowControl w:val="0"/>
              <w:autoSpaceDE w:val="0"/>
              <w:autoSpaceDN w:val="0"/>
              <w:adjustRightInd w:val="0"/>
              <w:spacing w:after="0" w:line="240" w:lineRule="auto"/>
              <w:rPr>
                <w:ins w:id="486" w:author="윤성빈" w:date="2022-10-05T22:05:00Z"/>
                <w:rFonts w:eastAsia="바탕"/>
                <w:sz w:val="12"/>
                <w:lang w:eastAsia="ko-KR"/>
              </w:rPr>
            </w:pPr>
            <w:ins w:id="487" w:author="윤성빈" w:date="2022-10-05T22:05:00Z">
              <w:r w:rsidRPr="009677DE">
                <w:rPr>
                  <w:rFonts w:eastAsia="바탕" w:hint="eastAsia"/>
                  <w:sz w:val="12"/>
                  <w:lang w:eastAsia="ko-KR"/>
                </w:rPr>
                <w:t>(0.077)</w:t>
              </w:r>
            </w:ins>
          </w:p>
        </w:tc>
        <w:tc>
          <w:tcPr>
            <w:tcW w:w="602" w:type="dxa"/>
            <w:tcPrChange w:id="488" w:author="윤성빈" w:date="2022-10-05T22:58:00Z">
              <w:tcPr>
                <w:tcW w:w="602" w:type="dxa"/>
              </w:tcPr>
            </w:tcPrChange>
          </w:tcPr>
          <w:p w14:paraId="6E1098A5" w14:textId="77777777" w:rsidR="008204F8" w:rsidRPr="009677DE" w:rsidRDefault="008204F8" w:rsidP="0044092D">
            <w:pPr>
              <w:keepNext/>
              <w:widowControl w:val="0"/>
              <w:autoSpaceDE w:val="0"/>
              <w:autoSpaceDN w:val="0"/>
              <w:adjustRightInd w:val="0"/>
              <w:spacing w:after="0" w:line="240" w:lineRule="auto"/>
              <w:rPr>
                <w:ins w:id="489" w:author="윤성빈" w:date="2022-10-05T22:05:00Z"/>
                <w:rFonts w:eastAsia="바탕"/>
                <w:sz w:val="12"/>
                <w:lang w:eastAsia="ko-KR"/>
              </w:rPr>
            </w:pPr>
            <w:ins w:id="490" w:author="윤성빈" w:date="2022-10-05T22:05:00Z">
              <w:r w:rsidRPr="009677DE">
                <w:rPr>
                  <w:rFonts w:eastAsia="바탕" w:hint="eastAsia"/>
                  <w:sz w:val="12"/>
                  <w:lang w:eastAsia="ko-KR"/>
                </w:rPr>
                <w:t>0.869</w:t>
              </w:r>
            </w:ins>
          </w:p>
          <w:p w14:paraId="0DBCEE67" w14:textId="77777777" w:rsidR="008204F8" w:rsidRPr="009677DE" w:rsidRDefault="008204F8" w:rsidP="0044092D">
            <w:pPr>
              <w:keepNext/>
              <w:widowControl w:val="0"/>
              <w:autoSpaceDE w:val="0"/>
              <w:autoSpaceDN w:val="0"/>
              <w:adjustRightInd w:val="0"/>
              <w:spacing w:after="0" w:line="240" w:lineRule="auto"/>
              <w:rPr>
                <w:ins w:id="491" w:author="윤성빈" w:date="2022-10-05T22:05:00Z"/>
                <w:rFonts w:eastAsia="바탕"/>
                <w:sz w:val="12"/>
                <w:lang w:eastAsia="ko-KR"/>
              </w:rPr>
            </w:pPr>
            <w:ins w:id="492" w:author="윤성빈" w:date="2022-10-05T22:05:00Z">
              <w:r w:rsidRPr="009677DE">
                <w:rPr>
                  <w:rFonts w:eastAsia="바탕" w:hint="eastAsia"/>
                  <w:sz w:val="12"/>
                  <w:lang w:eastAsia="ko-KR"/>
                </w:rPr>
                <w:t>(0.120)</w:t>
              </w:r>
            </w:ins>
          </w:p>
        </w:tc>
        <w:tc>
          <w:tcPr>
            <w:tcW w:w="602" w:type="dxa"/>
            <w:tcPrChange w:id="493" w:author="윤성빈" w:date="2022-10-05T22:58:00Z">
              <w:tcPr>
                <w:tcW w:w="602" w:type="dxa"/>
              </w:tcPr>
            </w:tcPrChange>
          </w:tcPr>
          <w:p w14:paraId="24128DA8" w14:textId="77777777" w:rsidR="008204F8" w:rsidRPr="009677DE" w:rsidRDefault="008204F8" w:rsidP="0044092D">
            <w:pPr>
              <w:keepNext/>
              <w:widowControl w:val="0"/>
              <w:autoSpaceDE w:val="0"/>
              <w:autoSpaceDN w:val="0"/>
              <w:adjustRightInd w:val="0"/>
              <w:spacing w:after="0" w:line="240" w:lineRule="auto"/>
              <w:rPr>
                <w:ins w:id="494" w:author="윤성빈" w:date="2022-10-05T22:05:00Z"/>
                <w:rFonts w:eastAsia="바탕"/>
                <w:sz w:val="12"/>
                <w:lang w:eastAsia="ko-KR"/>
              </w:rPr>
            </w:pPr>
            <w:ins w:id="495" w:author="윤성빈" w:date="2022-10-05T22:05:00Z">
              <w:r w:rsidRPr="009677DE">
                <w:rPr>
                  <w:rFonts w:eastAsia="바탕" w:hint="eastAsia"/>
                  <w:sz w:val="12"/>
                  <w:lang w:eastAsia="ko-KR"/>
                </w:rPr>
                <w:t>14.740</w:t>
              </w:r>
            </w:ins>
          </w:p>
          <w:p w14:paraId="76D12E42" w14:textId="77777777" w:rsidR="008204F8" w:rsidRPr="009677DE" w:rsidRDefault="008204F8" w:rsidP="0044092D">
            <w:pPr>
              <w:keepNext/>
              <w:widowControl w:val="0"/>
              <w:autoSpaceDE w:val="0"/>
              <w:autoSpaceDN w:val="0"/>
              <w:adjustRightInd w:val="0"/>
              <w:spacing w:after="0" w:line="240" w:lineRule="auto"/>
              <w:rPr>
                <w:ins w:id="496" w:author="윤성빈" w:date="2022-10-05T22:05:00Z"/>
                <w:rFonts w:eastAsia="바탕"/>
                <w:sz w:val="12"/>
                <w:lang w:eastAsia="ko-KR"/>
              </w:rPr>
            </w:pPr>
            <w:ins w:id="497" w:author="윤성빈" w:date="2022-10-05T22:05:00Z">
              <w:r w:rsidRPr="009677DE">
                <w:rPr>
                  <w:rFonts w:eastAsia="바탕" w:hint="eastAsia"/>
                  <w:sz w:val="12"/>
                  <w:lang w:eastAsia="ko-KR"/>
                </w:rPr>
                <w:t>(4.206)</w:t>
              </w:r>
            </w:ins>
          </w:p>
        </w:tc>
        <w:tc>
          <w:tcPr>
            <w:tcW w:w="601" w:type="dxa"/>
            <w:tcPrChange w:id="498" w:author="윤성빈" w:date="2022-10-05T22:58:00Z">
              <w:tcPr>
                <w:tcW w:w="601" w:type="dxa"/>
              </w:tcPr>
            </w:tcPrChange>
          </w:tcPr>
          <w:p w14:paraId="51E89E13" w14:textId="77777777" w:rsidR="008204F8" w:rsidRPr="009677DE" w:rsidRDefault="008204F8" w:rsidP="0044092D">
            <w:pPr>
              <w:keepNext/>
              <w:widowControl w:val="0"/>
              <w:autoSpaceDE w:val="0"/>
              <w:autoSpaceDN w:val="0"/>
              <w:adjustRightInd w:val="0"/>
              <w:spacing w:after="0" w:line="240" w:lineRule="auto"/>
              <w:rPr>
                <w:ins w:id="499" w:author="윤성빈" w:date="2022-10-05T22:05:00Z"/>
                <w:rFonts w:eastAsia="바탕"/>
                <w:sz w:val="12"/>
                <w:lang w:eastAsia="ko-KR"/>
              </w:rPr>
            </w:pPr>
            <w:ins w:id="500" w:author="윤성빈" w:date="2022-10-05T22:05:00Z">
              <w:r w:rsidRPr="009677DE">
                <w:rPr>
                  <w:rFonts w:eastAsia="바탕" w:hint="eastAsia"/>
                  <w:sz w:val="12"/>
                  <w:lang w:eastAsia="ko-KR"/>
                </w:rPr>
                <w:t>27.380</w:t>
              </w:r>
            </w:ins>
          </w:p>
          <w:p w14:paraId="640521BB" w14:textId="77777777" w:rsidR="008204F8" w:rsidRPr="009677DE" w:rsidRDefault="008204F8" w:rsidP="0044092D">
            <w:pPr>
              <w:keepNext/>
              <w:widowControl w:val="0"/>
              <w:autoSpaceDE w:val="0"/>
              <w:autoSpaceDN w:val="0"/>
              <w:adjustRightInd w:val="0"/>
              <w:spacing w:after="0" w:line="240" w:lineRule="auto"/>
              <w:rPr>
                <w:ins w:id="501" w:author="윤성빈" w:date="2022-10-05T22:05:00Z"/>
                <w:rFonts w:eastAsia="바탕"/>
                <w:sz w:val="12"/>
                <w:lang w:eastAsia="ko-KR"/>
              </w:rPr>
            </w:pPr>
            <w:ins w:id="502" w:author="윤성빈" w:date="2022-10-05T22:05:00Z">
              <w:r w:rsidRPr="009677DE">
                <w:rPr>
                  <w:rFonts w:eastAsia="바탕" w:hint="eastAsia"/>
                  <w:sz w:val="12"/>
                  <w:lang w:eastAsia="ko-KR"/>
                </w:rPr>
                <w:t>(5.601)</w:t>
              </w:r>
            </w:ins>
          </w:p>
        </w:tc>
        <w:tc>
          <w:tcPr>
            <w:tcW w:w="601" w:type="dxa"/>
            <w:tcPrChange w:id="503" w:author="윤성빈" w:date="2022-10-05T22:58:00Z">
              <w:tcPr>
                <w:tcW w:w="601" w:type="dxa"/>
              </w:tcPr>
            </w:tcPrChange>
          </w:tcPr>
          <w:p w14:paraId="33EBF32D" w14:textId="77777777" w:rsidR="008204F8" w:rsidRPr="009677DE" w:rsidRDefault="008204F8" w:rsidP="0044092D">
            <w:pPr>
              <w:keepNext/>
              <w:widowControl w:val="0"/>
              <w:autoSpaceDE w:val="0"/>
              <w:autoSpaceDN w:val="0"/>
              <w:adjustRightInd w:val="0"/>
              <w:spacing w:after="0" w:line="240" w:lineRule="auto"/>
              <w:rPr>
                <w:ins w:id="504" w:author="윤성빈" w:date="2022-10-05T22:05:00Z"/>
                <w:rFonts w:eastAsia="바탕"/>
                <w:sz w:val="12"/>
                <w:lang w:eastAsia="ko-KR"/>
              </w:rPr>
            </w:pPr>
            <w:ins w:id="505" w:author="윤성빈" w:date="2022-10-05T22:05:00Z">
              <w:r w:rsidRPr="009677DE">
                <w:rPr>
                  <w:rFonts w:eastAsia="바탕" w:hint="eastAsia"/>
                  <w:sz w:val="12"/>
                  <w:lang w:eastAsia="ko-KR"/>
                </w:rPr>
                <w:t>21.792</w:t>
              </w:r>
            </w:ins>
          </w:p>
          <w:p w14:paraId="7DDCE2EE" w14:textId="77777777" w:rsidR="008204F8" w:rsidRPr="009677DE" w:rsidRDefault="008204F8" w:rsidP="0044092D">
            <w:pPr>
              <w:keepNext/>
              <w:widowControl w:val="0"/>
              <w:autoSpaceDE w:val="0"/>
              <w:autoSpaceDN w:val="0"/>
              <w:adjustRightInd w:val="0"/>
              <w:spacing w:after="0" w:line="240" w:lineRule="auto"/>
              <w:rPr>
                <w:ins w:id="506" w:author="윤성빈" w:date="2022-10-05T22:05:00Z"/>
                <w:rFonts w:eastAsia="바탕"/>
                <w:sz w:val="12"/>
                <w:lang w:eastAsia="ko-KR"/>
              </w:rPr>
            </w:pPr>
            <w:ins w:id="507" w:author="윤성빈" w:date="2022-10-05T22:05:00Z">
              <w:r w:rsidRPr="009677DE">
                <w:rPr>
                  <w:rFonts w:eastAsia="바탕" w:hint="eastAsia"/>
                  <w:sz w:val="12"/>
                  <w:lang w:eastAsia="ko-KR"/>
                </w:rPr>
                <w:t>(4.247)</w:t>
              </w:r>
            </w:ins>
          </w:p>
        </w:tc>
        <w:tc>
          <w:tcPr>
            <w:tcW w:w="602" w:type="dxa"/>
            <w:tcPrChange w:id="508" w:author="윤성빈" w:date="2022-10-05T22:58:00Z">
              <w:tcPr>
                <w:tcW w:w="602" w:type="dxa"/>
              </w:tcPr>
            </w:tcPrChange>
          </w:tcPr>
          <w:p w14:paraId="1DFABFA5" w14:textId="77777777" w:rsidR="008204F8" w:rsidRPr="009677DE" w:rsidRDefault="008204F8" w:rsidP="0044092D">
            <w:pPr>
              <w:keepNext/>
              <w:widowControl w:val="0"/>
              <w:autoSpaceDE w:val="0"/>
              <w:autoSpaceDN w:val="0"/>
              <w:adjustRightInd w:val="0"/>
              <w:spacing w:after="0" w:line="240" w:lineRule="auto"/>
              <w:rPr>
                <w:ins w:id="509" w:author="윤성빈" w:date="2022-10-05T22:05:00Z"/>
                <w:rFonts w:eastAsia="바탕"/>
                <w:sz w:val="12"/>
                <w:lang w:eastAsia="ko-KR"/>
              </w:rPr>
            </w:pPr>
            <w:ins w:id="510" w:author="윤성빈" w:date="2022-10-05T22:05:00Z">
              <w:r w:rsidRPr="009677DE">
                <w:rPr>
                  <w:rFonts w:eastAsia="바탕" w:hint="eastAsia"/>
                  <w:sz w:val="12"/>
                  <w:lang w:eastAsia="ko-KR"/>
                </w:rPr>
                <w:t>11.832</w:t>
              </w:r>
            </w:ins>
          </w:p>
          <w:p w14:paraId="3796E818" w14:textId="77777777" w:rsidR="008204F8" w:rsidRPr="009677DE" w:rsidRDefault="008204F8" w:rsidP="0044092D">
            <w:pPr>
              <w:keepNext/>
              <w:widowControl w:val="0"/>
              <w:autoSpaceDE w:val="0"/>
              <w:autoSpaceDN w:val="0"/>
              <w:adjustRightInd w:val="0"/>
              <w:spacing w:after="0" w:line="240" w:lineRule="auto"/>
              <w:rPr>
                <w:ins w:id="511" w:author="윤성빈" w:date="2022-10-05T22:05:00Z"/>
                <w:rFonts w:eastAsia="바탕"/>
                <w:sz w:val="12"/>
                <w:lang w:eastAsia="ko-KR"/>
              </w:rPr>
            </w:pPr>
            <w:ins w:id="512" w:author="윤성빈" w:date="2022-10-05T22:05:00Z">
              <w:r w:rsidRPr="009677DE">
                <w:rPr>
                  <w:rFonts w:eastAsia="바탕" w:hint="eastAsia"/>
                  <w:sz w:val="12"/>
                  <w:lang w:eastAsia="ko-KR"/>
                </w:rPr>
                <w:t>(2.554)</w:t>
              </w:r>
            </w:ins>
          </w:p>
        </w:tc>
        <w:tc>
          <w:tcPr>
            <w:tcW w:w="602" w:type="dxa"/>
            <w:tcPrChange w:id="513" w:author="윤성빈" w:date="2022-10-05T22:58:00Z">
              <w:tcPr>
                <w:tcW w:w="602" w:type="dxa"/>
              </w:tcPr>
            </w:tcPrChange>
          </w:tcPr>
          <w:p w14:paraId="3352C1AD" w14:textId="77777777" w:rsidR="008204F8" w:rsidRPr="009677DE" w:rsidRDefault="008204F8" w:rsidP="0044092D">
            <w:pPr>
              <w:keepNext/>
              <w:widowControl w:val="0"/>
              <w:autoSpaceDE w:val="0"/>
              <w:autoSpaceDN w:val="0"/>
              <w:adjustRightInd w:val="0"/>
              <w:spacing w:after="0" w:line="240" w:lineRule="auto"/>
              <w:rPr>
                <w:ins w:id="514" w:author="윤성빈" w:date="2022-10-05T22:05:00Z"/>
                <w:rFonts w:eastAsia="바탕"/>
                <w:sz w:val="12"/>
                <w:lang w:eastAsia="ko-KR"/>
              </w:rPr>
            </w:pPr>
            <w:ins w:id="515" w:author="윤성빈" w:date="2022-10-05T22:05:00Z">
              <w:r w:rsidRPr="009677DE">
                <w:rPr>
                  <w:rFonts w:eastAsia="바탕" w:hint="eastAsia"/>
                  <w:sz w:val="12"/>
                  <w:lang w:eastAsia="ko-KR"/>
                </w:rPr>
                <w:t>24.196</w:t>
              </w:r>
            </w:ins>
          </w:p>
          <w:p w14:paraId="08DCE557" w14:textId="77777777" w:rsidR="008204F8" w:rsidRPr="009677DE" w:rsidRDefault="008204F8" w:rsidP="0044092D">
            <w:pPr>
              <w:keepNext/>
              <w:widowControl w:val="0"/>
              <w:autoSpaceDE w:val="0"/>
              <w:autoSpaceDN w:val="0"/>
              <w:adjustRightInd w:val="0"/>
              <w:spacing w:after="0" w:line="240" w:lineRule="auto"/>
              <w:rPr>
                <w:ins w:id="516" w:author="윤성빈" w:date="2022-10-05T22:05:00Z"/>
                <w:rFonts w:eastAsia="바탕"/>
                <w:sz w:val="12"/>
                <w:lang w:eastAsia="ko-KR"/>
              </w:rPr>
            </w:pPr>
            <w:ins w:id="517" w:author="윤성빈" w:date="2022-10-05T22:05:00Z">
              <w:r w:rsidRPr="009677DE">
                <w:rPr>
                  <w:rFonts w:eastAsia="바탕" w:hint="eastAsia"/>
                  <w:sz w:val="12"/>
                  <w:lang w:eastAsia="ko-KR"/>
                </w:rPr>
                <w:t>(4.974)</w:t>
              </w:r>
            </w:ins>
          </w:p>
        </w:tc>
        <w:tc>
          <w:tcPr>
            <w:tcW w:w="601" w:type="dxa"/>
            <w:tcPrChange w:id="518" w:author="윤성빈" w:date="2022-10-05T22:58:00Z">
              <w:tcPr>
                <w:tcW w:w="601" w:type="dxa"/>
              </w:tcPr>
            </w:tcPrChange>
          </w:tcPr>
          <w:p w14:paraId="1D56E5C4" w14:textId="77777777" w:rsidR="008204F8" w:rsidRPr="009677DE" w:rsidRDefault="008204F8" w:rsidP="0044092D">
            <w:pPr>
              <w:keepNext/>
              <w:widowControl w:val="0"/>
              <w:autoSpaceDE w:val="0"/>
              <w:autoSpaceDN w:val="0"/>
              <w:adjustRightInd w:val="0"/>
              <w:spacing w:after="0" w:line="240" w:lineRule="auto"/>
              <w:rPr>
                <w:ins w:id="519" w:author="윤성빈" w:date="2022-10-05T22:05:00Z"/>
                <w:rFonts w:eastAsia="바탕"/>
                <w:sz w:val="12"/>
                <w:lang w:eastAsia="ko-KR"/>
              </w:rPr>
            </w:pPr>
            <w:ins w:id="520" w:author="윤성빈" w:date="2022-10-05T22:05:00Z">
              <w:r w:rsidRPr="009677DE">
                <w:rPr>
                  <w:rFonts w:eastAsia="바탕" w:hint="eastAsia"/>
                  <w:sz w:val="12"/>
                  <w:lang w:eastAsia="ko-KR"/>
                </w:rPr>
                <w:t>0.086</w:t>
              </w:r>
            </w:ins>
          </w:p>
          <w:p w14:paraId="29B95BA8" w14:textId="77777777" w:rsidR="008204F8" w:rsidRPr="009677DE" w:rsidRDefault="008204F8" w:rsidP="0044092D">
            <w:pPr>
              <w:keepNext/>
              <w:widowControl w:val="0"/>
              <w:autoSpaceDE w:val="0"/>
              <w:autoSpaceDN w:val="0"/>
              <w:adjustRightInd w:val="0"/>
              <w:spacing w:after="0" w:line="240" w:lineRule="auto"/>
              <w:rPr>
                <w:ins w:id="521" w:author="윤성빈" w:date="2022-10-05T22:05:00Z"/>
                <w:rFonts w:eastAsia="바탕"/>
                <w:sz w:val="12"/>
                <w:lang w:eastAsia="ko-KR"/>
              </w:rPr>
            </w:pPr>
            <w:ins w:id="522" w:author="윤성빈" w:date="2022-10-05T22:05:00Z">
              <w:r w:rsidRPr="009677DE">
                <w:rPr>
                  <w:rFonts w:eastAsia="바탕" w:hint="eastAsia"/>
                  <w:sz w:val="12"/>
                  <w:lang w:eastAsia="ko-KR"/>
                </w:rPr>
                <w:t>(0.048)</w:t>
              </w:r>
            </w:ins>
          </w:p>
        </w:tc>
        <w:tc>
          <w:tcPr>
            <w:tcW w:w="602" w:type="dxa"/>
            <w:tcPrChange w:id="523" w:author="윤성빈" w:date="2022-10-05T22:58:00Z">
              <w:tcPr>
                <w:tcW w:w="602" w:type="dxa"/>
              </w:tcPr>
            </w:tcPrChange>
          </w:tcPr>
          <w:p w14:paraId="46FE1280" w14:textId="77777777" w:rsidR="008204F8" w:rsidRPr="009677DE" w:rsidRDefault="008204F8" w:rsidP="0044092D">
            <w:pPr>
              <w:keepNext/>
              <w:widowControl w:val="0"/>
              <w:autoSpaceDE w:val="0"/>
              <w:autoSpaceDN w:val="0"/>
              <w:adjustRightInd w:val="0"/>
              <w:spacing w:after="0" w:line="240" w:lineRule="auto"/>
              <w:rPr>
                <w:ins w:id="524" w:author="윤성빈" w:date="2022-10-05T22:05:00Z"/>
                <w:rFonts w:eastAsia="바탕"/>
                <w:sz w:val="12"/>
                <w:lang w:eastAsia="ko-KR"/>
              </w:rPr>
            </w:pPr>
            <w:ins w:id="525" w:author="윤성빈" w:date="2022-10-05T22:05:00Z">
              <w:r w:rsidRPr="009677DE">
                <w:rPr>
                  <w:rFonts w:eastAsia="바탕" w:hint="eastAsia"/>
                  <w:sz w:val="12"/>
                  <w:lang w:eastAsia="ko-KR"/>
                </w:rPr>
                <w:t>0.655</w:t>
              </w:r>
            </w:ins>
          </w:p>
          <w:p w14:paraId="1C188381" w14:textId="77777777" w:rsidR="008204F8" w:rsidRPr="009677DE" w:rsidRDefault="008204F8" w:rsidP="0044092D">
            <w:pPr>
              <w:keepNext/>
              <w:widowControl w:val="0"/>
              <w:autoSpaceDE w:val="0"/>
              <w:autoSpaceDN w:val="0"/>
              <w:adjustRightInd w:val="0"/>
              <w:spacing w:after="0" w:line="240" w:lineRule="auto"/>
              <w:rPr>
                <w:ins w:id="526" w:author="윤성빈" w:date="2022-10-05T22:05:00Z"/>
                <w:rFonts w:eastAsia="바탕"/>
                <w:sz w:val="12"/>
                <w:lang w:eastAsia="ko-KR"/>
              </w:rPr>
            </w:pPr>
            <w:ins w:id="527" w:author="윤성빈" w:date="2022-10-05T22:05:00Z">
              <w:r w:rsidRPr="009677DE">
                <w:rPr>
                  <w:rFonts w:eastAsia="바탕" w:hint="eastAsia"/>
                  <w:sz w:val="12"/>
                  <w:lang w:eastAsia="ko-KR"/>
                </w:rPr>
                <w:t>(0.195)</w:t>
              </w:r>
            </w:ins>
          </w:p>
        </w:tc>
        <w:tc>
          <w:tcPr>
            <w:tcW w:w="601" w:type="dxa"/>
            <w:tcPrChange w:id="528" w:author="윤성빈" w:date="2022-10-05T22:58:00Z">
              <w:tcPr>
                <w:tcW w:w="601" w:type="dxa"/>
              </w:tcPr>
            </w:tcPrChange>
          </w:tcPr>
          <w:p w14:paraId="7379BEE2" w14:textId="77777777" w:rsidR="008204F8" w:rsidRPr="009677DE" w:rsidRDefault="008204F8" w:rsidP="0044092D">
            <w:pPr>
              <w:keepNext/>
              <w:widowControl w:val="0"/>
              <w:autoSpaceDE w:val="0"/>
              <w:autoSpaceDN w:val="0"/>
              <w:adjustRightInd w:val="0"/>
              <w:spacing w:after="0" w:line="240" w:lineRule="auto"/>
              <w:rPr>
                <w:ins w:id="529" w:author="윤성빈" w:date="2022-10-05T22:05:00Z"/>
                <w:rFonts w:eastAsia="바탕"/>
                <w:sz w:val="12"/>
                <w:lang w:eastAsia="ko-KR"/>
              </w:rPr>
            </w:pPr>
            <w:ins w:id="530" w:author="윤성빈" w:date="2022-10-05T22:05:00Z">
              <w:r w:rsidRPr="009677DE">
                <w:rPr>
                  <w:rFonts w:eastAsia="바탕" w:hint="eastAsia"/>
                  <w:sz w:val="12"/>
                  <w:lang w:eastAsia="ko-KR"/>
                </w:rPr>
                <w:t>0.512</w:t>
              </w:r>
            </w:ins>
          </w:p>
          <w:p w14:paraId="209CC7D5" w14:textId="77777777" w:rsidR="008204F8" w:rsidRPr="009677DE" w:rsidRDefault="008204F8" w:rsidP="0044092D">
            <w:pPr>
              <w:keepNext/>
              <w:widowControl w:val="0"/>
              <w:autoSpaceDE w:val="0"/>
              <w:autoSpaceDN w:val="0"/>
              <w:adjustRightInd w:val="0"/>
              <w:spacing w:after="0" w:line="240" w:lineRule="auto"/>
              <w:rPr>
                <w:ins w:id="531" w:author="윤성빈" w:date="2022-10-05T22:05:00Z"/>
                <w:rFonts w:eastAsia="바탕"/>
                <w:sz w:val="12"/>
                <w:lang w:eastAsia="ko-KR"/>
              </w:rPr>
            </w:pPr>
            <w:ins w:id="532" w:author="윤성빈" w:date="2022-10-05T22:05:00Z">
              <w:r w:rsidRPr="009677DE">
                <w:rPr>
                  <w:rFonts w:eastAsia="바탕" w:hint="eastAsia"/>
                  <w:sz w:val="12"/>
                  <w:lang w:eastAsia="ko-KR"/>
                </w:rPr>
                <w:t>(0.178)</w:t>
              </w:r>
            </w:ins>
          </w:p>
        </w:tc>
        <w:tc>
          <w:tcPr>
            <w:tcW w:w="601" w:type="dxa"/>
            <w:tcPrChange w:id="533" w:author="윤성빈" w:date="2022-10-05T22:58:00Z">
              <w:tcPr>
                <w:tcW w:w="601" w:type="dxa"/>
              </w:tcPr>
            </w:tcPrChange>
          </w:tcPr>
          <w:p w14:paraId="39AB073A" w14:textId="77777777" w:rsidR="008204F8" w:rsidRPr="009677DE" w:rsidRDefault="008204F8" w:rsidP="0044092D">
            <w:pPr>
              <w:keepNext/>
              <w:widowControl w:val="0"/>
              <w:autoSpaceDE w:val="0"/>
              <w:autoSpaceDN w:val="0"/>
              <w:adjustRightInd w:val="0"/>
              <w:spacing w:after="0" w:line="240" w:lineRule="auto"/>
              <w:rPr>
                <w:ins w:id="534" w:author="윤성빈" w:date="2022-10-05T22:05:00Z"/>
                <w:rFonts w:eastAsia="바탕"/>
                <w:sz w:val="12"/>
                <w:lang w:eastAsia="ko-KR"/>
              </w:rPr>
            </w:pPr>
            <w:ins w:id="535" w:author="윤성빈" w:date="2022-10-05T22:05:00Z">
              <w:r w:rsidRPr="009677DE">
                <w:rPr>
                  <w:rFonts w:eastAsia="바탕" w:hint="eastAsia"/>
                  <w:sz w:val="12"/>
                  <w:lang w:eastAsia="ko-KR"/>
                </w:rPr>
                <w:t>0.091</w:t>
              </w:r>
            </w:ins>
          </w:p>
          <w:p w14:paraId="71411588" w14:textId="77777777" w:rsidR="008204F8" w:rsidRPr="009677DE" w:rsidRDefault="008204F8" w:rsidP="0044092D">
            <w:pPr>
              <w:keepNext/>
              <w:widowControl w:val="0"/>
              <w:autoSpaceDE w:val="0"/>
              <w:autoSpaceDN w:val="0"/>
              <w:adjustRightInd w:val="0"/>
              <w:spacing w:after="0" w:line="240" w:lineRule="auto"/>
              <w:rPr>
                <w:ins w:id="536" w:author="윤성빈" w:date="2022-10-05T22:05:00Z"/>
                <w:rFonts w:eastAsia="바탕"/>
                <w:sz w:val="12"/>
                <w:lang w:eastAsia="ko-KR"/>
              </w:rPr>
            </w:pPr>
            <w:ins w:id="537" w:author="윤성빈" w:date="2022-10-05T22:05:00Z">
              <w:r w:rsidRPr="009677DE">
                <w:rPr>
                  <w:rFonts w:eastAsia="바탕" w:hint="eastAsia"/>
                  <w:sz w:val="12"/>
                  <w:lang w:eastAsia="ko-KR"/>
                </w:rPr>
                <w:t>(0.083)</w:t>
              </w:r>
            </w:ins>
          </w:p>
        </w:tc>
        <w:tc>
          <w:tcPr>
            <w:tcW w:w="603" w:type="dxa"/>
            <w:tcPrChange w:id="538" w:author="윤성빈" w:date="2022-10-05T22:58:00Z">
              <w:tcPr>
                <w:tcW w:w="603" w:type="dxa"/>
              </w:tcPr>
            </w:tcPrChange>
          </w:tcPr>
          <w:p w14:paraId="68E3FDF6" w14:textId="77777777" w:rsidR="008204F8" w:rsidRPr="009677DE" w:rsidRDefault="008204F8" w:rsidP="0044092D">
            <w:pPr>
              <w:keepNext/>
              <w:widowControl w:val="0"/>
              <w:autoSpaceDE w:val="0"/>
              <w:autoSpaceDN w:val="0"/>
              <w:adjustRightInd w:val="0"/>
              <w:spacing w:after="0" w:line="240" w:lineRule="auto"/>
              <w:rPr>
                <w:ins w:id="539" w:author="윤성빈" w:date="2022-10-05T22:05:00Z"/>
                <w:rFonts w:eastAsia="바탕"/>
                <w:sz w:val="12"/>
                <w:lang w:eastAsia="ko-KR"/>
              </w:rPr>
            </w:pPr>
            <w:ins w:id="540" w:author="윤성빈" w:date="2022-10-05T22:05:00Z">
              <w:r w:rsidRPr="009677DE">
                <w:rPr>
                  <w:rFonts w:eastAsia="바탕" w:hint="eastAsia"/>
                  <w:sz w:val="12"/>
                  <w:lang w:eastAsia="ko-KR"/>
                </w:rPr>
                <w:t>0.535</w:t>
              </w:r>
            </w:ins>
          </w:p>
          <w:p w14:paraId="0D92B471" w14:textId="77777777" w:rsidR="008204F8" w:rsidRPr="009677DE" w:rsidRDefault="008204F8" w:rsidP="0044092D">
            <w:pPr>
              <w:keepNext/>
              <w:widowControl w:val="0"/>
              <w:autoSpaceDE w:val="0"/>
              <w:autoSpaceDN w:val="0"/>
              <w:adjustRightInd w:val="0"/>
              <w:spacing w:after="0" w:line="240" w:lineRule="auto"/>
              <w:rPr>
                <w:ins w:id="541" w:author="윤성빈" w:date="2022-10-05T22:05:00Z"/>
                <w:rFonts w:eastAsia="바탕"/>
                <w:sz w:val="12"/>
                <w:lang w:eastAsia="ko-KR"/>
              </w:rPr>
            </w:pPr>
            <w:ins w:id="542" w:author="윤성빈" w:date="2022-10-05T22:05:00Z">
              <w:r w:rsidRPr="009677DE">
                <w:rPr>
                  <w:rFonts w:eastAsia="바탕" w:hint="eastAsia"/>
                  <w:sz w:val="12"/>
                  <w:lang w:eastAsia="ko-KR"/>
                </w:rPr>
                <w:t>(0.202)</w:t>
              </w:r>
            </w:ins>
          </w:p>
        </w:tc>
      </w:tr>
      <w:tr w:rsidR="008204F8" w:rsidRPr="009677DE" w14:paraId="3141E5A3" w14:textId="77777777" w:rsidTr="00DC5950">
        <w:tblPrEx>
          <w:tblW w:w="10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543" w:author="윤성빈" w:date="2022-10-05T22:58:00Z">
            <w:tblPrEx>
              <w:tblW w:w="10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val="289"/>
          <w:ins w:id="544" w:author="윤성빈" w:date="2022-10-05T22:05:00Z"/>
          <w:trPrChange w:id="545" w:author="윤성빈" w:date="2022-10-05T22:58:00Z">
            <w:trPr>
              <w:trHeight w:val="289"/>
            </w:trPr>
          </w:trPrChange>
        </w:trPr>
        <w:tc>
          <w:tcPr>
            <w:tcW w:w="534" w:type="dxa"/>
            <w:vMerge/>
            <w:tcPrChange w:id="546" w:author="윤성빈" w:date="2022-10-05T22:58:00Z">
              <w:tcPr>
                <w:tcW w:w="436" w:type="dxa"/>
                <w:vMerge/>
              </w:tcPr>
            </w:tcPrChange>
          </w:tcPr>
          <w:p w14:paraId="1D0A25F8" w14:textId="77777777" w:rsidR="008204F8" w:rsidRPr="00DC7E61" w:rsidRDefault="008204F8" w:rsidP="0044092D">
            <w:pPr>
              <w:widowControl w:val="0"/>
              <w:autoSpaceDE w:val="0"/>
              <w:autoSpaceDN w:val="0"/>
              <w:adjustRightInd w:val="0"/>
              <w:spacing w:after="0" w:line="240" w:lineRule="auto"/>
              <w:jc w:val="left"/>
              <w:rPr>
                <w:ins w:id="547" w:author="윤성빈" w:date="2022-10-05T22:05:00Z"/>
                <w:rFonts w:eastAsia="바탕"/>
                <w:spacing w:val="-10"/>
                <w:sz w:val="10"/>
                <w:szCs w:val="18"/>
                <w:lang w:eastAsia="ko-KR"/>
                <w:rPrChange w:id="548" w:author="윤성빈" w:date="2022-10-05T23:03:00Z">
                  <w:rPr>
                    <w:ins w:id="549" w:author="윤성빈" w:date="2022-10-05T22:05:00Z"/>
                    <w:rFonts w:eastAsia="바탕"/>
                    <w:sz w:val="12"/>
                    <w:lang w:eastAsia="ko-KR"/>
                  </w:rPr>
                </w:rPrChange>
              </w:rPr>
            </w:pPr>
          </w:p>
        </w:tc>
        <w:tc>
          <w:tcPr>
            <w:tcW w:w="717" w:type="dxa"/>
            <w:tcPrChange w:id="550" w:author="윤성빈" w:date="2022-10-05T22:58:00Z">
              <w:tcPr>
                <w:tcW w:w="815" w:type="dxa"/>
              </w:tcPr>
            </w:tcPrChange>
          </w:tcPr>
          <w:p w14:paraId="295F5B62" w14:textId="77777777" w:rsidR="008204F8" w:rsidRPr="00DC7E61" w:rsidRDefault="008204F8" w:rsidP="0044092D">
            <w:pPr>
              <w:widowControl w:val="0"/>
              <w:autoSpaceDE w:val="0"/>
              <w:autoSpaceDN w:val="0"/>
              <w:adjustRightInd w:val="0"/>
              <w:spacing w:after="0" w:line="240" w:lineRule="auto"/>
              <w:jc w:val="left"/>
              <w:rPr>
                <w:ins w:id="551" w:author="윤성빈" w:date="2022-10-05T22:05:00Z"/>
                <w:rFonts w:eastAsia="바탕"/>
                <w:sz w:val="12"/>
                <w:lang w:eastAsia="ko-KR"/>
              </w:rPr>
            </w:pPr>
            <w:ins w:id="552" w:author="윤성빈" w:date="2022-10-05T22:05:00Z">
              <w:r w:rsidRPr="00DC7E61">
                <w:rPr>
                  <w:rFonts w:eastAsia="바탕" w:hint="eastAsia"/>
                  <w:sz w:val="12"/>
                  <w:lang w:eastAsia="ko-KR"/>
                </w:rPr>
                <w:t>jazz</w:t>
              </w:r>
            </w:ins>
          </w:p>
        </w:tc>
        <w:tc>
          <w:tcPr>
            <w:tcW w:w="601" w:type="dxa"/>
            <w:tcPrChange w:id="553" w:author="윤성빈" w:date="2022-10-05T22:58:00Z">
              <w:tcPr>
                <w:tcW w:w="601" w:type="dxa"/>
              </w:tcPr>
            </w:tcPrChange>
          </w:tcPr>
          <w:p w14:paraId="4A419299" w14:textId="77777777" w:rsidR="008204F8" w:rsidRPr="009677DE" w:rsidRDefault="008204F8" w:rsidP="0044092D">
            <w:pPr>
              <w:keepNext/>
              <w:widowControl w:val="0"/>
              <w:autoSpaceDE w:val="0"/>
              <w:autoSpaceDN w:val="0"/>
              <w:adjustRightInd w:val="0"/>
              <w:spacing w:after="0" w:line="240" w:lineRule="auto"/>
              <w:rPr>
                <w:ins w:id="554" w:author="윤성빈" w:date="2022-10-05T22:05:00Z"/>
                <w:rFonts w:eastAsia="바탕"/>
                <w:sz w:val="12"/>
                <w:lang w:eastAsia="ko-KR"/>
              </w:rPr>
            </w:pPr>
            <w:ins w:id="555" w:author="윤성빈" w:date="2022-10-05T22:05:00Z">
              <w:r w:rsidRPr="009677DE">
                <w:rPr>
                  <w:rFonts w:eastAsia="바탕" w:hint="eastAsia"/>
                  <w:sz w:val="12"/>
                  <w:lang w:eastAsia="ko-KR"/>
                </w:rPr>
                <w:t>0.512</w:t>
              </w:r>
            </w:ins>
          </w:p>
          <w:p w14:paraId="50A1C2CF" w14:textId="77777777" w:rsidR="008204F8" w:rsidRPr="009677DE" w:rsidRDefault="008204F8" w:rsidP="0044092D">
            <w:pPr>
              <w:keepNext/>
              <w:widowControl w:val="0"/>
              <w:autoSpaceDE w:val="0"/>
              <w:autoSpaceDN w:val="0"/>
              <w:adjustRightInd w:val="0"/>
              <w:spacing w:after="0" w:line="240" w:lineRule="auto"/>
              <w:rPr>
                <w:ins w:id="556" w:author="윤성빈" w:date="2022-10-05T22:05:00Z"/>
                <w:rFonts w:eastAsia="바탕"/>
                <w:sz w:val="12"/>
                <w:lang w:eastAsia="ko-KR"/>
              </w:rPr>
            </w:pPr>
            <w:ins w:id="557" w:author="윤성빈" w:date="2022-10-05T22:05:00Z">
              <w:r w:rsidRPr="009677DE">
                <w:rPr>
                  <w:rFonts w:eastAsia="바탕" w:hint="eastAsia"/>
                  <w:sz w:val="12"/>
                  <w:lang w:eastAsia="ko-KR"/>
                </w:rPr>
                <w:t>(0.080)</w:t>
              </w:r>
            </w:ins>
          </w:p>
        </w:tc>
        <w:tc>
          <w:tcPr>
            <w:tcW w:w="601" w:type="dxa"/>
            <w:tcPrChange w:id="558" w:author="윤성빈" w:date="2022-10-05T22:58:00Z">
              <w:tcPr>
                <w:tcW w:w="601" w:type="dxa"/>
              </w:tcPr>
            </w:tcPrChange>
          </w:tcPr>
          <w:p w14:paraId="68BB671F" w14:textId="77777777" w:rsidR="008204F8" w:rsidRPr="009677DE" w:rsidRDefault="008204F8" w:rsidP="0044092D">
            <w:pPr>
              <w:keepNext/>
              <w:widowControl w:val="0"/>
              <w:autoSpaceDE w:val="0"/>
              <w:autoSpaceDN w:val="0"/>
              <w:adjustRightInd w:val="0"/>
              <w:spacing w:after="0" w:line="240" w:lineRule="auto"/>
              <w:rPr>
                <w:ins w:id="559" w:author="윤성빈" w:date="2022-10-05T22:05:00Z"/>
                <w:rFonts w:eastAsia="바탕"/>
                <w:sz w:val="12"/>
                <w:lang w:eastAsia="ko-KR"/>
              </w:rPr>
            </w:pPr>
            <w:ins w:id="560" w:author="윤성빈" w:date="2022-10-05T22:05:00Z">
              <w:r w:rsidRPr="009677DE">
                <w:rPr>
                  <w:rFonts w:eastAsia="바탕" w:hint="eastAsia"/>
                  <w:sz w:val="12"/>
                  <w:lang w:eastAsia="ko-KR"/>
                </w:rPr>
                <w:t>0.811</w:t>
              </w:r>
            </w:ins>
          </w:p>
          <w:p w14:paraId="78700DFD" w14:textId="77777777" w:rsidR="008204F8" w:rsidRPr="009677DE" w:rsidRDefault="008204F8" w:rsidP="0044092D">
            <w:pPr>
              <w:keepNext/>
              <w:widowControl w:val="0"/>
              <w:autoSpaceDE w:val="0"/>
              <w:autoSpaceDN w:val="0"/>
              <w:adjustRightInd w:val="0"/>
              <w:spacing w:after="0" w:line="240" w:lineRule="auto"/>
              <w:rPr>
                <w:ins w:id="561" w:author="윤성빈" w:date="2022-10-05T22:05:00Z"/>
                <w:rFonts w:eastAsia="바탕"/>
                <w:sz w:val="12"/>
                <w:lang w:eastAsia="ko-KR"/>
              </w:rPr>
            </w:pPr>
            <w:ins w:id="562" w:author="윤성빈" w:date="2022-10-05T22:05:00Z">
              <w:r w:rsidRPr="009677DE">
                <w:rPr>
                  <w:rFonts w:eastAsia="바탕" w:hint="eastAsia"/>
                  <w:sz w:val="12"/>
                  <w:lang w:eastAsia="ko-KR"/>
                </w:rPr>
                <w:t>(0.153)</w:t>
              </w:r>
            </w:ins>
          </w:p>
        </w:tc>
        <w:tc>
          <w:tcPr>
            <w:tcW w:w="602" w:type="dxa"/>
            <w:tcPrChange w:id="563" w:author="윤성빈" w:date="2022-10-05T22:58:00Z">
              <w:tcPr>
                <w:tcW w:w="602" w:type="dxa"/>
              </w:tcPr>
            </w:tcPrChange>
          </w:tcPr>
          <w:p w14:paraId="7DD59B2B" w14:textId="77777777" w:rsidR="008204F8" w:rsidRPr="009677DE" w:rsidRDefault="008204F8" w:rsidP="0044092D">
            <w:pPr>
              <w:keepNext/>
              <w:widowControl w:val="0"/>
              <w:autoSpaceDE w:val="0"/>
              <w:autoSpaceDN w:val="0"/>
              <w:adjustRightInd w:val="0"/>
              <w:spacing w:after="0" w:line="240" w:lineRule="auto"/>
              <w:rPr>
                <w:ins w:id="564" w:author="윤성빈" w:date="2022-10-05T22:05:00Z"/>
                <w:rFonts w:eastAsia="바탕"/>
                <w:sz w:val="12"/>
                <w:lang w:eastAsia="ko-KR"/>
              </w:rPr>
            </w:pPr>
            <w:ins w:id="565" w:author="윤성빈" w:date="2022-10-05T22:05:00Z">
              <w:r w:rsidRPr="009677DE">
                <w:rPr>
                  <w:rFonts w:eastAsia="바탕" w:hint="eastAsia"/>
                  <w:sz w:val="12"/>
                  <w:lang w:eastAsia="ko-KR"/>
                </w:rPr>
                <w:t>0.786</w:t>
              </w:r>
            </w:ins>
          </w:p>
          <w:p w14:paraId="06AEAEFF" w14:textId="77777777" w:rsidR="008204F8" w:rsidRPr="009677DE" w:rsidRDefault="008204F8" w:rsidP="0044092D">
            <w:pPr>
              <w:keepNext/>
              <w:widowControl w:val="0"/>
              <w:autoSpaceDE w:val="0"/>
              <w:autoSpaceDN w:val="0"/>
              <w:adjustRightInd w:val="0"/>
              <w:spacing w:after="0" w:line="240" w:lineRule="auto"/>
              <w:rPr>
                <w:ins w:id="566" w:author="윤성빈" w:date="2022-10-05T22:05:00Z"/>
                <w:rFonts w:eastAsia="바탕"/>
                <w:sz w:val="12"/>
                <w:lang w:eastAsia="ko-KR"/>
              </w:rPr>
            </w:pPr>
            <w:ins w:id="567" w:author="윤성빈" w:date="2022-10-05T22:05:00Z">
              <w:r w:rsidRPr="009677DE">
                <w:rPr>
                  <w:rFonts w:eastAsia="바탕" w:hint="eastAsia"/>
                  <w:sz w:val="12"/>
                  <w:lang w:eastAsia="ko-KR"/>
                </w:rPr>
                <w:t>(0.173)</w:t>
              </w:r>
            </w:ins>
          </w:p>
        </w:tc>
        <w:tc>
          <w:tcPr>
            <w:tcW w:w="601" w:type="dxa"/>
            <w:tcPrChange w:id="568" w:author="윤성빈" w:date="2022-10-05T22:58:00Z">
              <w:tcPr>
                <w:tcW w:w="601" w:type="dxa"/>
              </w:tcPr>
            </w:tcPrChange>
          </w:tcPr>
          <w:p w14:paraId="767C0F2D" w14:textId="77777777" w:rsidR="008204F8" w:rsidRPr="009677DE" w:rsidRDefault="008204F8" w:rsidP="0044092D">
            <w:pPr>
              <w:keepNext/>
              <w:widowControl w:val="0"/>
              <w:autoSpaceDE w:val="0"/>
              <w:autoSpaceDN w:val="0"/>
              <w:adjustRightInd w:val="0"/>
              <w:spacing w:after="0" w:line="240" w:lineRule="auto"/>
              <w:rPr>
                <w:ins w:id="569" w:author="윤성빈" w:date="2022-10-05T22:05:00Z"/>
                <w:rFonts w:eastAsia="바탕"/>
                <w:sz w:val="12"/>
                <w:lang w:eastAsia="ko-KR"/>
              </w:rPr>
            </w:pPr>
            <w:ins w:id="570" w:author="윤성빈" w:date="2022-10-05T22:05:00Z">
              <w:r w:rsidRPr="009677DE">
                <w:rPr>
                  <w:rFonts w:eastAsia="바탕" w:hint="eastAsia"/>
                  <w:sz w:val="12"/>
                  <w:lang w:eastAsia="ko-KR"/>
                </w:rPr>
                <w:t>0.885</w:t>
              </w:r>
            </w:ins>
          </w:p>
          <w:p w14:paraId="105F2770" w14:textId="77777777" w:rsidR="008204F8" w:rsidRPr="009677DE" w:rsidRDefault="008204F8" w:rsidP="0044092D">
            <w:pPr>
              <w:keepNext/>
              <w:widowControl w:val="0"/>
              <w:autoSpaceDE w:val="0"/>
              <w:autoSpaceDN w:val="0"/>
              <w:adjustRightInd w:val="0"/>
              <w:spacing w:after="0" w:line="240" w:lineRule="auto"/>
              <w:rPr>
                <w:ins w:id="571" w:author="윤성빈" w:date="2022-10-05T22:05:00Z"/>
                <w:rFonts w:eastAsia="바탕"/>
                <w:sz w:val="12"/>
                <w:lang w:eastAsia="ko-KR"/>
              </w:rPr>
            </w:pPr>
            <w:ins w:id="572" w:author="윤성빈" w:date="2022-10-05T22:05:00Z">
              <w:r w:rsidRPr="009677DE">
                <w:rPr>
                  <w:rFonts w:eastAsia="바탕" w:hint="eastAsia"/>
                  <w:sz w:val="12"/>
                  <w:lang w:eastAsia="ko-KR"/>
                </w:rPr>
                <w:t>(0.079)</w:t>
              </w:r>
            </w:ins>
          </w:p>
        </w:tc>
        <w:tc>
          <w:tcPr>
            <w:tcW w:w="602" w:type="dxa"/>
            <w:tcPrChange w:id="573" w:author="윤성빈" w:date="2022-10-05T22:58:00Z">
              <w:tcPr>
                <w:tcW w:w="602" w:type="dxa"/>
              </w:tcPr>
            </w:tcPrChange>
          </w:tcPr>
          <w:p w14:paraId="2D78B15B" w14:textId="77777777" w:rsidR="008204F8" w:rsidRPr="009677DE" w:rsidRDefault="008204F8" w:rsidP="0044092D">
            <w:pPr>
              <w:keepNext/>
              <w:widowControl w:val="0"/>
              <w:autoSpaceDE w:val="0"/>
              <w:autoSpaceDN w:val="0"/>
              <w:adjustRightInd w:val="0"/>
              <w:spacing w:after="0" w:line="240" w:lineRule="auto"/>
              <w:rPr>
                <w:ins w:id="574" w:author="윤성빈" w:date="2022-10-05T22:05:00Z"/>
                <w:rFonts w:eastAsia="바탕"/>
                <w:sz w:val="12"/>
                <w:lang w:eastAsia="ko-KR"/>
              </w:rPr>
            </w:pPr>
            <w:ins w:id="575" w:author="윤성빈" w:date="2022-10-05T22:05:00Z">
              <w:r w:rsidRPr="009677DE">
                <w:rPr>
                  <w:rFonts w:eastAsia="바탕" w:hint="eastAsia"/>
                  <w:sz w:val="12"/>
                  <w:lang w:eastAsia="ko-KR"/>
                </w:rPr>
                <w:t>0.870</w:t>
              </w:r>
            </w:ins>
          </w:p>
          <w:p w14:paraId="0A38B658" w14:textId="77777777" w:rsidR="008204F8" w:rsidRPr="009677DE" w:rsidRDefault="008204F8" w:rsidP="0044092D">
            <w:pPr>
              <w:keepNext/>
              <w:widowControl w:val="0"/>
              <w:autoSpaceDE w:val="0"/>
              <w:autoSpaceDN w:val="0"/>
              <w:adjustRightInd w:val="0"/>
              <w:spacing w:after="0" w:line="240" w:lineRule="auto"/>
              <w:rPr>
                <w:ins w:id="576" w:author="윤성빈" w:date="2022-10-05T22:05:00Z"/>
                <w:rFonts w:eastAsia="바탕"/>
                <w:sz w:val="12"/>
                <w:lang w:eastAsia="ko-KR"/>
              </w:rPr>
            </w:pPr>
            <w:ins w:id="577" w:author="윤성빈" w:date="2022-10-05T22:05:00Z">
              <w:r w:rsidRPr="009677DE">
                <w:rPr>
                  <w:rFonts w:eastAsia="바탕" w:hint="eastAsia"/>
                  <w:sz w:val="12"/>
                  <w:lang w:eastAsia="ko-KR"/>
                </w:rPr>
                <w:t>(0.102)</w:t>
              </w:r>
            </w:ins>
          </w:p>
        </w:tc>
        <w:tc>
          <w:tcPr>
            <w:tcW w:w="602" w:type="dxa"/>
            <w:tcPrChange w:id="578" w:author="윤성빈" w:date="2022-10-05T22:58:00Z">
              <w:tcPr>
                <w:tcW w:w="602" w:type="dxa"/>
              </w:tcPr>
            </w:tcPrChange>
          </w:tcPr>
          <w:p w14:paraId="3CB80FFB" w14:textId="77777777" w:rsidR="008204F8" w:rsidRPr="009677DE" w:rsidRDefault="008204F8" w:rsidP="0044092D">
            <w:pPr>
              <w:keepNext/>
              <w:widowControl w:val="0"/>
              <w:autoSpaceDE w:val="0"/>
              <w:autoSpaceDN w:val="0"/>
              <w:adjustRightInd w:val="0"/>
              <w:spacing w:after="0" w:line="240" w:lineRule="auto"/>
              <w:rPr>
                <w:ins w:id="579" w:author="윤성빈" w:date="2022-10-05T22:05:00Z"/>
                <w:rFonts w:eastAsia="바탕"/>
                <w:sz w:val="12"/>
                <w:lang w:eastAsia="ko-KR"/>
              </w:rPr>
            </w:pPr>
            <w:ins w:id="580" w:author="윤성빈" w:date="2022-10-05T22:05:00Z">
              <w:r w:rsidRPr="009677DE">
                <w:rPr>
                  <w:rFonts w:eastAsia="바탕" w:hint="eastAsia"/>
                  <w:sz w:val="12"/>
                  <w:lang w:eastAsia="ko-KR"/>
                </w:rPr>
                <w:t>14.156</w:t>
              </w:r>
            </w:ins>
          </w:p>
          <w:p w14:paraId="7C49EAFE" w14:textId="77777777" w:rsidR="008204F8" w:rsidRPr="009677DE" w:rsidRDefault="008204F8" w:rsidP="0044092D">
            <w:pPr>
              <w:keepNext/>
              <w:widowControl w:val="0"/>
              <w:autoSpaceDE w:val="0"/>
              <w:autoSpaceDN w:val="0"/>
              <w:adjustRightInd w:val="0"/>
              <w:spacing w:after="0" w:line="240" w:lineRule="auto"/>
              <w:rPr>
                <w:ins w:id="581" w:author="윤성빈" w:date="2022-10-05T22:05:00Z"/>
                <w:rFonts w:eastAsia="바탕"/>
                <w:sz w:val="12"/>
                <w:lang w:eastAsia="ko-KR"/>
              </w:rPr>
            </w:pPr>
            <w:ins w:id="582" w:author="윤성빈" w:date="2022-10-05T22:05:00Z">
              <w:r w:rsidRPr="009677DE">
                <w:rPr>
                  <w:rFonts w:eastAsia="바탕" w:hint="eastAsia"/>
                  <w:sz w:val="12"/>
                  <w:lang w:eastAsia="ko-KR"/>
                </w:rPr>
                <w:t>(4.872)</w:t>
              </w:r>
            </w:ins>
          </w:p>
        </w:tc>
        <w:tc>
          <w:tcPr>
            <w:tcW w:w="601" w:type="dxa"/>
            <w:tcPrChange w:id="583" w:author="윤성빈" w:date="2022-10-05T22:58:00Z">
              <w:tcPr>
                <w:tcW w:w="601" w:type="dxa"/>
              </w:tcPr>
            </w:tcPrChange>
          </w:tcPr>
          <w:p w14:paraId="3AC9182C" w14:textId="77777777" w:rsidR="008204F8" w:rsidRPr="009677DE" w:rsidRDefault="008204F8" w:rsidP="0044092D">
            <w:pPr>
              <w:keepNext/>
              <w:widowControl w:val="0"/>
              <w:autoSpaceDE w:val="0"/>
              <w:autoSpaceDN w:val="0"/>
              <w:adjustRightInd w:val="0"/>
              <w:spacing w:after="0" w:line="240" w:lineRule="auto"/>
              <w:rPr>
                <w:ins w:id="584" w:author="윤성빈" w:date="2022-10-05T22:05:00Z"/>
                <w:rFonts w:eastAsia="바탕"/>
                <w:sz w:val="12"/>
                <w:lang w:eastAsia="ko-KR"/>
              </w:rPr>
            </w:pPr>
            <w:ins w:id="585" w:author="윤성빈" w:date="2022-10-05T22:05:00Z">
              <w:r w:rsidRPr="009677DE">
                <w:rPr>
                  <w:rFonts w:eastAsia="바탕" w:hint="eastAsia"/>
                  <w:sz w:val="12"/>
                  <w:lang w:eastAsia="ko-KR"/>
                </w:rPr>
                <w:t>26.768</w:t>
              </w:r>
            </w:ins>
          </w:p>
          <w:p w14:paraId="4FB11A3D" w14:textId="77777777" w:rsidR="008204F8" w:rsidRPr="009677DE" w:rsidRDefault="008204F8" w:rsidP="0044092D">
            <w:pPr>
              <w:keepNext/>
              <w:widowControl w:val="0"/>
              <w:autoSpaceDE w:val="0"/>
              <w:autoSpaceDN w:val="0"/>
              <w:adjustRightInd w:val="0"/>
              <w:spacing w:after="0" w:line="240" w:lineRule="auto"/>
              <w:rPr>
                <w:ins w:id="586" w:author="윤성빈" w:date="2022-10-05T22:05:00Z"/>
                <w:rFonts w:eastAsia="바탕"/>
                <w:sz w:val="12"/>
                <w:lang w:eastAsia="ko-KR"/>
              </w:rPr>
            </w:pPr>
            <w:ins w:id="587" w:author="윤성빈" w:date="2022-10-05T22:05:00Z">
              <w:r w:rsidRPr="009677DE">
                <w:rPr>
                  <w:rFonts w:eastAsia="바탕" w:hint="eastAsia"/>
                  <w:sz w:val="12"/>
                  <w:lang w:eastAsia="ko-KR"/>
                </w:rPr>
                <w:t>(5.979)</w:t>
              </w:r>
            </w:ins>
          </w:p>
        </w:tc>
        <w:tc>
          <w:tcPr>
            <w:tcW w:w="601" w:type="dxa"/>
            <w:tcPrChange w:id="588" w:author="윤성빈" w:date="2022-10-05T22:58:00Z">
              <w:tcPr>
                <w:tcW w:w="601" w:type="dxa"/>
              </w:tcPr>
            </w:tcPrChange>
          </w:tcPr>
          <w:p w14:paraId="58487039" w14:textId="77777777" w:rsidR="008204F8" w:rsidRPr="009677DE" w:rsidRDefault="008204F8" w:rsidP="0044092D">
            <w:pPr>
              <w:keepNext/>
              <w:widowControl w:val="0"/>
              <w:autoSpaceDE w:val="0"/>
              <w:autoSpaceDN w:val="0"/>
              <w:adjustRightInd w:val="0"/>
              <w:spacing w:after="0" w:line="240" w:lineRule="auto"/>
              <w:rPr>
                <w:ins w:id="589" w:author="윤성빈" w:date="2022-10-05T22:05:00Z"/>
                <w:rFonts w:eastAsia="바탕"/>
                <w:sz w:val="12"/>
                <w:lang w:eastAsia="ko-KR"/>
              </w:rPr>
            </w:pPr>
            <w:ins w:id="590" w:author="윤성빈" w:date="2022-10-05T22:05:00Z">
              <w:r w:rsidRPr="009677DE">
                <w:rPr>
                  <w:rFonts w:eastAsia="바탕" w:hint="eastAsia"/>
                  <w:sz w:val="12"/>
                  <w:lang w:eastAsia="ko-KR"/>
                </w:rPr>
                <w:t>20.620</w:t>
              </w:r>
            </w:ins>
          </w:p>
          <w:p w14:paraId="6E062148" w14:textId="77777777" w:rsidR="008204F8" w:rsidRPr="009677DE" w:rsidRDefault="008204F8" w:rsidP="0044092D">
            <w:pPr>
              <w:keepNext/>
              <w:widowControl w:val="0"/>
              <w:autoSpaceDE w:val="0"/>
              <w:autoSpaceDN w:val="0"/>
              <w:adjustRightInd w:val="0"/>
              <w:spacing w:after="0" w:line="240" w:lineRule="auto"/>
              <w:rPr>
                <w:ins w:id="591" w:author="윤성빈" w:date="2022-10-05T22:05:00Z"/>
                <w:rFonts w:eastAsia="바탕"/>
                <w:sz w:val="12"/>
                <w:lang w:eastAsia="ko-KR"/>
              </w:rPr>
            </w:pPr>
            <w:ins w:id="592" w:author="윤성빈" w:date="2022-10-05T22:05:00Z">
              <w:r w:rsidRPr="009677DE">
                <w:rPr>
                  <w:rFonts w:eastAsia="바탕" w:hint="eastAsia"/>
                  <w:sz w:val="12"/>
                  <w:lang w:eastAsia="ko-KR"/>
                </w:rPr>
                <w:t>(4.864)</w:t>
              </w:r>
            </w:ins>
          </w:p>
        </w:tc>
        <w:tc>
          <w:tcPr>
            <w:tcW w:w="602" w:type="dxa"/>
            <w:tcPrChange w:id="593" w:author="윤성빈" w:date="2022-10-05T22:58:00Z">
              <w:tcPr>
                <w:tcW w:w="602" w:type="dxa"/>
              </w:tcPr>
            </w:tcPrChange>
          </w:tcPr>
          <w:p w14:paraId="7C37BA8B" w14:textId="77777777" w:rsidR="008204F8" w:rsidRPr="009677DE" w:rsidRDefault="008204F8" w:rsidP="0044092D">
            <w:pPr>
              <w:keepNext/>
              <w:widowControl w:val="0"/>
              <w:autoSpaceDE w:val="0"/>
              <w:autoSpaceDN w:val="0"/>
              <w:adjustRightInd w:val="0"/>
              <w:spacing w:after="0" w:line="240" w:lineRule="auto"/>
              <w:rPr>
                <w:ins w:id="594" w:author="윤성빈" w:date="2022-10-05T22:05:00Z"/>
                <w:rFonts w:eastAsia="바탕"/>
                <w:sz w:val="12"/>
                <w:lang w:eastAsia="ko-KR"/>
              </w:rPr>
            </w:pPr>
            <w:ins w:id="595" w:author="윤성빈" w:date="2022-10-05T22:05:00Z">
              <w:r w:rsidRPr="009677DE">
                <w:rPr>
                  <w:rFonts w:eastAsia="바탕" w:hint="eastAsia"/>
                  <w:sz w:val="12"/>
                  <w:lang w:eastAsia="ko-KR"/>
                </w:rPr>
                <w:t>11.132</w:t>
              </w:r>
            </w:ins>
          </w:p>
          <w:p w14:paraId="00FC5C36" w14:textId="77777777" w:rsidR="008204F8" w:rsidRPr="009677DE" w:rsidRDefault="008204F8" w:rsidP="0044092D">
            <w:pPr>
              <w:keepNext/>
              <w:widowControl w:val="0"/>
              <w:autoSpaceDE w:val="0"/>
              <w:autoSpaceDN w:val="0"/>
              <w:adjustRightInd w:val="0"/>
              <w:spacing w:after="0" w:line="240" w:lineRule="auto"/>
              <w:rPr>
                <w:ins w:id="596" w:author="윤성빈" w:date="2022-10-05T22:05:00Z"/>
                <w:rFonts w:eastAsia="바탕"/>
                <w:sz w:val="12"/>
                <w:lang w:eastAsia="ko-KR"/>
              </w:rPr>
            </w:pPr>
            <w:ins w:id="597" w:author="윤성빈" w:date="2022-10-05T22:05:00Z">
              <w:r w:rsidRPr="009677DE">
                <w:rPr>
                  <w:rFonts w:eastAsia="바탕" w:hint="eastAsia"/>
                  <w:sz w:val="12"/>
                  <w:lang w:eastAsia="ko-KR"/>
                </w:rPr>
                <w:t>(2.387)</w:t>
              </w:r>
            </w:ins>
          </w:p>
        </w:tc>
        <w:tc>
          <w:tcPr>
            <w:tcW w:w="602" w:type="dxa"/>
            <w:tcPrChange w:id="598" w:author="윤성빈" w:date="2022-10-05T22:58:00Z">
              <w:tcPr>
                <w:tcW w:w="602" w:type="dxa"/>
              </w:tcPr>
            </w:tcPrChange>
          </w:tcPr>
          <w:p w14:paraId="6C6A44E1" w14:textId="77777777" w:rsidR="008204F8" w:rsidRPr="009677DE" w:rsidRDefault="008204F8" w:rsidP="0044092D">
            <w:pPr>
              <w:keepNext/>
              <w:widowControl w:val="0"/>
              <w:autoSpaceDE w:val="0"/>
              <w:autoSpaceDN w:val="0"/>
              <w:adjustRightInd w:val="0"/>
              <w:spacing w:after="0" w:line="240" w:lineRule="auto"/>
              <w:rPr>
                <w:ins w:id="599" w:author="윤성빈" w:date="2022-10-05T22:05:00Z"/>
                <w:rFonts w:eastAsia="바탕"/>
                <w:sz w:val="12"/>
                <w:lang w:eastAsia="ko-KR"/>
              </w:rPr>
            </w:pPr>
            <w:ins w:id="600" w:author="윤성빈" w:date="2022-10-05T22:05:00Z">
              <w:r w:rsidRPr="009677DE">
                <w:rPr>
                  <w:rFonts w:eastAsia="바탕" w:hint="eastAsia"/>
                  <w:sz w:val="12"/>
                  <w:lang w:eastAsia="ko-KR"/>
                </w:rPr>
                <w:t>23.596</w:t>
              </w:r>
            </w:ins>
          </w:p>
          <w:p w14:paraId="43E14D99" w14:textId="77777777" w:rsidR="008204F8" w:rsidRPr="009677DE" w:rsidRDefault="008204F8" w:rsidP="0044092D">
            <w:pPr>
              <w:keepNext/>
              <w:widowControl w:val="0"/>
              <w:autoSpaceDE w:val="0"/>
              <w:autoSpaceDN w:val="0"/>
              <w:adjustRightInd w:val="0"/>
              <w:spacing w:after="0" w:line="240" w:lineRule="auto"/>
              <w:rPr>
                <w:ins w:id="601" w:author="윤성빈" w:date="2022-10-05T22:05:00Z"/>
                <w:rFonts w:eastAsia="바탕"/>
                <w:sz w:val="12"/>
                <w:lang w:eastAsia="ko-KR"/>
              </w:rPr>
            </w:pPr>
            <w:ins w:id="602" w:author="윤성빈" w:date="2022-10-05T22:05:00Z">
              <w:r w:rsidRPr="009677DE">
                <w:rPr>
                  <w:rFonts w:eastAsia="바탕" w:hint="eastAsia"/>
                  <w:sz w:val="12"/>
                  <w:lang w:eastAsia="ko-KR"/>
                </w:rPr>
                <w:t>(5.223)</w:t>
              </w:r>
            </w:ins>
          </w:p>
        </w:tc>
        <w:tc>
          <w:tcPr>
            <w:tcW w:w="601" w:type="dxa"/>
            <w:tcPrChange w:id="603" w:author="윤성빈" w:date="2022-10-05T22:58:00Z">
              <w:tcPr>
                <w:tcW w:w="601" w:type="dxa"/>
              </w:tcPr>
            </w:tcPrChange>
          </w:tcPr>
          <w:p w14:paraId="356AAE24" w14:textId="77777777" w:rsidR="008204F8" w:rsidRPr="009677DE" w:rsidRDefault="008204F8" w:rsidP="0044092D">
            <w:pPr>
              <w:keepNext/>
              <w:widowControl w:val="0"/>
              <w:autoSpaceDE w:val="0"/>
              <w:autoSpaceDN w:val="0"/>
              <w:adjustRightInd w:val="0"/>
              <w:spacing w:after="0" w:line="240" w:lineRule="auto"/>
              <w:rPr>
                <w:ins w:id="604" w:author="윤성빈" w:date="2022-10-05T22:05:00Z"/>
                <w:rFonts w:eastAsia="바탕"/>
                <w:sz w:val="12"/>
                <w:lang w:eastAsia="ko-KR"/>
              </w:rPr>
            </w:pPr>
            <w:ins w:id="605" w:author="윤성빈" w:date="2022-10-05T22:05:00Z">
              <w:r w:rsidRPr="009677DE">
                <w:rPr>
                  <w:rFonts w:eastAsia="바탕" w:hint="eastAsia"/>
                  <w:sz w:val="12"/>
                  <w:lang w:eastAsia="ko-KR"/>
                </w:rPr>
                <w:t>0.076</w:t>
              </w:r>
            </w:ins>
          </w:p>
          <w:p w14:paraId="58A76076" w14:textId="77777777" w:rsidR="008204F8" w:rsidRPr="009677DE" w:rsidRDefault="008204F8" w:rsidP="0044092D">
            <w:pPr>
              <w:keepNext/>
              <w:widowControl w:val="0"/>
              <w:autoSpaceDE w:val="0"/>
              <w:autoSpaceDN w:val="0"/>
              <w:adjustRightInd w:val="0"/>
              <w:spacing w:after="0" w:line="240" w:lineRule="auto"/>
              <w:rPr>
                <w:ins w:id="606" w:author="윤성빈" w:date="2022-10-05T22:05:00Z"/>
                <w:rFonts w:eastAsia="바탕"/>
                <w:sz w:val="12"/>
                <w:lang w:eastAsia="ko-KR"/>
              </w:rPr>
            </w:pPr>
            <w:ins w:id="607" w:author="윤성빈" w:date="2022-10-05T22:05:00Z">
              <w:r w:rsidRPr="009677DE">
                <w:rPr>
                  <w:rFonts w:eastAsia="바탕" w:hint="eastAsia"/>
                  <w:sz w:val="12"/>
                  <w:lang w:eastAsia="ko-KR"/>
                </w:rPr>
                <w:t>(0.052)</w:t>
              </w:r>
            </w:ins>
          </w:p>
        </w:tc>
        <w:tc>
          <w:tcPr>
            <w:tcW w:w="602" w:type="dxa"/>
            <w:tcPrChange w:id="608" w:author="윤성빈" w:date="2022-10-05T22:58:00Z">
              <w:tcPr>
                <w:tcW w:w="602" w:type="dxa"/>
              </w:tcPr>
            </w:tcPrChange>
          </w:tcPr>
          <w:p w14:paraId="282C705A" w14:textId="77777777" w:rsidR="008204F8" w:rsidRPr="009677DE" w:rsidRDefault="008204F8" w:rsidP="0044092D">
            <w:pPr>
              <w:keepNext/>
              <w:widowControl w:val="0"/>
              <w:autoSpaceDE w:val="0"/>
              <w:autoSpaceDN w:val="0"/>
              <w:adjustRightInd w:val="0"/>
              <w:spacing w:after="0" w:line="240" w:lineRule="auto"/>
              <w:rPr>
                <w:ins w:id="609" w:author="윤성빈" w:date="2022-10-05T22:05:00Z"/>
                <w:rFonts w:eastAsia="바탕"/>
                <w:sz w:val="12"/>
                <w:lang w:eastAsia="ko-KR"/>
              </w:rPr>
            </w:pPr>
            <w:ins w:id="610" w:author="윤성빈" w:date="2022-10-05T22:05:00Z">
              <w:r w:rsidRPr="009677DE">
                <w:rPr>
                  <w:rFonts w:eastAsia="바탕" w:hint="eastAsia"/>
                  <w:sz w:val="12"/>
                  <w:lang w:eastAsia="ko-KR"/>
                </w:rPr>
                <w:t>0.656</w:t>
              </w:r>
            </w:ins>
          </w:p>
          <w:p w14:paraId="4BDEEC3C" w14:textId="77777777" w:rsidR="008204F8" w:rsidRPr="009677DE" w:rsidRDefault="008204F8" w:rsidP="0044092D">
            <w:pPr>
              <w:keepNext/>
              <w:widowControl w:val="0"/>
              <w:autoSpaceDE w:val="0"/>
              <w:autoSpaceDN w:val="0"/>
              <w:adjustRightInd w:val="0"/>
              <w:spacing w:after="0" w:line="240" w:lineRule="auto"/>
              <w:rPr>
                <w:ins w:id="611" w:author="윤성빈" w:date="2022-10-05T22:05:00Z"/>
                <w:rFonts w:eastAsia="바탕"/>
                <w:sz w:val="12"/>
                <w:lang w:eastAsia="ko-KR"/>
              </w:rPr>
            </w:pPr>
            <w:ins w:id="612" w:author="윤성빈" w:date="2022-10-05T22:05:00Z">
              <w:r w:rsidRPr="009677DE">
                <w:rPr>
                  <w:rFonts w:eastAsia="바탕" w:hint="eastAsia"/>
                  <w:sz w:val="12"/>
                  <w:lang w:eastAsia="ko-KR"/>
                </w:rPr>
                <w:t>(0.181)</w:t>
              </w:r>
            </w:ins>
          </w:p>
        </w:tc>
        <w:tc>
          <w:tcPr>
            <w:tcW w:w="601" w:type="dxa"/>
            <w:tcPrChange w:id="613" w:author="윤성빈" w:date="2022-10-05T22:58:00Z">
              <w:tcPr>
                <w:tcW w:w="601" w:type="dxa"/>
              </w:tcPr>
            </w:tcPrChange>
          </w:tcPr>
          <w:p w14:paraId="421994D6" w14:textId="77777777" w:rsidR="008204F8" w:rsidRPr="009677DE" w:rsidRDefault="008204F8" w:rsidP="0044092D">
            <w:pPr>
              <w:keepNext/>
              <w:widowControl w:val="0"/>
              <w:autoSpaceDE w:val="0"/>
              <w:autoSpaceDN w:val="0"/>
              <w:adjustRightInd w:val="0"/>
              <w:spacing w:after="0" w:line="240" w:lineRule="auto"/>
              <w:rPr>
                <w:ins w:id="614" w:author="윤성빈" w:date="2022-10-05T22:05:00Z"/>
                <w:rFonts w:eastAsia="바탕"/>
                <w:sz w:val="12"/>
                <w:lang w:eastAsia="ko-KR"/>
              </w:rPr>
            </w:pPr>
            <w:ins w:id="615" w:author="윤성빈" w:date="2022-10-05T22:05:00Z">
              <w:r w:rsidRPr="009677DE">
                <w:rPr>
                  <w:rFonts w:eastAsia="바탕" w:hint="eastAsia"/>
                  <w:sz w:val="12"/>
                  <w:lang w:eastAsia="ko-KR"/>
                </w:rPr>
                <w:t>0.505</w:t>
              </w:r>
            </w:ins>
          </w:p>
          <w:p w14:paraId="6A6FA3D1" w14:textId="77777777" w:rsidR="008204F8" w:rsidRPr="009677DE" w:rsidRDefault="008204F8" w:rsidP="0044092D">
            <w:pPr>
              <w:keepNext/>
              <w:widowControl w:val="0"/>
              <w:autoSpaceDE w:val="0"/>
              <w:autoSpaceDN w:val="0"/>
              <w:adjustRightInd w:val="0"/>
              <w:spacing w:after="0" w:line="240" w:lineRule="auto"/>
              <w:rPr>
                <w:ins w:id="616" w:author="윤성빈" w:date="2022-10-05T22:05:00Z"/>
                <w:rFonts w:eastAsia="바탕"/>
                <w:sz w:val="12"/>
                <w:lang w:eastAsia="ko-KR"/>
              </w:rPr>
            </w:pPr>
            <w:ins w:id="617" w:author="윤성빈" w:date="2022-10-05T22:05:00Z">
              <w:r w:rsidRPr="009677DE">
                <w:rPr>
                  <w:rFonts w:eastAsia="바탕" w:hint="eastAsia"/>
                  <w:sz w:val="12"/>
                  <w:lang w:eastAsia="ko-KR"/>
                </w:rPr>
                <w:t>(0.212)</w:t>
              </w:r>
            </w:ins>
          </w:p>
        </w:tc>
        <w:tc>
          <w:tcPr>
            <w:tcW w:w="601" w:type="dxa"/>
            <w:tcPrChange w:id="618" w:author="윤성빈" w:date="2022-10-05T22:58:00Z">
              <w:tcPr>
                <w:tcW w:w="601" w:type="dxa"/>
              </w:tcPr>
            </w:tcPrChange>
          </w:tcPr>
          <w:p w14:paraId="57EC6D1B" w14:textId="77777777" w:rsidR="008204F8" w:rsidRPr="009677DE" w:rsidRDefault="008204F8" w:rsidP="0044092D">
            <w:pPr>
              <w:keepNext/>
              <w:widowControl w:val="0"/>
              <w:autoSpaceDE w:val="0"/>
              <w:autoSpaceDN w:val="0"/>
              <w:adjustRightInd w:val="0"/>
              <w:spacing w:after="0" w:line="240" w:lineRule="auto"/>
              <w:rPr>
                <w:ins w:id="619" w:author="윤성빈" w:date="2022-10-05T22:05:00Z"/>
                <w:rFonts w:eastAsia="바탕"/>
                <w:sz w:val="12"/>
                <w:lang w:eastAsia="ko-KR"/>
              </w:rPr>
            </w:pPr>
            <w:ins w:id="620" w:author="윤성빈" w:date="2022-10-05T22:05:00Z">
              <w:r w:rsidRPr="009677DE">
                <w:rPr>
                  <w:rFonts w:eastAsia="바탕" w:hint="eastAsia"/>
                  <w:sz w:val="12"/>
                  <w:lang w:eastAsia="ko-KR"/>
                </w:rPr>
                <w:t>0.070</w:t>
              </w:r>
            </w:ins>
          </w:p>
          <w:p w14:paraId="24227908" w14:textId="77777777" w:rsidR="008204F8" w:rsidRPr="009677DE" w:rsidRDefault="008204F8" w:rsidP="0044092D">
            <w:pPr>
              <w:keepNext/>
              <w:widowControl w:val="0"/>
              <w:autoSpaceDE w:val="0"/>
              <w:autoSpaceDN w:val="0"/>
              <w:adjustRightInd w:val="0"/>
              <w:spacing w:after="0" w:line="240" w:lineRule="auto"/>
              <w:rPr>
                <w:ins w:id="621" w:author="윤성빈" w:date="2022-10-05T22:05:00Z"/>
                <w:rFonts w:eastAsia="바탕"/>
                <w:sz w:val="12"/>
                <w:lang w:eastAsia="ko-KR"/>
              </w:rPr>
            </w:pPr>
            <w:ins w:id="622" w:author="윤성빈" w:date="2022-10-05T22:05:00Z">
              <w:r w:rsidRPr="009677DE">
                <w:rPr>
                  <w:rFonts w:eastAsia="바탕" w:hint="eastAsia"/>
                  <w:sz w:val="12"/>
                  <w:lang w:eastAsia="ko-KR"/>
                </w:rPr>
                <w:t>(0.058)</w:t>
              </w:r>
            </w:ins>
          </w:p>
        </w:tc>
        <w:tc>
          <w:tcPr>
            <w:tcW w:w="603" w:type="dxa"/>
            <w:tcPrChange w:id="623" w:author="윤성빈" w:date="2022-10-05T22:58:00Z">
              <w:tcPr>
                <w:tcW w:w="603" w:type="dxa"/>
              </w:tcPr>
            </w:tcPrChange>
          </w:tcPr>
          <w:p w14:paraId="5989E1AD" w14:textId="77777777" w:rsidR="008204F8" w:rsidRPr="009677DE" w:rsidRDefault="008204F8" w:rsidP="0044092D">
            <w:pPr>
              <w:keepNext/>
              <w:widowControl w:val="0"/>
              <w:autoSpaceDE w:val="0"/>
              <w:autoSpaceDN w:val="0"/>
              <w:adjustRightInd w:val="0"/>
              <w:spacing w:after="0" w:line="240" w:lineRule="auto"/>
              <w:rPr>
                <w:ins w:id="624" w:author="윤성빈" w:date="2022-10-05T22:05:00Z"/>
                <w:rFonts w:eastAsia="바탕"/>
                <w:sz w:val="12"/>
                <w:lang w:eastAsia="ko-KR"/>
              </w:rPr>
            </w:pPr>
            <w:ins w:id="625" w:author="윤성빈" w:date="2022-10-05T22:05:00Z">
              <w:r w:rsidRPr="009677DE">
                <w:rPr>
                  <w:rFonts w:eastAsia="바탕" w:hint="eastAsia"/>
                  <w:sz w:val="12"/>
                  <w:lang w:eastAsia="ko-KR"/>
                </w:rPr>
                <w:t>0.539</w:t>
              </w:r>
            </w:ins>
          </w:p>
          <w:p w14:paraId="19A3856A" w14:textId="77777777" w:rsidR="008204F8" w:rsidRPr="009677DE" w:rsidRDefault="008204F8" w:rsidP="0044092D">
            <w:pPr>
              <w:keepNext/>
              <w:widowControl w:val="0"/>
              <w:autoSpaceDE w:val="0"/>
              <w:autoSpaceDN w:val="0"/>
              <w:adjustRightInd w:val="0"/>
              <w:spacing w:after="0" w:line="240" w:lineRule="auto"/>
              <w:rPr>
                <w:ins w:id="626" w:author="윤성빈" w:date="2022-10-05T22:05:00Z"/>
                <w:rFonts w:eastAsia="바탕"/>
                <w:sz w:val="12"/>
                <w:lang w:eastAsia="ko-KR"/>
              </w:rPr>
            </w:pPr>
            <w:ins w:id="627" w:author="윤성빈" w:date="2022-10-05T22:05:00Z">
              <w:r w:rsidRPr="009677DE">
                <w:rPr>
                  <w:rFonts w:eastAsia="바탕" w:hint="eastAsia"/>
                  <w:sz w:val="12"/>
                  <w:lang w:eastAsia="ko-KR"/>
                </w:rPr>
                <w:t>(0.208)</w:t>
              </w:r>
            </w:ins>
          </w:p>
        </w:tc>
      </w:tr>
      <w:tr w:rsidR="008204F8" w:rsidRPr="009677DE" w14:paraId="21E532FA" w14:textId="77777777" w:rsidTr="00DC5950">
        <w:tblPrEx>
          <w:tblW w:w="10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628" w:author="윤성빈" w:date="2022-10-05T22:58:00Z">
            <w:tblPrEx>
              <w:tblW w:w="10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val="311"/>
          <w:ins w:id="629" w:author="윤성빈" w:date="2022-10-05T22:05:00Z"/>
          <w:trPrChange w:id="630" w:author="윤성빈" w:date="2022-10-05T22:58:00Z">
            <w:trPr>
              <w:trHeight w:val="311"/>
            </w:trPr>
          </w:trPrChange>
        </w:trPr>
        <w:tc>
          <w:tcPr>
            <w:tcW w:w="534" w:type="dxa"/>
            <w:vMerge/>
            <w:tcPrChange w:id="631" w:author="윤성빈" w:date="2022-10-05T22:58:00Z">
              <w:tcPr>
                <w:tcW w:w="436" w:type="dxa"/>
                <w:vMerge/>
              </w:tcPr>
            </w:tcPrChange>
          </w:tcPr>
          <w:p w14:paraId="4813658C" w14:textId="77777777" w:rsidR="008204F8" w:rsidRPr="00DC7E61" w:rsidRDefault="008204F8" w:rsidP="0044092D">
            <w:pPr>
              <w:widowControl w:val="0"/>
              <w:autoSpaceDE w:val="0"/>
              <w:autoSpaceDN w:val="0"/>
              <w:adjustRightInd w:val="0"/>
              <w:spacing w:after="0" w:line="240" w:lineRule="auto"/>
              <w:jc w:val="left"/>
              <w:rPr>
                <w:ins w:id="632" w:author="윤성빈" w:date="2022-10-05T22:05:00Z"/>
                <w:rFonts w:eastAsia="바탕"/>
                <w:spacing w:val="-10"/>
                <w:sz w:val="10"/>
                <w:szCs w:val="18"/>
                <w:lang w:eastAsia="ko-KR"/>
                <w:rPrChange w:id="633" w:author="윤성빈" w:date="2022-10-05T23:03:00Z">
                  <w:rPr>
                    <w:ins w:id="634" w:author="윤성빈" w:date="2022-10-05T22:05:00Z"/>
                    <w:rFonts w:eastAsia="바탕"/>
                    <w:sz w:val="12"/>
                    <w:lang w:eastAsia="ko-KR"/>
                  </w:rPr>
                </w:rPrChange>
              </w:rPr>
            </w:pPr>
          </w:p>
        </w:tc>
        <w:tc>
          <w:tcPr>
            <w:tcW w:w="717" w:type="dxa"/>
            <w:tcPrChange w:id="635" w:author="윤성빈" w:date="2022-10-05T22:58:00Z">
              <w:tcPr>
                <w:tcW w:w="815" w:type="dxa"/>
              </w:tcPr>
            </w:tcPrChange>
          </w:tcPr>
          <w:p w14:paraId="2B2B82B4" w14:textId="77777777" w:rsidR="008204F8" w:rsidRPr="00DC7E61" w:rsidRDefault="008204F8" w:rsidP="0044092D">
            <w:pPr>
              <w:widowControl w:val="0"/>
              <w:autoSpaceDE w:val="0"/>
              <w:autoSpaceDN w:val="0"/>
              <w:adjustRightInd w:val="0"/>
              <w:spacing w:after="0" w:line="240" w:lineRule="auto"/>
              <w:jc w:val="left"/>
              <w:rPr>
                <w:ins w:id="636" w:author="윤성빈" w:date="2022-10-05T22:05:00Z"/>
                <w:rFonts w:eastAsia="바탕"/>
                <w:sz w:val="12"/>
                <w:lang w:eastAsia="ko-KR"/>
              </w:rPr>
            </w:pPr>
            <w:proofErr w:type="spellStart"/>
            <w:ins w:id="637" w:author="윤성빈" w:date="2022-10-05T22:05:00Z">
              <w:r w:rsidRPr="00DC7E61">
                <w:rPr>
                  <w:rFonts w:eastAsia="바탕" w:hint="eastAsia"/>
                  <w:sz w:val="12"/>
                  <w:lang w:eastAsia="ko-KR"/>
                </w:rPr>
                <w:t>poprock</w:t>
              </w:r>
              <w:proofErr w:type="spellEnd"/>
            </w:ins>
          </w:p>
        </w:tc>
        <w:tc>
          <w:tcPr>
            <w:tcW w:w="601" w:type="dxa"/>
            <w:tcPrChange w:id="638" w:author="윤성빈" w:date="2022-10-05T22:58:00Z">
              <w:tcPr>
                <w:tcW w:w="601" w:type="dxa"/>
              </w:tcPr>
            </w:tcPrChange>
          </w:tcPr>
          <w:p w14:paraId="3F41FADF" w14:textId="77777777" w:rsidR="008204F8" w:rsidRPr="009677DE" w:rsidRDefault="008204F8" w:rsidP="0044092D">
            <w:pPr>
              <w:keepNext/>
              <w:widowControl w:val="0"/>
              <w:autoSpaceDE w:val="0"/>
              <w:autoSpaceDN w:val="0"/>
              <w:adjustRightInd w:val="0"/>
              <w:spacing w:after="0" w:line="240" w:lineRule="auto"/>
              <w:rPr>
                <w:ins w:id="639" w:author="윤성빈" w:date="2022-10-05T22:05:00Z"/>
                <w:rFonts w:eastAsia="바탕"/>
                <w:sz w:val="12"/>
                <w:lang w:eastAsia="ko-KR"/>
              </w:rPr>
            </w:pPr>
            <w:ins w:id="640" w:author="윤성빈" w:date="2022-10-05T22:05:00Z">
              <w:r w:rsidRPr="009677DE">
                <w:rPr>
                  <w:rFonts w:eastAsia="바탕" w:hint="eastAsia"/>
                  <w:sz w:val="12"/>
                  <w:lang w:eastAsia="ko-KR"/>
                </w:rPr>
                <w:t>0.556</w:t>
              </w:r>
            </w:ins>
          </w:p>
          <w:p w14:paraId="614221CA" w14:textId="77777777" w:rsidR="008204F8" w:rsidRPr="009677DE" w:rsidRDefault="008204F8" w:rsidP="0044092D">
            <w:pPr>
              <w:keepNext/>
              <w:widowControl w:val="0"/>
              <w:autoSpaceDE w:val="0"/>
              <w:autoSpaceDN w:val="0"/>
              <w:adjustRightInd w:val="0"/>
              <w:spacing w:after="0" w:line="240" w:lineRule="auto"/>
              <w:rPr>
                <w:ins w:id="641" w:author="윤성빈" w:date="2022-10-05T22:05:00Z"/>
                <w:rFonts w:eastAsia="바탕"/>
                <w:sz w:val="12"/>
                <w:lang w:eastAsia="ko-KR"/>
              </w:rPr>
            </w:pPr>
            <w:ins w:id="642" w:author="윤성빈" w:date="2022-10-05T22:05:00Z">
              <w:r w:rsidRPr="009677DE">
                <w:rPr>
                  <w:rFonts w:eastAsia="바탕" w:hint="eastAsia"/>
                  <w:sz w:val="12"/>
                  <w:lang w:eastAsia="ko-KR"/>
                </w:rPr>
                <w:t>(0.087)</w:t>
              </w:r>
            </w:ins>
          </w:p>
        </w:tc>
        <w:tc>
          <w:tcPr>
            <w:tcW w:w="601" w:type="dxa"/>
            <w:tcPrChange w:id="643" w:author="윤성빈" w:date="2022-10-05T22:58:00Z">
              <w:tcPr>
                <w:tcW w:w="601" w:type="dxa"/>
              </w:tcPr>
            </w:tcPrChange>
          </w:tcPr>
          <w:p w14:paraId="411727FC" w14:textId="77777777" w:rsidR="008204F8" w:rsidRPr="009677DE" w:rsidRDefault="008204F8" w:rsidP="0044092D">
            <w:pPr>
              <w:keepNext/>
              <w:widowControl w:val="0"/>
              <w:autoSpaceDE w:val="0"/>
              <w:autoSpaceDN w:val="0"/>
              <w:adjustRightInd w:val="0"/>
              <w:spacing w:after="0" w:line="240" w:lineRule="auto"/>
              <w:rPr>
                <w:ins w:id="644" w:author="윤성빈" w:date="2022-10-05T22:05:00Z"/>
                <w:rFonts w:eastAsia="바탕"/>
                <w:sz w:val="12"/>
                <w:lang w:eastAsia="ko-KR"/>
              </w:rPr>
            </w:pPr>
            <w:ins w:id="645" w:author="윤성빈" w:date="2022-10-05T22:05:00Z">
              <w:r w:rsidRPr="009677DE">
                <w:rPr>
                  <w:rFonts w:eastAsia="바탕" w:hint="eastAsia"/>
                  <w:sz w:val="12"/>
                  <w:lang w:eastAsia="ko-KR"/>
                </w:rPr>
                <w:t>0.792</w:t>
              </w:r>
            </w:ins>
          </w:p>
          <w:p w14:paraId="3065D413" w14:textId="77777777" w:rsidR="008204F8" w:rsidRPr="009677DE" w:rsidRDefault="008204F8" w:rsidP="0044092D">
            <w:pPr>
              <w:keepNext/>
              <w:widowControl w:val="0"/>
              <w:autoSpaceDE w:val="0"/>
              <w:autoSpaceDN w:val="0"/>
              <w:adjustRightInd w:val="0"/>
              <w:spacing w:after="0" w:line="240" w:lineRule="auto"/>
              <w:rPr>
                <w:ins w:id="646" w:author="윤성빈" w:date="2022-10-05T22:05:00Z"/>
                <w:rFonts w:eastAsia="바탕"/>
                <w:sz w:val="12"/>
                <w:lang w:eastAsia="ko-KR"/>
              </w:rPr>
            </w:pPr>
            <w:ins w:id="647" w:author="윤성빈" w:date="2022-10-05T22:05:00Z">
              <w:r w:rsidRPr="009677DE">
                <w:rPr>
                  <w:rFonts w:eastAsia="바탕" w:hint="eastAsia"/>
                  <w:sz w:val="12"/>
                  <w:lang w:eastAsia="ko-KR"/>
                </w:rPr>
                <w:t>(0.157)</w:t>
              </w:r>
            </w:ins>
          </w:p>
        </w:tc>
        <w:tc>
          <w:tcPr>
            <w:tcW w:w="602" w:type="dxa"/>
            <w:tcPrChange w:id="648" w:author="윤성빈" w:date="2022-10-05T22:58:00Z">
              <w:tcPr>
                <w:tcW w:w="602" w:type="dxa"/>
              </w:tcPr>
            </w:tcPrChange>
          </w:tcPr>
          <w:p w14:paraId="4D85BB76" w14:textId="77777777" w:rsidR="008204F8" w:rsidRPr="009677DE" w:rsidRDefault="008204F8" w:rsidP="0044092D">
            <w:pPr>
              <w:keepNext/>
              <w:widowControl w:val="0"/>
              <w:autoSpaceDE w:val="0"/>
              <w:autoSpaceDN w:val="0"/>
              <w:adjustRightInd w:val="0"/>
              <w:spacing w:after="0" w:line="240" w:lineRule="auto"/>
              <w:rPr>
                <w:ins w:id="649" w:author="윤성빈" w:date="2022-10-05T22:05:00Z"/>
                <w:rFonts w:eastAsia="바탕"/>
                <w:sz w:val="12"/>
                <w:lang w:eastAsia="ko-KR"/>
              </w:rPr>
            </w:pPr>
            <w:ins w:id="650" w:author="윤성빈" w:date="2022-10-05T22:05:00Z">
              <w:r w:rsidRPr="009677DE">
                <w:rPr>
                  <w:rFonts w:eastAsia="바탕" w:hint="eastAsia"/>
                  <w:sz w:val="12"/>
                  <w:lang w:eastAsia="ko-KR"/>
                </w:rPr>
                <w:t>0.798</w:t>
              </w:r>
            </w:ins>
          </w:p>
          <w:p w14:paraId="1E75808D" w14:textId="77777777" w:rsidR="008204F8" w:rsidRPr="009677DE" w:rsidRDefault="008204F8" w:rsidP="0044092D">
            <w:pPr>
              <w:keepNext/>
              <w:widowControl w:val="0"/>
              <w:autoSpaceDE w:val="0"/>
              <w:autoSpaceDN w:val="0"/>
              <w:adjustRightInd w:val="0"/>
              <w:spacing w:after="0" w:line="240" w:lineRule="auto"/>
              <w:rPr>
                <w:ins w:id="651" w:author="윤성빈" w:date="2022-10-05T22:05:00Z"/>
                <w:rFonts w:eastAsia="바탕"/>
                <w:sz w:val="12"/>
                <w:lang w:eastAsia="ko-KR"/>
              </w:rPr>
            </w:pPr>
            <w:ins w:id="652" w:author="윤성빈" w:date="2022-10-05T22:05:00Z">
              <w:r w:rsidRPr="009677DE">
                <w:rPr>
                  <w:rFonts w:eastAsia="바탕" w:hint="eastAsia"/>
                  <w:sz w:val="12"/>
                  <w:lang w:eastAsia="ko-KR"/>
                </w:rPr>
                <w:t>(0.167)</w:t>
              </w:r>
            </w:ins>
          </w:p>
        </w:tc>
        <w:tc>
          <w:tcPr>
            <w:tcW w:w="601" w:type="dxa"/>
            <w:tcPrChange w:id="653" w:author="윤성빈" w:date="2022-10-05T22:58:00Z">
              <w:tcPr>
                <w:tcW w:w="601" w:type="dxa"/>
              </w:tcPr>
            </w:tcPrChange>
          </w:tcPr>
          <w:p w14:paraId="1CD15D2B" w14:textId="77777777" w:rsidR="008204F8" w:rsidRPr="009677DE" w:rsidRDefault="008204F8" w:rsidP="0044092D">
            <w:pPr>
              <w:keepNext/>
              <w:widowControl w:val="0"/>
              <w:autoSpaceDE w:val="0"/>
              <w:autoSpaceDN w:val="0"/>
              <w:adjustRightInd w:val="0"/>
              <w:spacing w:after="0" w:line="240" w:lineRule="auto"/>
              <w:rPr>
                <w:ins w:id="654" w:author="윤성빈" w:date="2022-10-05T22:05:00Z"/>
                <w:rFonts w:eastAsia="바탕"/>
                <w:sz w:val="12"/>
                <w:lang w:eastAsia="ko-KR"/>
              </w:rPr>
            </w:pPr>
            <w:ins w:id="655" w:author="윤성빈" w:date="2022-10-05T22:05:00Z">
              <w:r w:rsidRPr="009677DE">
                <w:rPr>
                  <w:rFonts w:eastAsia="바탕" w:hint="eastAsia"/>
                  <w:sz w:val="12"/>
                  <w:lang w:eastAsia="ko-KR"/>
                </w:rPr>
                <w:t>0.901</w:t>
              </w:r>
            </w:ins>
          </w:p>
          <w:p w14:paraId="26EFFA16" w14:textId="77777777" w:rsidR="008204F8" w:rsidRPr="009677DE" w:rsidRDefault="008204F8" w:rsidP="0044092D">
            <w:pPr>
              <w:keepNext/>
              <w:widowControl w:val="0"/>
              <w:autoSpaceDE w:val="0"/>
              <w:autoSpaceDN w:val="0"/>
              <w:adjustRightInd w:val="0"/>
              <w:spacing w:after="0" w:line="240" w:lineRule="auto"/>
              <w:rPr>
                <w:ins w:id="656" w:author="윤성빈" w:date="2022-10-05T22:05:00Z"/>
                <w:rFonts w:eastAsia="바탕"/>
                <w:sz w:val="12"/>
                <w:lang w:eastAsia="ko-KR"/>
              </w:rPr>
            </w:pPr>
            <w:ins w:id="657" w:author="윤성빈" w:date="2022-10-05T22:05:00Z">
              <w:r w:rsidRPr="009677DE">
                <w:rPr>
                  <w:rFonts w:eastAsia="바탕" w:hint="eastAsia"/>
                  <w:sz w:val="12"/>
                  <w:lang w:eastAsia="ko-KR"/>
                </w:rPr>
                <w:t>(0.080)</w:t>
              </w:r>
            </w:ins>
          </w:p>
        </w:tc>
        <w:tc>
          <w:tcPr>
            <w:tcW w:w="602" w:type="dxa"/>
            <w:tcPrChange w:id="658" w:author="윤성빈" w:date="2022-10-05T22:58:00Z">
              <w:tcPr>
                <w:tcW w:w="602" w:type="dxa"/>
              </w:tcPr>
            </w:tcPrChange>
          </w:tcPr>
          <w:p w14:paraId="5F59F20F" w14:textId="77777777" w:rsidR="008204F8" w:rsidRPr="009677DE" w:rsidRDefault="008204F8" w:rsidP="0044092D">
            <w:pPr>
              <w:keepNext/>
              <w:widowControl w:val="0"/>
              <w:autoSpaceDE w:val="0"/>
              <w:autoSpaceDN w:val="0"/>
              <w:adjustRightInd w:val="0"/>
              <w:spacing w:after="0" w:line="240" w:lineRule="auto"/>
              <w:rPr>
                <w:ins w:id="659" w:author="윤성빈" w:date="2022-10-05T22:05:00Z"/>
                <w:rFonts w:eastAsia="바탕"/>
                <w:sz w:val="12"/>
                <w:lang w:eastAsia="ko-KR"/>
              </w:rPr>
            </w:pPr>
            <w:ins w:id="660" w:author="윤성빈" w:date="2022-10-05T22:05:00Z">
              <w:r w:rsidRPr="009677DE">
                <w:rPr>
                  <w:rFonts w:eastAsia="바탕" w:hint="eastAsia"/>
                  <w:sz w:val="12"/>
                  <w:lang w:eastAsia="ko-KR"/>
                </w:rPr>
                <w:t>0.819</w:t>
              </w:r>
            </w:ins>
          </w:p>
          <w:p w14:paraId="18A82203" w14:textId="77777777" w:rsidR="008204F8" w:rsidRPr="009677DE" w:rsidRDefault="008204F8" w:rsidP="0044092D">
            <w:pPr>
              <w:keepNext/>
              <w:widowControl w:val="0"/>
              <w:autoSpaceDE w:val="0"/>
              <w:autoSpaceDN w:val="0"/>
              <w:adjustRightInd w:val="0"/>
              <w:spacing w:after="0" w:line="240" w:lineRule="auto"/>
              <w:rPr>
                <w:ins w:id="661" w:author="윤성빈" w:date="2022-10-05T22:05:00Z"/>
                <w:rFonts w:eastAsia="바탕"/>
                <w:sz w:val="12"/>
                <w:lang w:eastAsia="ko-KR"/>
              </w:rPr>
            </w:pPr>
            <w:ins w:id="662" w:author="윤성빈" w:date="2022-10-05T22:05:00Z">
              <w:r w:rsidRPr="009677DE">
                <w:rPr>
                  <w:rFonts w:eastAsia="바탕" w:hint="eastAsia"/>
                  <w:sz w:val="12"/>
                  <w:lang w:eastAsia="ko-KR"/>
                </w:rPr>
                <w:t>(0.148)</w:t>
              </w:r>
            </w:ins>
          </w:p>
        </w:tc>
        <w:tc>
          <w:tcPr>
            <w:tcW w:w="602" w:type="dxa"/>
            <w:tcPrChange w:id="663" w:author="윤성빈" w:date="2022-10-05T22:58:00Z">
              <w:tcPr>
                <w:tcW w:w="602" w:type="dxa"/>
              </w:tcPr>
            </w:tcPrChange>
          </w:tcPr>
          <w:p w14:paraId="052D8A89" w14:textId="77777777" w:rsidR="008204F8" w:rsidRPr="009677DE" w:rsidRDefault="008204F8" w:rsidP="0044092D">
            <w:pPr>
              <w:keepNext/>
              <w:widowControl w:val="0"/>
              <w:autoSpaceDE w:val="0"/>
              <w:autoSpaceDN w:val="0"/>
              <w:adjustRightInd w:val="0"/>
              <w:spacing w:after="0" w:line="240" w:lineRule="auto"/>
              <w:rPr>
                <w:ins w:id="664" w:author="윤성빈" w:date="2022-10-05T22:05:00Z"/>
                <w:rFonts w:eastAsia="바탕"/>
                <w:sz w:val="12"/>
                <w:lang w:eastAsia="ko-KR"/>
              </w:rPr>
            </w:pPr>
            <w:ins w:id="665" w:author="윤성빈" w:date="2022-10-05T22:05:00Z">
              <w:r w:rsidRPr="009677DE">
                <w:rPr>
                  <w:rFonts w:eastAsia="바탕" w:hint="eastAsia"/>
                  <w:sz w:val="12"/>
                  <w:lang w:eastAsia="ko-KR"/>
                </w:rPr>
                <w:t>13.024</w:t>
              </w:r>
            </w:ins>
          </w:p>
          <w:p w14:paraId="3F285B26" w14:textId="77777777" w:rsidR="008204F8" w:rsidRPr="009677DE" w:rsidRDefault="008204F8" w:rsidP="0044092D">
            <w:pPr>
              <w:keepNext/>
              <w:widowControl w:val="0"/>
              <w:autoSpaceDE w:val="0"/>
              <w:autoSpaceDN w:val="0"/>
              <w:adjustRightInd w:val="0"/>
              <w:spacing w:after="0" w:line="240" w:lineRule="auto"/>
              <w:rPr>
                <w:ins w:id="666" w:author="윤성빈" w:date="2022-10-05T22:05:00Z"/>
                <w:rFonts w:eastAsia="바탕"/>
                <w:sz w:val="12"/>
                <w:lang w:eastAsia="ko-KR"/>
              </w:rPr>
            </w:pPr>
            <w:ins w:id="667" w:author="윤성빈" w:date="2022-10-05T22:05:00Z">
              <w:r w:rsidRPr="009677DE">
                <w:rPr>
                  <w:rFonts w:eastAsia="바탕" w:hint="eastAsia"/>
                  <w:sz w:val="12"/>
                  <w:lang w:eastAsia="ko-KR"/>
                </w:rPr>
                <w:t>(4.231)</w:t>
              </w:r>
            </w:ins>
          </w:p>
        </w:tc>
        <w:tc>
          <w:tcPr>
            <w:tcW w:w="601" w:type="dxa"/>
            <w:tcPrChange w:id="668" w:author="윤성빈" w:date="2022-10-05T22:58:00Z">
              <w:tcPr>
                <w:tcW w:w="601" w:type="dxa"/>
              </w:tcPr>
            </w:tcPrChange>
          </w:tcPr>
          <w:p w14:paraId="0A3D8F2F" w14:textId="77777777" w:rsidR="008204F8" w:rsidRPr="009677DE" w:rsidRDefault="008204F8" w:rsidP="0044092D">
            <w:pPr>
              <w:keepNext/>
              <w:widowControl w:val="0"/>
              <w:autoSpaceDE w:val="0"/>
              <w:autoSpaceDN w:val="0"/>
              <w:adjustRightInd w:val="0"/>
              <w:spacing w:after="0" w:line="240" w:lineRule="auto"/>
              <w:rPr>
                <w:ins w:id="669" w:author="윤성빈" w:date="2022-10-05T22:05:00Z"/>
                <w:rFonts w:eastAsia="바탕"/>
                <w:sz w:val="12"/>
                <w:lang w:eastAsia="ko-KR"/>
              </w:rPr>
            </w:pPr>
            <w:ins w:id="670" w:author="윤성빈" w:date="2022-10-05T22:05:00Z">
              <w:r w:rsidRPr="009677DE">
                <w:rPr>
                  <w:rFonts w:eastAsia="바탕" w:hint="eastAsia"/>
                  <w:sz w:val="12"/>
                  <w:lang w:eastAsia="ko-KR"/>
                </w:rPr>
                <w:t>23.960</w:t>
              </w:r>
            </w:ins>
          </w:p>
          <w:p w14:paraId="76AAB166" w14:textId="77777777" w:rsidR="008204F8" w:rsidRPr="009677DE" w:rsidRDefault="008204F8" w:rsidP="0044092D">
            <w:pPr>
              <w:keepNext/>
              <w:widowControl w:val="0"/>
              <w:autoSpaceDE w:val="0"/>
              <w:autoSpaceDN w:val="0"/>
              <w:adjustRightInd w:val="0"/>
              <w:spacing w:after="0" w:line="240" w:lineRule="auto"/>
              <w:rPr>
                <w:ins w:id="671" w:author="윤성빈" w:date="2022-10-05T22:05:00Z"/>
                <w:rFonts w:eastAsia="바탕"/>
                <w:sz w:val="12"/>
                <w:lang w:eastAsia="ko-KR"/>
              </w:rPr>
            </w:pPr>
            <w:ins w:id="672" w:author="윤성빈" w:date="2022-10-05T22:05:00Z">
              <w:r w:rsidRPr="009677DE">
                <w:rPr>
                  <w:rFonts w:eastAsia="바탕" w:hint="eastAsia"/>
                  <w:sz w:val="12"/>
                  <w:lang w:eastAsia="ko-KR"/>
                </w:rPr>
                <w:t>(5.363)</w:t>
              </w:r>
            </w:ins>
          </w:p>
        </w:tc>
        <w:tc>
          <w:tcPr>
            <w:tcW w:w="601" w:type="dxa"/>
            <w:tcPrChange w:id="673" w:author="윤성빈" w:date="2022-10-05T22:58:00Z">
              <w:tcPr>
                <w:tcW w:w="601" w:type="dxa"/>
              </w:tcPr>
            </w:tcPrChange>
          </w:tcPr>
          <w:p w14:paraId="0D648028" w14:textId="77777777" w:rsidR="008204F8" w:rsidRPr="009677DE" w:rsidRDefault="008204F8" w:rsidP="0044092D">
            <w:pPr>
              <w:keepNext/>
              <w:widowControl w:val="0"/>
              <w:autoSpaceDE w:val="0"/>
              <w:autoSpaceDN w:val="0"/>
              <w:adjustRightInd w:val="0"/>
              <w:spacing w:after="0" w:line="240" w:lineRule="auto"/>
              <w:rPr>
                <w:ins w:id="674" w:author="윤성빈" w:date="2022-10-05T22:05:00Z"/>
                <w:rFonts w:eastAsia="바탕"/>
                <w:sz w:val="12"/>
                <w:lang w:eastAsia="ko-KR"/>
              </w:rPr>
            </w:pPr>
            <w:ins w:id="675" w:author="윤성빈" w:date="2022-10-05T22:05:00Z">
              <w:r w:rsidRPr="009677DE">
                <w:rPr>
                  <w:rFonts w:eastAsia="바탕" w:hint="eastAsia"/>
                  <w:sz w:val="12"/>
                  <w:lang w:eastAsia="ko-KR"/>
                </w:rPr>
                <w:t>19.056</w:t>
              </w:r>
            </w:ins>
          </w:p>
          <w:p w14:paraId="639539CC" w14:textId="77777777" w:rsidR="008204F8" w:rsidRPr="009677DE" w:rsidRDefault="008204F8" w:rsidP="0044092D">
            <w:pPr>
              <w:keepNext/>
              <w:widowControl w:val="0"/>
              <w:autoSpaceDE w:val="0"/>
              <w:autoSpaceDN w:val="0"/>
              <w:adjustRightInd w:val="0"/>
              <w:spacing w:after="0" w:line="240" w:lineRule="auto"/>
              <w:rPr>
                <w:ins w:id="676" w:author="윤성빈" w:date="2022-10-05T22:05:00Z"/>
                <w:rFonts w:eastAsia="바탕"/>
                <w:sz w:val="12"/>
                <w:lang w:eastAsia="ko-KR"/>
              </w:rPr>
            </w:pPr>
            <w:ins w:id="677" w:author="윤성빈" w:date="2022-10-05T22:05:00Z">
              <w:r w:rsidRPr="009677DE">
                <w:rPr>
                  <w:rFonts w:eastAsia="바탕" w:hint="eastAsia"/>
                  <w:sz w:val="12"/>
                  <w:lang w:eastAsia="ko-KR"/>
                </w:rPr>
                <w:t>(4.251)</w:t>
              </w:r>
            </w:ins>
          </w:p>
        </w:tc>
        <w:tc>
          <w:tcPr>
            <w:tcW w:w="602" w:type="dxa"/>
            <w:tcPrChange w:id="678" w:author="윤성빈" w:date="2022-10-05T22:58:00Z">
              <w:tcPr>
                <w:tcW w:w="602" w:type="dxa"/>
              </w:tcPr>
            </w:tcPrChange>
          </w:tcPr>
          <w:p w14:paraId="6ED73AF2" w14:textId="77777777" w:rsidR="008204F8" w:rsidRPr="009677DE" w:rsidRDefault="008204F8" w:rsidP="0044092D">
            <w:pPr>
              <w:keepNext/>
              <w:widowControl w:val="0"/>
              <w:autoSpaceDE w:val="0"/>
              <w:autoSpaceDN w:val="0"/>
              <w:adjustRightInd w:val="0"/>
              <w:spacing w:after="0" w:line="240" w:lineRule="auto"/>
              <w:rPr>
                <w:ins w:id="679" w:author="윤성빈" w:date="2022-10-05T22:05:00Z"/>
                <w:rFonts w:eastAsia="바탕"/>
                <w:sz w:val="12"/>
                <w:lang w:eastAsia="ko-KR"/>
              </w:rPr>
            </w:pPr>
            <w:ins w:id="680" w:author="윤성빈" w:date="2022-10-05T22:05:00Z">
              <w:r w:rsidRPr="009677DE">
                <w:rPr>
                  <w:rFonts w:eastAsia="바탕" w:hint="eastAsia"/>
                  <w:sz w:val="12"/>
                  <w:lang w:eastAsia="ko-KR"/>
                </w:rPr>
                <w:t>10.936</w:t>
              </w:r>
            </w:ins>
          </w:p>
          <w:p w14:paraId="51FD4F13" w14:textId="77777777" w:rsidR="008204F8" w:rsidRPr="009677DE" w:rsidRDefault="008204F8" w:rsidP="0044092D">
            <w:pPr>
              <w:keepNext/>
              <w:widowControl w:val="0"/>
              <w:autoSpaceDE w:val="0"/>
              <w:autoSpaceDN w:val="0"/>
              <w:adjustRightInd w:val="0"/>
              <w:spacing w:after="0" w:line="240" w:lineRule="auto"/>
              <w:rPr>
                <w:ins w:id="681" w:author="윤성빈" w:date="2022-10-05T22:05:00Z"/>
                <w:rFonts w:eastAsia="바탕"/>
                <w:sz w:val="12"/>
                <w:lang w:eastAsia="ko-KR"/>
              </w:rPr>
            </w:pPr>
            <w:ins w:id="682" w:author="윤성빈" w:date="2022-10-05T22:05:00Z">
              <w:r w:rsidRPr="009677DE">
                <w:rPr>
                  <w:rFonts w:eastAsia="바탕" w:hint="eastAsia"/>
                  <w:sz w:val="12"/>
                  <w:lang w:eastAsia="ko-KR"/>
                </w:rPr>
                <w:t>(2.359)</w:t>
              </w:r>
            </w:ins>
          </w:p>
        </w:tc>
        <w:tc>
          <w:tcPr>
            <w:tcW w:w="602" w:type="dxa"/>
            <w:tcPrChange w:id="683" w:author="윤성빈" w:date="2022-10-05T22:58:00Z">
              <w:tcPr>
                <w:tcW w:w="602" w:type="dxa"/>
              </w:tcPr>
            </w:tcPrChange>
          </w:tcPr>
          <w:p w14:paraId="7DCF5ACC" w14:textId="77777777" w:rsidR="008204F8" w:rsidRPr="009677DE" w:rsidRDefault="008204F8" w:rsidP="0044092D">
            <w:pPr>
              <w:keepNext/>
              <w:widowControl w:val="0"/>
              <w:autoSpaceDE w:val="0"/>
              <w:autoSpaceDN w:val="0"/>
              <w:adjustRightInd w:val="0"/>
              <w:spacing w:after="0" w:line="240" w:lineRule="auto"/>
              <w:rPr>
                <w:ins w:id="684" w:author="윤성빈" w:date="2022-10-05T22:05:00Z"/>
                <w:rFonts w:eastAsia="바탕"/>
                <w:sz w:val="12"/>
                <w:lang w:eastAsia="ko-KR"/>
              </w:rPr>
            </w:pPr>
            <w:ins w:id="685" w:author="윤성빈" w:date="2022-10-05T22:05:00Z">
              <w:r w:rsidRPr="009677DE">
                <w:rPr>
                  <w:rFonts w:eastAsia="바탕" w:hint="eastAsia"/>
                  <w:sz w:val="12"/>
                  <w:lang w:eastAsia="ko-KR"/>
                </w:rPr>
                <w:t>21.540</w:t>
              </w:r>
            </w:ins>
          </w:p>
          <w:p w14:paraId="16DB4E94" w14:textId="77777777" w:rsidR="008204F8" w:rsidRPr="009677DE" w:rsidRDefault="008204F8" w:rsidP="0044092D">
            <w:pPr>
              <w:keepNext/>
              <w:widowControl w:val="0"/>
              <w:autoSpaceDE w:val="0"/>
              <w:autoSpaceDN w:val="0"/>
              <w:adjustRightInd w:val="0"/>
              <w:spacing w:after="0" w:line="240" w:lineRule="auto"/>
              <w:rPr>
                <w:ins w:id="686" w:author="윤성빈" w:date="2022-10-05T22:05:00Z"/>
                <w:rFonts w:eastAsia="바탕"/>
                <w:sz w:val="12"/>
                <w:lang w:eastAsia="ko-KR"/>
              </w:rPr>
            </w:pPr>
            <w:ins w:id="687" w:author="윤성빈" w:date="2022-10-05T22:05:00Z">
              <w:r w:rsidRPr="009677DE">
                <w:rPr>
                  <w:rFonts w:eastAsia="바탕" w:hint="eastAsia"/>
                  <w:sz w:val="12"/>
                  <w:lang w:eastAsia="ko-KR"/>
                </w:rPr>
                <w:t>(4.856)</w:t>
              </w:r>
            </w:ins>
          </w:p>
        </w:tc>
        <w:tc>
          <w:tcPr>
            <w:tcW w:w="601" w:type="dxa"/>
            <w:tcPrChange w:id="688" w:author="윤성빈" w:date="2022-10-05T22:58:00Z">
              <w:tcPr>
                <w:tcW w:w="601" w:type="dxa"/>
              </w:tcPr>
            </w:tcPrChange>
          </w:tcPr>
          <w:p w14:paraId="76625104" w14:textId="77777777" w:rsidR="008204F8" w:rsidRPr="009677DE" w:rsidRDefault="008204F8" w:rsidP="0044092D">
            <w:pPr>
              <w:keepNext/>
              <w:widowControl w:val="0"/>
              <w:autoSpaceDE w:val="0"/>
              <w:autoSpaceDN w:val="0"/>
              <w:adjustRightInd w:val="0"/>
              <w:spacing w:after="0" w:line="240" w:lineRule="auto"/>
              <w:rPr>
                <w:ins w:id="689" w:author="윤성빈" w:date="2022-10-05T22:05:00Z"/>
                <w:rFonts w:eastAsia="바탕"/>
                <w:sz w:val="12"/>
                <w:lang w:eastAsia="ko-KR"/>
              </w:rPr>
            </w:pPr>
            <w:ins w:id="690" w:author="윤성빈" w:date="2022-10-05T22:05:00Z">
              <w:r w:rsidRPr="009677DE">
                <w:rPr>
                  <w:rFonts w:eastAsia="바탕" w:hint="eastAsia"/>
                  <w:sz w:val="12"/>
                  <w:lang w:eastAsia="ko-KR"/>
                </w:rPr>
                <w:t>0.080</w:t>
              </w:r>
            </w:ins>
          </w:p>
          <w:p w14:paraId="34CAEAB5" w14:textId="77777777" w:rsidR="008204F8" w:rsidRPr="009677DE" w:rsidRDefault="008204F8" w:rsidP="0044092D">
            <w:pPr>
              <w:keepNext/>
              <w:widowControl w:val="0"/>
              <w:autoSpaceDE w:val="0"/>
              <w:autoSpaceDN w:val="0"/>
              <w:adjustRightInd w:val="0"/>
              <w:spacing w:after="0" w:line="240" w:lineRule="auto"/>
              <w:rPr>
                <w:ins w:id="691" w:author="윤성빈" w:date="2022-10-05T22:05:00Z"/>
                <w:rFonts w:eastAsia="바탕"/>
                <w:sz w:val="12"/>
                <w:lang w:eastAsia="ko-KR"/>
              </w:rPr>
            </w:pPr>
            <w:ins w:id="692" w:author="윤성빈" w:date="2022-10-05T22:05:00Z">
              <w:r w:rsidRPr="009677DE">
                <w:rPr>
                  <w:rFonts w:eastAsia="바탕" w:hint="eastAsia"/>
                  <w:sz w:val="12"/>
                  <w:lang w:eastAsia="ko-KR"/>
                </w:rPr>
                <w:t>(0.044)</w:t>
              </w:r>
            </w:ins>
          </w:p>
        </w:tc>
        <w:tc>
          <w:tcPr>
            <w:tcW w:w="602" w:type="dxa"/>
            <w:tcPrChange w:id="693" w:author="윤성빈" w:date="2022-10-05T22:58:00Z">
              <w:tcPr>
                <w:tcW w:w="602" w:type="dxa"/>
              </w:tcPr>
            </w:tcPrChange>
          </w:tcPr>
          <w:p w14:paraId="679AFD17" w14:textId="77777777" w:rsidR="008204F8" w:rsidRPr="009677DE" w:rsidRDefault="008204F8" w:rsidP="0044092D">
            <w:pPr>
              <w:keepNext/>
              <w:widowControl w:val="0"/>
              <w:autoSpaceDE w:val="0"/>
              <w:autoSpaceDN w:val="0"/>
              <w:adjustRightInd w:val="0"/>
              <w:spacing w:after="0" w:line="240" w:lineRule="auto"/>
              <w:rPr>
                <w:ins w:id="694" w:author="윤성빈" w:date="2022-10-05T22:05:00Z"/>
                <w:rFonts w:eastAsia="바탕"/>
                <w:sz w:val="12"/>
                <w:lang w:eastAsia="ko-KR"/>
              </w:rPr>
            </w:pPr>
            <w:ins w:id="695" w:author="윤성빈" w:date="2022-10-05T22:05:00Z">
              <w:r w:rsidRPr="009677DE">
                <w:rPr>
                  <w:rFonts w:eastAsia="바탕" w:hint="eastAsia"/>
                  <w:sz w:val="12"/>
                  <w:lang w:eastAsia="ko-KR"/>
                </w:rPr>
                <w:t>0.616</w:t>
              </w:r>
            </w:ins>
          </w:p>
          <w:p w14:paraId="3FEC454E" w14:textId="77777777" w:rsidR="008204F8" w:rsidRPr="009677DE" w:rsidRDefault="008204F8" w:rsidP="0044092D">
            <w:pPr>
              <w:keepNext/>
              <w:widowControl w:val="0"/>
              <w:autoSpaceDE w:val="0"/>
              <w:autoSpaceDN w:val="0"/>
              <w:adjustRightInd w:val="0"/>
              <w:spacing w:after="0" w:line="240" w:lineRule="auto"/>
              <w:rPr>
                <w:ins w:id="696" w:author="윤성빈" w:date="2022-10-05T22:05:00Z"/>
                <w:rFonts w:eastAsia="바탕"/>
                <w:sz w:val="12"/>
                <w:lang w:eastAsia="ko-KR"/>
              </w:rPr>
            </w:pPr>
            <w:ins w:id="697" w:author="윤성빈" w:date="2022-10-05T22:05:00Z">
              <w:r w:rsidRPr="009677DE">
                <w:rPr>
                  <w:rFonts w:eastAsia="바탕" w:hint="eastAsia"/>
                  <w:sz w:val="12"/>
                  <w:lang w:eastAsia="ko-KR"/>
                </w:rPr>
                <w:t>(0.183)</w:t>
              </w:r>
            </w:ins>
          </w:p>
        </w:tc>
        <w:tc>
          <w:tcPr>
            <w:tcW w:w="601" w:type="dxa"/>
            <w:tcPrChange w:id="698" w:author="윤성빈" w:date="2022-10-05T22:58:00Z">
              <w:tcPr>
                <w:tcW w:w="601" w:type="dxa"/>
              </w:tcPr>
            </w:tcPrChange>
          </w:tcPr>
          <w:p w14:paraId="662B9507" w14:textId="77777777" w:rsidR="008204F8" w:rsidRPr="009677DE" w:rsidRDefault="008204F8" w:rsidP="0044092D">
            <w:pPr>
              <w:keepNext/>
              <w:widowControl w:val="0"/>
              <w:autoSpaceDE w:val="0"/>
              <w:autoSpaceDN w:val="0"/>
              <w:adjustRightInd w:val="0"/>
              <w:spacing w:after="0" w:line="240" w:lineRule="auto"/>
              <w:rPr>
                <w:ins w:id="699" w:author="윤성빈" w:date="2022-10-05T22:05:00Z"/>
                <w:rFonts w:eastAsia="바탕"/>
                <w:sz w:val="12"/>
                <w:lang w:eastAsia="ko-KR"/>
              </w:rPr>
            </w:pPr>
            <w:ins w:id="700" w:author="윤성빈" w:date="2022-10-05T22:05:00Z">
              <w:r w:rsidRPr="009677DE">
                <w:rPr>
                  <w:rFonts w:eastAsia="바탕" w:hint="eastAsia"/>
                  <w:sz w:val="12"/>
                  <w:lang w:eastAsia="ko-KR"/>
                </w:rPr>
                <w:t>0.514</w:t>
              </w:r>
            </w:ins>
          </w:p>
          <w:p w14:paraId="310129A0" w14:textId="77777777" w:rsidR="008204F8" w:rsidRPr="009677DE" w:rsidRDefault="008204F8" w:rsidP="0044092D">
            <w:pPr>
              <w:keepNext/>
              <w:widowControl w:val="0"/>
              <w:autoSpaceDE w:val="0"/>
              <w:autoSpaceDN w:val="0"/>
              <w:adjustRightInd w:val="0"/>
              <w:spacing w:after="0" w:line="240" w:lineRule="auto"/>
              <w:rPr>
                <w:ins w:id="701" w:author="윤성빈" w:date="2022-10-05T22:05:00Z"/>
                <w:rFonts w:eastAsia="바탕"/>
                <w:sz w:val="12"/>
                <w:lang w:eastAsia="ko-KR"/>
              </w:rPr>
            </w:pPr>
            <w:ins w:id="702" w:author="윤성빈" w:date="2022-10-05T22:05:00Z">
              <w:r w:rsidRPr="009677DE">
                <w:rPr>
                  <w:rFonts w:eastAsia="바탕" w:hint="eastAsia"/>
                  <w:sz w:val="12"/>
                  <w:lang w:eastAsia="ko-KR"/>
                </w:rPr>
                <w:t>(0.209)</w:t>
              </w:r>
            </w:ins>
          </w:p>
        </w:tc>
        <w:tc>
          <w:tcPr>
            <w:tcW w:w="601" w:type="dxa"/>
            <w:tcPrChange w:id="703" w:author="윤성빈" w:date="2022-10-05T22:58:00Z">
              <w:tcPr>
                <w:tcW w:w="601" w:type="dxa"/>
              </w:tcPr>
            </w:tcPrChange>
          </w:tcPr>
          <w:p w14:paraId="14A6B12D" w14:textId="77777777" w:rsidR="008204F8" w:rsidRPr="009677DE" w:rsidRDefault="008204F8" w:rsidP="0044092D">
            <w:pPr>
              <w:keepNext/>
              <w:widowControl w:val="0"/>
              <w:autoSpaceDE w:val="0"/>
              <w:autoSpaceDN w:val="0"/>
              <w:adjustRightInd w:val="0"/>
              <w:spacing w:after="0" w:line="240" w:lineRule="auto"/>
              <w:rPr>
                <w:ins w:id="704" w:author="윤성빈" w:date="2022-10-05T22:05:00Z"/>
                <w:rFonts w:eastAsia="바탕"/>
                <w:sz w:val="12"/>
                <w:lang w:eastAsia="ko-KR"/>
              </w:rPr>
            </w:pPr>
            <w:ins w:id="705" w:author="윤성빈" w:date="2022-10-05T22:05:00Z">
              <w:r w:rsidRPr="009677DE">
                <w:rPr>
                  <w:rFonts w:eastAsia="바탕" w:hint="eastAsia"/>
                  <w:sz w:val="12"/>
                  <w:lang w:eastAsia="ko-KR"/>
                </w:rPr>
                <w:t>0.059</w:t>
              </w:r>
            </w:ins>
          </w:p>
          <w:p w14:paraId="59E7BADA" w14:textId="77777777" w:rsidR="008204F8" w:rsidRPr="009677DE" w:rsidRDefault="008204F8" w:rsidP="0044092D">
            <w:pPr>
              <w:keepNext/>
              <w:widowControl w:val="0"/>
              <w:autoSpaceDE w:val="0"/>
              <w:autoSpaceDN w:val="0"/>
              <w:adjustRightInd w:val="0"/>
              <w:spacing w:after="0" w:line="240" w:lineRule="auto"/>
              <w:rPr>
                <w:ins w:id="706" w:author="윤성빈" w:date="2022-10-05T22:05:00Z"/>
                <w:rFonts w:eastAsia="바탕"/>
                <w:sz w:val="12"/>
                <w:lang w:eastAsia="ko-KR"/>
              </w:rPr>
            </w:pPr>
            <w:ins w:id="707" w:author="윤성빈" w:date="2022-10-05T22:05:00Z">
              <w:r w:rsidRPr="009677DE">
                <w:rPr>
                  <w:rFonts w:eastAsia="바탕" w:hint="eastAsia"/>
                  <w:sz w:val="12"/>
                  <w:lang w:eastAsia="ko-KR"/>
                </w:rPr>
                <w:t>(0.047)</w:t>
              </w:r>
            </w:ins>
          </w:p>
        </w:tc>
        <w:tc>
          <w:tcPr>
            <w:tcW w:w="603" w:type="dxa"/>
            <w:tcPrChange w:id="708" w:author="윤성빈" w:date="2022-10-05T22:58:00Z">
              <w:tcPr>
                <w:tcW w:w="603" w:type="dxa"/>
              </w:tcPr>
            </w:tcPrChange>
          </w:tcPr>
          <w:p w14:paraId="29F81D2E" w14:textId="77777777" w:rsidR="008204F8" w:rsidRPr="009677DE" w:rsidRDefault="008204F8" w:rsidP="0044092D">
            <w:pPr>
              <w:keepNext/>
              <w:widowControl w:val="0"/>
              <w:autoSpaceDE w:val="0"/>
              <w:autoSpaceDN w:val="0"/>
              <w:adjustRightInd w:val="0"/>
              <w:spacing w:after="0" w:line="240" w:lineRule="auto"/>
              <w:rPr>
                <w:ins w:id="709" w:author="윤성빈" w:date="2022-10-05T22:05:00Z"/>
                <w:rFonts w:eastAsia="바탕"/>
                <w:sz w:val="12"/>
                <w:lang w:eastAsia="ko-KR"/>
              </w:rPr>
            </w:pPr>
            <w:ins w:id="710" w:author="윤성빈" w:date="2022-10-05T22:05:00Z">
              <w:r w:rsidRPr="009677DE">
                <w:rPr>
                  <w:rFonts w:eastAsia="바탕" w:hint="eastAsia"/>
                  <w:sz w:val="12"/>
                  <w:lang w:eastAsia="ko-KR"/>
                </w:rPr>
                <w:t>0.534</w:t>
              </w:r>
            </w:ins>
          </w:p>
          <w:p w14:paraId="2E843B57" w14:textId="77777777" w:rsidR="008204F8" w:rsidRPr="009677DE" w:rsidRDefault="008204F8" w:rsidP="0044092D">
            <w:pPr>
              <w:keepNext/>
              <w:widowControl w:val="0"/>
              <w:autoSpaceDE w:val="0"/>
              <w:autoSpaceDN w:val="0"/>
              <w:adjustRightInd w:val="0"/>
              <w:spacing w:after="0" w:line="240" w:lineRule="auto"/>
              <w:rPr>
                <w:ins w:id="711" w:author="윤성빈" w:date="2022-10-05T22:05:00Z"/>
                <w:rFonts w:eastAsia="바탕"/>
                <w:sz w:val="12"/>
                <w:lang w:eastAsia="ko-KR"/>
              </w:rPr>
            </w:pPr>
            <w:ins w:id="712" w:author="윤성빈" w:date="2022-10-05T22:05:00Z">
              <w:r w:rsidRPr="009677DE">
                <w:rPr>
                  <w:rFonts w:eastAsia="바탕" w:hint="eastAsia"/>
                  <w:sz w:val="12"/>
                  <w:lang w:eastAsia="ko-KR"/>
                </w:rPr>
                <w:t>(0.212)</w:t>
              </w:r>
            </w:ins>
          </w:p>
        </w:tc>
      </w:tr>
      <w:tr w:rsidR="008204F8" w:rsidRPr="009677DE" w14:paraId="184D854A" w14:textId="77777777" w:rsidTr="00DC5950">
        <w:tblPrEx>
          <w:tblW w:w="10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713" w:author="윤성빈" w:date="2022-10-05T22:58:00Z">
            <w:tblPrEx>
              <w:tblW w:w="10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val="289"/>
          <w:ins w:id="714" w:author="윤성빈" w:date="2022-10-05T22:05:00Z"/>
          <w:trPrChange w:id="715" w:author="윤성빈" w:date="2022-10-05T22:58:00Z">
            <w:trPr>
              <w:trHeight w:val="289"/>
            </w:trPr>
          </w:trPrChange>
        </w:trPr>
        <w:tc>
          <w:tcPr>
            <w:tcW w:w="534" w:type="dxa"/>
            <w:vMerge w:val="restart"/>
            <w:tcPrChange w:id="716" w:author="윤성빈" w:date="2022-10-05T22:58:00Z">
              <w:tcPr>
                <w:tcW w:w="436" w:type="dxa"/>
                <w:vMerge w:val="restart"/>
              </w:tcPr>
            </w:tcPrChange>
          </w:tcPr>
          <w:p w14:paraId="70E16766" w14:textId="77777777" w:rsidR="008204F8" w:rsidRPr="00DC7E61" w:rsidRDefault="008204F8" w:rsidP="0044092D">
            <w:pPr>
              <w:widowControl w:val="0"/>
              <w:autoSpaceDE w:val="0"/>
              <w:autoSpaceDN w:val="0"/>
              <w:adjustRightInd w:val="0"/>
              <w:spacing w:after="0" w:line="240" w:lineRule="auto"/>
              <w:jc w:val="left"/>
              <w:rPr>
                <w:ins w:id="717" w:author="윤성빈" w:date="2022-10-05T22:05:00Z"/>
                <w:rFonts w:eastAsia="바탕"/>
                <w:spacing w:val="-10"/>
                <w:sz w:val="10"/>
                <w:szCs w:val="18"/>
                <w:lang w:eastAsia="ko-KR"/>
                <w:rPrChange w:id="718" w:author="윤성빈" w:date="2022-10-05T23:03:00Z">
                  <w:rPr>
                    <w:ins w:id="719" w:author="윤성빈" w:date="2022-10-05T22:05:00Z"/>
                    <w:rFonts w:eastAsia="바탕"/>
                    <w:sz w:val="12"/>
                    <w:lang w:eastAsia="ko-KR"/>
                  </w:rPr>
                </w:rPrChange>
              </w:rPr>
            </w:pPr>
            <w:ins w:id="720" w:author="윤성빈" w:date="2022-10-05T22:05:00Z">
              <w:r w:rsidRPr="00DC7E61">
                <w:rPr>
                  <w:rFonts w:eastAsia="바탕" w:hint="eastAsia"/>
                  <w:spacing w:val="-10"/>
                  <w:sz w:val="10"/>
                  <w:szCs w:val="18"/>
                  <w:lang w:eastAsia="ko-KR"/>
                  <w:rPrChange w:id="721" w:author="윤성빈" w:date="2022-10-05T23:03:00Z">
                    <w:rPr>
                      <w:rFonts w:eastAsia="바탕" w:hint="eastAsia"/>
                      <w:sz w:val="12"/>
                      <w:lang w:eastAsia="ko-KR"/>
                    </w:rPr>
                  </w:rPrChange>
                </w:rPr>
                <w:t>BIGGAN</w:t>
              </w:r>
              <w:r w:rsidRPr="00DC7E61">
                <w:rPr>
                  <w:rFonts w:eastAsia="바탕"/>
                  <w:spacing w:val="-10"/>
                  <w:sz w:val="10"/>
                  <w:szCs w:val="18"/>
                  <w:lang w:eastAsia="ko-KR"/>
                  <w:rPrChange w:id="722" w:author="윤성빈" w:date="2022-10-05T23:03:00Z">
                    <w:rPr>
                      <w:rFonts w:eastAsia="바탕"/>
                      <w:sz w:val="12"/>
                      <w:lang w:eastAsia="ko-KR"/>
                    </w:rPr>
                  </w:rPrChange>
                </w:rPr>
                <w:t>-</w:t>
              </w:r>
              <w:r w:rsidRPr="00DC7E61">
                <w:rPr>
                  <w:rFonts w:eastAsia="바탕" w:hint="eastAsia"/>
                  <w:spacing w:val="-10"/>
                  <w:sz w:val="10"/>
                  <w:szCs w:val="18"/>
                  <w:lang w:eastAsia="ko-KR"/>
                  <w:rPrChange w:id="723" w:author="윤성빈" w:date="2022-10-05T23:03:00Z">
                    <w:rPr>
                      <w:rFonts w:eastAsia="바탕" w:hint="eastAsia"/>
                      <w:sz w:val="12"/>
                      <w:lang w:eastAsia="ko-KR"/>
                    </w:rPr>
                  </w:rPrChange>
                </w:rPr>
                <w:t>based</w:t>
              </w:r>
              <w:r w:rsidRPr="00DC7E61">
                <w:rPr>
                  <w:rFonts w:eastAsia="바탕"/>
                  <w:spacing w:val="-10"/>
                  <w:sz w:val="10"/>
                  <w:szCs w:val="18"/>
                  <w:lang w:eastAsia="ko-KR"/>
                  <w:rPrChange w:id="724" w:author="윤성빈" w:date="2022-10-05T23:03:00Z">
                    <w:rPr>
                      <w:rFonts w:eastAsia="바탕"/>
                      <w:sz w:val="12"/>
                      <w:lang w:eastAsia="ko-KR"/>
                    </w:rPr>
                  </w:rPrChange>
                </w:rPr>
                <w:t xml:space="preserve"> model</w:t>
              </w:r>
            </w:ins>
          </w:p>
        </w:tc>
        <w:tc>
          <w:tcPr>
            <w:tcW w:w="717" w:type="dxa"/>
            <w:tcPrChange w:id="725" w:author="윤성빈" w:date="2022-10-05T22:58:00Z">
              <w:tcPr>
                <w:tcW w:w="815" w:type="dxa"/>
              </w:tcPr>
            </w:tcPrChange>
          </w:tcPr>
          <w:p w14:paraId="1248B84E" w14:textId="77777777" w:rsidR="008204F8" w:rsidRPr="00DC7E61" w:rsidRDefault="008204F8" w:rsidP="0044092D">
            <w:pPr>
              <w:widowControl w:val="0"/>
              <w:autoSpaceDE w:val="0"/>
              <w:autoSpaceDN w:val="0"/>
              <w:adjustRightInd w:val="0"/>
              <w:spacing w:after="0" w:line="240" w:lineRule="auto"/>
              <w:jc w:val="left"/>
              <w:rPr>
                <w:ins w:id="726" w:author="윤성빈" w:date="2022-10-05T22:05:00Z"/>
                <w:rFonts w:eastAsia="바탕"/>
                <w:sz w:val="12"/>
                <w:lang w:eastAsia="ko-KR"/>
              </w:rPr>
            </w:pPr>
            <w:ins w:id="727" w:author="윤성빈" w:date="2022-10-05T22:05:00Z">
              <w:r w:rsidRPr="00DC7E61">
                <w:rPr>
                  <w:rFonts w:eastAsia="바탕" w:hint="eastAsia"/>
                  <w:sz w:val="12"/>
                  <w:lang w:eastAsia="ko-KR"/>
                </w:rPr>
                <w:t>country</w:t>
              </w:r>
            </w:ins>
          </w:p>
        </w:tc>
        <w:tc>
          <w:tcPr>
            <w:tcW w:w="601" w:type="dxa"/>
            <w:tcPrChange w:id="728" w:author="윤성빈" w:date="2022-10-05T22:58:00Z">
              <w:tcPr>
                <w:tcW w:w="601" w:type="dxa"/>
              </w:tcPr>
            </w:tcPrChange>
          </w:tcPr>
          <w:p w14:paraId="0AD352BE" w14:textId="77777777" w:rsidR="008204F8" w:rsidRPr="009677DE" w:rsidRDefault="008204F8" w:rsidP="0044092D">
            <w:pPr>
              <w:keepNext/>
              <w:widowControl w:val="0"/>
              <w:autoSpaceDE w:val="0"/>
              <w:autoSpaceDN w:val="0"/>
              <w:adjustRightInd w:val="0"/>
              <w:spacing w:after="0" w:line="240" w:lineRule="auto"/>
              <w:rPr>
                <w:ins w:id="729" w:author="윤성빈" w:date="2022-10-05T22:05:00Z"/>
                <w:rFonts w:eastAsia="바탕"/>
                <w:sz w:val="12"/>
                <w:lang w:eastAsia="ko-KR"/>
              </w:rPr>
            </w:pPr>
            <w:ins w:id="730" w:author="윤성빈" w:date="2022-10-05T22:05:00Z">
              <w:r w:rsidRPr="009677DE">
                <w:rPr>
                  <w:rFonts w:eastAsia="바탕" w:hint="eastAsia"/>
                  <w:sz w:val="12"/>
                  <w:lang w:eastAsia="ko-KR"/>
                </w:rPr>
                <w:t>0.371</w:t>
              </w:r>
            </w:ins>
          </w:p>
          <w:p w14:paraId="681A04A9" w14:textId="77777777" w:rsidR="008204F8" w:rsidRPr="009677DE" w:rsidRDefault="008204F8" w:rsidP="0044092D">
            <w:pPr>
              <w:keepNext/>
              <w:widowControl w:val="0"/>
              <w:autoSpaceDE w:val="0"/>
              <w:autoSpaceDN w:val="0"/>
              <w:adjustRightInd w:val="0"/>
              <w:spacing w:after="0" w:line="240" w:lineRule="auto"/>
              <w:rPr>
                <w:ins w:id="731" w:author="윤성빈" w:date="2022-10-05T22:05:00Z"/>
                <w:rFonts w:eastAsia="바탕"/>
                <w:sz w:val="12"/>
                <w:lang w:eastAsia="ko-KR"/>
              </w:rPr>
            </w:pPr>
            <w:ins w:id="732" w:author="윤성빈" w:date="2022-10-05T22:05:00Z">
              <w:r w:rsidRPr="009677DE">
                <w:rPr>
                  <w:rFonts w:eastAsia="바탕" w:hint="eastAsia"/>
                  <w:sz w:val="12"/>
                  <w:lang w:eastAsia="ko-KR"/>
                </w:rPr>
                <w:t>(0.009)</w:t>
              </w:r>
            </w:ins>
          </w:p>
        </w:tc>
        <w:tc>
          <w:tcPr>
            <w:tcW w:w="601" w:type="dxa"/>
            <w:tcPrChange w:id="733" w:author="윤성빈" w:date="2022-10-05T22:58:00Z">
              <w:tcPr>
                <w:tcW w:w="601" w:type="dxa"/>
              </w:tcPr>
            </w:tcPrChange>
          </w:tcPr>
          <w:p w14:paraId="4931A5BB" w14:textId="77777777" w:rsidR="008204F8" w:rsidRPr="009677DE" w:rsidRDefault="008204F8" w:rsidP="0044092D">
            <w:pPr>
              <w:keepNext/>
              <w:widowControl w:val="0"/>
              <w:autoSpaceDE w:val="0"/>
              <w:autoSpaceDN w:val="0"/>
              <w:adjustRightInd w:val="0"/>
              <w:spacing w:after="0" w:line="240" w:lineRule="auto"/>
              <w:rPr>
                <w:ins w:id="734" w:author="윤성빈" w:date="2022-10-05T22:05:00Z"/>
                <w:rFonts w:eastAsia="바탕"/>
                <w:sz w:val="12"/>
                <w:lang w:eastAsia="ko-KR"/>
              </w:rPr>
            </w:pPr>
            <w:ins w:id="735" w:author="윤성빈" w:date="2022-10-05T22:05:00Z">
              <w:r w:rsidRPr="009677DE">
                <w:rPr>
                  <w:rFonts w:eastAsia="바탕" w:hint="eastAsia"/>
                  <w:sz w:val="12"/>
                  <w:lang w:eastAsia="ko-KR"/>
                </w:rPr>
                <w:t>0.156</w:t>
              </w:r>
            </w:ins>
          </w:p>
          <w:p w14:paraId="10AFC4B6" w14:textId="77777777" w:rsidR="008204F8" w:rsidRPr="009677DE" w:rsidRDefault="008204F8" w:rsidP="0044092D">
            <w:pPr>
              <w:keepNext/>
              <w:widowControl w:val="0"/>
              <w:autoSpaceDE w:val="0"/>
              <w:autoSpaceDN w:val="0"/>
              <w:adjustRightInd w:val="0"/>
              <w:spacing w:after="0" w:line="240" w:lineRule="auto"/>
              <w:rPr>
                <w:ins w:id="736" w:author="윤성빈" w:date="2022-10-05T22:05:00Z"/>
                <w:rFonts w:eastAsia="바탕"/>
                <w:sz w:val="12"/>
                <w:lang w:eastAsia="ko-KR"/>
              </w:rPr>
            </w:pPr>
            <w:ins w:id="737" w:author="윤성빈" w:date="2022-10-05T22:05:00Z">
              <w:r w:rsidRPr="009677DE">
                <w:rPr>
                  <w:rFonts w:eastAsia="바탕" w:hint="eastAsia"/>
                  <w:sz w:val="12"/>
                  <w:lang w:eastAsia="ko-KR"/>
                </w:rPr>
                <w:t>(0.035)</w:t>
              </w:r>
            </w:ins>
          </w:p>
        </w:tc>
        <w:tc>
          <w:tcPr>
            <w:tcW w:w="602" w:type="dxa"/>
            <w:tcPrChange w:id="738" w:author="윤성빈" w:date="2022-10-05T22:58:00Z">
              <w:tcPr>
                <w:tcW w:w="602" w:type="dxa"/>
              </w:tcPr>
            </w:tcPrChange>
          </w:tcPr>
          <w:p w14:paraId="421A426C" w14:textId="77777777" w:rsidR="008204F8" w:rsidRPr="009677DE" w:rsidRDefault="008204F8" w:rsidP="0044092D">
            <w:pPr>
              <w:keepNext/>
              <w:widowControl w:val="0"/>
              <w:autoSpaceDE w:val="0"/>
              <w:autoSpaceDN w:val="0"/>
              <w:adjustRightInd w:val="0"/>
              <w:spacing w:after="0" w:line="240" w:lineRule="auto"/>
              <w:rPr>
                <w:ins w:id="739" w:author="윤성빈" w:date="2022-10-05T22:05:00Z"/>
                <w:rFonts w:eastAsia="바탕"/>
                <w:sz w:val="12"/>
                <w:lang w:eastAsia="ko-KR"/>
              </w:rPr>
            </w:pPr>
            <w:ins w:id="740" w:author="윤성빈" w:date="2022-10-05T22:05:00Z">
              <w:r w:rsidRPr="009677DE">
                <w:rPr>
                  <w:rFonts w:eastAsia="바탕" w:hint="eastAsia"/>
                  <w:sz w:val="12"/>
                  <w:lang w:eastAsia="ko-KR"/>
                </w:rPr>
                <w:t>0.209</w:t>
              </w:r>
            </w:ins>
          </w:p>
          <w:p w14:paraId="04730DF1" w14:textId="77777777" w:rsidR="008204F8" w:rsidRPr="009677DE" w:rsidRDefault="008204F8" w:rsidP="0044092D">
            <w:pPr>
              <w:keepNext/>
              <w:widowControl w:val="0"/>
              <w:autoSpaceDE w:val="0"/>
              <w:autoSpaceDN w:val="0"/>
              <w:adjustRightInd w:val="0"/>
              <w:spacing w:after="0" w:line="240" w:lineRule="auto"/>
              <w:rPr>
                <w:ins w:id="741" w:author="윤성빈" w:date="2022-10-05T22:05:00Z"/>
                <w:rFonts w:eastAsia="바탕"/>
                <w:sz w:val="12"/>
                <w:lang w:eastAsia="ko-KR"/>
              </w:rPr>
            </w:pPr>
            <w:ins w:id="742" w:author="윤성빈" w:date="2022-10-05T22:05:00Z">
              <w:r w:rsidRPr="009677DE">
                <w:rPr>
                  <w:rFonts w:eastAsia="바탕" w:hint="eastAsia"/>
                  <w:sz w:val="12"/>
                  <w:lang w:eastAsia="ko-KR"/>
                </w:rPr>
                <w:t>(0.040)</w:t>
              </w:r>
            </w:ins>
          </w:p>
        </w:tc>
        <w:tc>
          <w:tcPr>
            <w:tcW w:w="601" w:type="dxa"/>
            <w:tcPrChange w:id="743" w:author="윤성빈" w:date="2022-10-05T22:58:00Z">
              <w:tcPr>
                <w:tcW w:w="601" w:type="dxa"/>
              </w:tcPr>
            </w:tcPrChange>
          </w:tcPr>
          <w:p w14:paraId="4CEA8ED2" w14:textId="77777777" w:rsidR="008204F8" w:rsidRPr="009677DE" w:rsidRDefault="008204F8" w:rsidP="0044092D">
            <w:pPr>
              <w:keepNext/>
              <w:widowControl w:val="0"/>
              <w:autoSpaceDE w:val="0"/>
              <w:autoSpaceDN w:val="0"/>
              <w:adjustRightInd w:val="0"/>
              <w:spacing w:after="0" w:line="240" w:lineRule="auto"/>
              <w:rPr>
                <w:ins w:id="744" w:author="윤성빈" w:date="2022-10-05T22:05:00Z"/>
                <w:rFonts w:eastAsia="바탕"/>
                <w:sz w:val="12"/>
                <w:lang w:eastAsia="ko-KR"/>
              </w:rPr>
            </w:pPr>
            <w:ins w:id="745" w:author="윤성빈" w:date="2022-10-05T22:05:00Z">
              <w:r w:rsidRPr="009677DE">
                <w:rPr>
                  <w:rFonts w:eastAsia="바탕" w:hint="eastAsia"/>
                  <w:sz w:val="12"/>
                  <w:lang w:eastAsia="ko-KR"/>
                </w:rPr>
                <w:t>1</w:t>
              </w:r>
            </w:ins>
          </w:p>
          <w:p w14:paraId="5D75F7F0" w14:textId="77777777" w:rsidR="008204F8" w:rsidRPr="009677DE" w:rsidRDefault="008204F8" w:rsidP="0044092D">
            <w:pPr>
              <w:keepNext/>
              <w:widowControl w:val="0"/>
              <w:autoSpaceDE w:val="0"/>
              <w:autoSpaceDN w:val="0"/>
              <w:adjustRightInd w:val="0"/>
              <w:spacing w:after="0" w:line="240" w:lineRule="auto"/>
              <w:rPr>
                <w:ins w:id="746" w:author="윤성빈" w:date="2022-10-05T22:05:00Z"/>
                <w:rFonts w:eastAsia="바탕"/>
                <w:sz w:val="12"/>
                <w:lang w:eastAsia="ko-KR"/>
              </w:rPr>
            </w:pPr>
            <w:ins w:id="747" w:author="윤성빈" w:date="2022-10-05T22:05:00Z">
              <w:r w:rsidRPr="009677DE">
                <w:rPr>
                  <w:rFonts w:eastAsia="바탕" w:hint="eastAsia"/>
                  <w:sz w:val="12"/>
                  <w:lang w:eastAsia="ko-KR"/>
                </w:rPr>
                <w:t>(0)</w:t>
              </w:r>
            </w:ins>
          </w:p>
        </w:tc>
        <w:tc>
          <w:tcPr>
            <w:tcW w:w="602" w:type="dxa"/>
            <w:tcPrChange w:id="748" w:author="윤성빈" w:date="2022-10-05T22:58:00Z">
              <w:tcPr>
                <w:tcW w:w="602" w:type="dxa"/>
              </w:tcPr>
            </w:tcPrChange>
          </w:tcPr>
          <w:p w14:paraId="11B59060" w14:textId="77777777" w:rsidR="008204F8" w:rsidRPr="009677DE" w:rsidRDefault="008204F8" w:rsidP="0044092D">
            <w:pPr>
              <w:keepNext/>
              <w:widowControl w:val="0"/>
              <w:autoSpaceDE w:val="0"/>
              <w:autoSpaceDN w:val="0"/>
              <w:adjustRightInd w:val="0"/>
              <w:spacing w:after="0" w:line="240" w:lineRule="auto"/>
              <w:rPr>
                <w:ins w:id="749" w:author="윤성빈" w:date="2022-10-05T22:05:00Z"/>
                <w:rFonts w:eastAsia="바탕"/>
                <w:sz w:val="12"/>
                <w:lang w:eastAsia="ko-KR"/>
              </w:rPr>
            </w:pPr>
            <w:ins w:id="750" w:author="윤성빈" w:date="2022-10-05T22:05:00Z">
              <w:r w:rsidRPr="009677DE">
                <w:rPr>
                  <w:rFonts w:eastAsia="바탕" w:hint="eastAsia"/>
                  <w:sz w:val="12"/>
                  <w:lang w:eastAsia="ko-KR"/>
                </w:rPr>
                <w:t>1</w:t>
              </w:r>
            </w:ins>
          </w:p>
          <w:p w14:paraId="7D7072B6" w14:textId="77777777" w:rsidR="008204F8" w:rsidRPr="009677DE" w:rsidRDefault="008204F8" w:rsidP="0044092D">
            <w:pPr>
              <w:keepNext/>
              <w:widowControl w:val="0"/>
              <w:autoSpaceDE w:val="0"/>
              <w:autoSpaceDN w:val="0"/>
              <w:adjustRightInd w:val="0"/>
              <w:spacing w:after="0" w:line="240" w:lineRule="auto"/>
              <w:rPr>
                <w:ins w:id="751" w:author="윤성빈" w:date="2022-10-05T22:05:00Z"/>
                <w:rFonts w:eastAsia="바탕"/>
                <w:sz w:val="12"/>
                <w:lang w:eastAsia="ko-KR"/>
              </w:rPr>
            </w:pPr>
            <w:ins w:id="752" w:author="윤성빈" w:date="2022-10-05T22:05:00Z">
              <w:r w:rsidRPr="009677DE">
                <w:rPr>
                  <w:rFonts w:eastAsia="바탕" w:hint="eastAsia"/>
                  <w:sz w:val="12"/>
                  <w:lang w:eastAsia="ko-KR"/>
                </w:rPr>
                <w:t>(0.001)</w:t>
              </w:r>
            </w:ins>
          </w:p>
        </w:tc>
        <w:tc>
          <w:tcPr>
            <w:tcW w:w="602" w:type="dxa"/>
            <w:tcPrChange w:id="753" w:author="윤성빈" w:date="2022-10-05T22:58:00Z">
              <w:tcPr>
                <w:tcW w:w="602" w:type="dxa"/>
              </w:tcPr>
            </w:tcPrChange>
          </w:tcPr>
          <w:p w14:paraId="5DEDA707" w14:textId="77777777" w:rsidR="008204F8" w:rsidRPr="009677DE" w:rsidRDefault="008204F8" w:rsidP="0044092D">
            <w:pPr>
              <w:keepNext/>
              <w:widowControl w:val="0"/>
              <w:autoSpaceDE w:val="0"/>
              <w:autoSpaceDN w:val="0"/>
              <w:adjustRightInd w:val="0"/>
              <w:spacing w:after="0" w:line="240" w:lineRule="auto"/>
              <w:rPr>
                <w:ins w:id="754" w:author="윤성빈" w:date="2022-10-05T22:05:00Z"/>
                <w:rFonts w:eastAsia="바탕"/>
                <w:sz w:val="12"/>
                <w:lang w:eastAsia="ko-KR"/>
              </w:rPr>
            </w:pPr>
            <w:ins w:id="755" w:author="윤성빈" w:date="2022-10-05T22:05:00Z">
              <w:r w:rsidRPr="009677DE">
                <w:rPr>
                  <w:rFonts w:eastAsia="바탕" w:hint="eastAsia"/>
                  <w:sz w:val="12"/>
                  <w:lang w:eastAsia="ko-KR"/>
                </w:rPr>
                <w:t>5.024</w:t>
              </w:r>
            </w:ins>
          </w:p>
          <w:p w14:paraId="012D9B94" w14:textId="77777777" w:rsidR="008204F8" w:rsidRPr="009677DE" w:rsidRDefault="008204F8" w:rsidP="0044092D">
            <w:pPr>
              <w:keepNext/>
              <w:widowControl w:val="0"/>
              <w:autoSpaceDE w:val="0"/>
              <w:autoSpaceDN w:val="0"/>
              <w:adjustRightInd w:val="0"/>
              <w:spacing w:after="0" w:line="240" w:lineRule="auto"/>
              <w:rPr>
                <w:ins w:id="756" w:author="윤성빈" w:date="2022-10-05T22:05:00Z"/>
                <w:rFonts w:eastAsia="바탕"/>
                <w:sz w:val="12"/>
                <w:lang w:eastAsia="ko-KR"/>
              </w:rPr>
            </w:pPr>
            <w:ins w:id="757" w:author="윤성빈" w:date="2022-10-05T22:05:00Z">
              <w:r w:rsidRPr="009677DE">
                <w:rPr>
                  <w:rFonts w:eastAsia="바탕" w:hint="eastAsia"/>
                  <w:sz w:val="12"/>
                  <w:lang w:eastAsia="ko-KR"/>
                </w:rPr>
                <w:t>(0.153)</w:t>
              </w:r>
            </w:ins>
          </w:p>
        </w:tc>
        <w:tc>
          <w:tcPr>
            <w:tcW w:w="601" w:type="dxa"/>
            <w:tcPrChange w:id="758" w:author="윤성빈" w:date="2022-10-05T22:58:00Z">
              <w:tcPr>
                <w:tcW w:w="601" w:type="dxa"/>
              </w:tcPr>
            </w:tcPrChange>
          </w:tcPr>
          <w:p w14:paraId="4DB61CAF" w14:textId="77777777" w:rsidR="008204F8" w:rsidRPr="009677DE" w:rsidRDefault="008204F8" w:rsidP="0044092D">
            <w:pPr>
              <w:keepNext/>
              <w:widowControl w:val="0"/>
              <w:autoSpaceDE w:val="0"/>
              <w:autoSpaceDN w:val="0"/>
              <w:adjustRightInd w:val="0"/>
              <w:spacing w:after="0" w:line="240" w:lineRule="auto"/>
              <w:rPr>
                <w:ins w:id="759" w:author="윤성빈" w:date="2022-10-05T22:05:00Z"/>
                <w:rFonts w:eastAsia="바탕"/>
                <w:sz w:val="12"/>
                <w:lang w:eastAsia="ko-KR"/>
              </w:rPr>
            </w:pPr>
            <w:ins w:id="760" w:author="윤성빈" w:date="2022-10-05T22:05:00Z">
              <w:r w:rsidRPr="009677DE">
                <w:rPr>
                  <w:rFonts w:eastAsia="바탕" w:hint="eastAsia"/>
                  <w:sz w:val="12"/>
                  <w:lang w:eastAsia="ko-KR"/>
                </w:rPr>
                <w:t>1.604</w:t>
              </w:r>
            </w:ins>
          </w:p>
          <w:p w14:paraId="5E774DF3" w14:textId="77777777" w:rsidR="008204F8" w:rsidRPr="009677DE" w:rsidRDefault="008204F8" w:rsidP="0044092D">
            <w:pPr>
              <w:keepNext/>
              <w:widowControl w:val="0"/>
              <w:autoSpaceDE w:val="0"/>
              <w:autoSpaceDN w:val="0"/>
              <w:adjustRightInd w:val="0"/>
              <w:spacing w:after="0" w:line="240" w:lineRule="auto"/>
              <w:rPr>
                <w:ins w:id="761" w:author="윤성빈" w:date="2022-10-05T22:05:00Z"/>
                <w:rFonts w:eastAsia="바탕"/>
                <w:sz w:val="12"/>
                <w:lang w:eastAsia="ko-KR"/>
              </w:rPr>
            </w:pPr>
            <w:ins w:id="762" w:author="윤성빈" w:date="2022-10-05T22:05:00Z">
              <w:r w:rsidRPr="009677DE">
                <w:rPr>
                  <w:rFonts w:eastAsia="바탕" w:hint="eastAsia"/>
                  <w:sz w:val="12"/>
                  <w:lang w:eastAsia="ko-KR"/>
                </w:rPr>
                <w:t>(0.794)</w:t>
              </w:r>
            </w:ins>
          </w:p>
        </w:tc>
        <w:tc>
          <w:tcPr>
            <w:tcW w:w="601" w:type="dxa"/>
            <w:tcPrChange w:id="763" w:author="윤성빈" w:date="2022-10-05T22:58:00Z">
              <w:tcPr>
                <w:tcW w:w="601" w:type="dxa"/>
              </w:tcPr>
            </w:tcPrChange>
          </w:tcPr>
          <w:p w14:paraId="21F6498E" w14:textId="77777777" w:rsidR="008204F8" w:rsidRPr="009677DE" w:rsidRDefault="008204F8" w:rsidP="0044092D">
            <w:pPr>
              <w:keepNext/>
              <w:widowControl w:val="0"/>
              <w:autoSpaceDE w:val="0"/>
              <w:autoSpaceDN w:val="0"/>
              <w:adjustRightInd w:val="0"/>
              <w:spacing w:after="0" w:line="240" w:lineRule="auto"/>
              <w:rPr>
                <w:ins w:id="764" w:author="윤성빈" w:date="2022-10-05T22:05:00Z"/>
                <w:rFonts w:eastAsia="바탕"/>
                <w:sz w:val="12"/>
                <w:lang w:eastAsia="ko-KR"/>
              </w:rPr>
            </w:pPr>
            <w:ins w:id="765" w:author="윤성빈" w:date="2022-10-05T22:05:00Z">
              <w:r w:rsidRPr="009677DE">
                <w:rPr>
                  <w:rFonts w:eastAsia="바탕" w:hint="eastAsia"/>
                  <w:sz w:val="12"/>
                  <w:lang w:eastAsia="ko-KR"/>
                </w:rPr>
                <w:t>2.256</w:t>
              </w:r>
            </w:ins>
          </w:p>
          <w:p w14:paraId="0070A41B" w14:textId="77777777" w:rsidR="008204F8" w:rsidRPr="009677DE" w:rsidRDefault="008204F8" w:rsidP="0044092D">
            <w:pPr>
              <w:keepNext/>
              <w:widowControl w:val="0"/>
              <w:autoSpaceDE w:val="0"/>
              <w:autoSpaceDN w:val="0"/>
              <w:adjustRightInd w:val="0"/>
              <w:spacing w:after="0" w:line="240" w:lineRule="auto"/>
              <w:rPr>
                <w:ins w:id="766" w:author="윤성빈" w:date="2022-10-05T22:05:00Z"/>
                <w:rFonts w:eastAsia="바탕"/>
                <w:sz w:val="12"/>
                <w:lang w:eastAsia="ko-KR"/>
              </w:rPr>
            </w:pPr>
            <w:ins w:id="767" w:author="윤성빈" w:date="2022-10-05T22:05:00Z">
              <w:r w:rsidRPr="009677DE">
                <w:rPr>
                  <w:rFonts w:eastAsia="바탕" w:hint="eastAsia"/>
                  <w:sz w:val="12"/>
                  <w:lang w:eastAsia="ko-KR"/>
                </w:rPr>
                <w:t>(0.758)</w:t>
              </w:r>
            </w:ins>
          </w:p>
        </w:tc>
        <w:tc>
          <w:tcPr>
            <w:tcW w:w="602" w:type="dxa"/>
            <w:tcPrChange w:id="768" w:author="윤성빈" w:date="2022-10-05T22:58:00Z">
              <w:tcPr>
                <w:tcW w:w="602" w:type="dxa"/>
              </w:tcPr>
            </w:tcPrChange>
          </w:tcPr>
          <w:p w14:paraId="7C545946" w14:textId="77777777" w:rsidR="008204F8" w:rsidRPr="009677DE" w:rsidRDefault="008204F8" w:rsidP="0044092D">
            <w:pPr>
              <w:keepNext/>
              <w:widowControl w:val="0"/>
              <w:autoSpaceDE w:val="0"/>
              <w:autoSpaceDN w:val="0"/>
              <w:adjustRightInd w:val="0"/>
              <w:spacing w:after="0" w:line="240" w:lineRule="auto"/>
              <w:rPr>
                <w:ins w:id="769" w:author="윤성빈" w:date="2022-10-05T22:05:00Z"/>
                <w:rFonts w:eastAsia="바탕"/>
                <w:sz w:val="12"/>
                <w:lang w:eastAsia="ko-KR"/>
              </w:rPr>
            </w:pPr>
            <w:ins w:id="770" w:author="윤성빈" w:date="2022-10-05T22:05:00Z">
              <w:r w:rsidRPr="009677DE">
                <w:rPr>
                  <w:rFonts w:eastAsia="바탕" w:hint="eastAsia"/>
                  <w:sz w:val="12"/>
                  <w:lang w:eastAsia="ko-KR"/>
                </w:rPr>
                <w:t>4</w:t>
              </w:r>
            </w:ins>
          </w:p>
          <w:p w14:paraId="4AF1DED9" w14:textId="77777777" w:rsidR="008204F8" w:rsidRPr="009677DE" w:rsidRDefault="008204F8" w:rsidP="0044092D">
            <w:pPr>
              <w:keepNext/>
              <w:widowControl w:val="0"/>
              <w:autoSpaceDE w:val="0"/>
              <w:autoSpaceDN w:val="0"/>
              <w:adjustRightInd w:val="0"/>
              <w:spacing w:after="0" w:line="240" w:lineRule="auto"/>
              <w:rPr>
                <w:ins w:id="771" w:author="윤성빈" w:date="2022-10-05T22:05:00Z"/>
                <w:rFonts w:eastAsia="바탕"/>
                <w:sz w:val="12"/>
                <w:lang w:eastAsia="ko-KR"/>
              </w:rPr>
            </w:pPr>
            <w:ins w:id="772" w:author="윤성빈" w:date="2022-10-05T22:05:00Z">
              <w:r w:rsidRPr="009677DE">
                <w:rPr>
                  <w:rFonts w:eastAsia="바탕" w:hint="eastAsia"/>
                  <w:sz w:val="12"/>
                  <w:lang w:eastAsia="ko-KR"/>
                </w:rPr>
                <w:t>(0)</w:t>
              </w:r>
            </w:ins>
          </w:p>
        </w:tc>
        <w:tc>
          <w:tcPr>
            <w:tcW w:w="602" w:type="dxa"/>
            <w:tcPrChange w:id="773" w:author="윤성빈" w:date="2022-10-05T22:58:00Z">
              <w:tcPr>
                <w:tcW w:w="602" w:type="dxa"/>
              </w:tcPr>
            </w:tcPrChange>
          </w:tcPr>
          <w:p w14:paraId="3BFEF8FC" w14:textId="77777777" w:rsidR="008204F8" w:rsidRPr="009677DE" w:rsidRDefault="008204F8" w:rsidP="0044092D">
            <w:pPr>
              <w:keepNext/>
              <w:widowControl w:val="0"/>
              <w:autoSpaceDE w:val="0"/>
              <w:autoSpaceDN w:val="0"/>
              <w:adjustRightInd w:val="0"/>
              <w:spacing w:after="0" w:line="240" w:lineRule="auto"/>
              <w:rPr>
                <w:ins w:id="774" w:author="윤성빈" w:date="2022-10-05T22:05:00Z"/>
                <w:rFonts w:eastAsia="바탕"/>
                <w:sz w:val="12"/>
                <w:lang w:eastAsia="ko-KR"/>
              </w:rPr>
            </w:pPr>
            <w:ins w:id="775" w:author="윤성빈" w:date="2022-10-05T22:05:00Z">
              <w:r w:rsidRPr="009677DE">
                <w:rPr>
                  <w:rFonts w:eastAsia="바탕" w:hint="eastAsia"/>
                  <w:sz w:val="12"/>
                  <w:lang w:eastAsia="ko-KR"/>
                </w:rPr>
                <w:t>9.228</w:t>
              </w:r>
            </w:ins>
          </w:p>
          <w:p w14:paraId="3FA2A055" w14:textId="77777777" w:rsidR="008204F8" w:rsidRPr="009677DE" w:rsidRDefault="008204F8" w:rsidP="0044092D">
            <w:pPr>
              <w:keepNext/>
              <w:widowControl w:val="0"/>
              <w:autoSpaceDE w:val="0"/>
              <w:autoSpaceDN w:val="0"/>
              <w:adjustRightInd w:val="0"/>
              <w:spacing w:after="0" w:line="240" w:lineRule="auto"/>
              <w:rPr>
                <w:ins w:id="776" w:author="윤성빈" w:date="2022-10-05T22:05:00Z"/>
                <w:rFonts w:eastAsia="바탕"/>
                <w:sz w:val="12"/>
                <w:lang w:eastAsia="ko-KR"/>
              </w:rPr>
            </w:pPr>
            <w:ins w:id="777" w:author="윤성빈" w:date="2022-10-05T22:05:00Z">
              <w:r w:rsidRPr="009677DE">
                <w:rPr>
                  <w:rFonts w:eastAsia="바탕" w:hint="eastAsia"/>
                  <w:sz w:val="12"/>
                  <w:lang w:eastAsia="ko-KR"/>
                </w:rPr>
                <w:t>(0.465)</w:t>
              </w:r>
            </w:ins>
          </w:p>
        </w:tc>
        <w:tc>
          <w:tcPr>
            <w:tcW w:w="601" w:type="dxa"/>
            <w:tcPrChange w:id="778" w:author="윤성빈" w:date="2022-10-05T22:58:00Z">
              <w:tcPr>
                <w:tcW w:w="601" w:type="dxa"/>
              </w:tcPr>
            </w:tcPrChange>
          </w:tcPr>
          <w:p w14:paraId="5CEDACFA" w14:textId="77777777" w:rsidR="008204F8" w:rsidRPr="009677DE" w:rsidRDefault="008204F8" w:rsidP="0044092D">
            <w:pPr>
              <w:keepNext/>
              <w:widowControl w:val="0"/>
              <w:autoSpaceDE w:val="0"/>
              <w:autoSpaceDN w:val="0"/>
              <w:adjustRightInd w:val="0"/>
              <w:spacing w:after="0" w:line="240" w:lineRule="auto"/>
              <w:rPr>
                <w:ins w:id="779" w:author="윤성빈" w:date="2022-10-05T22:05:00Z"/>
                <w:rFonts w:eastAsia="바탕"/>
                <w:sz w:val="12"/>
                <w:lang w:eastAsia="ko-KR"/>
              </w:rPr>
            </w:pPr>
            <w:ins w:id="780" w:author="윤성빈" w:date="2022-10-05T22:05:00Z">
              <w:r w:rsidRPr="009677DE">
                <w:rPr>
                  <w:rFonts w:eastAsia="바탕" w:hint="eastAsia"/>
                  <w:sz w:val="12"/>
                  <w:lang w:eastAsia="ko-KR"/>
                </w:rPr>
                <w:t>0.125</w:t>
              </w:r>
            </w:ins>
          </w:p>
          <w:p w14:paraId="2511D354" w14:textId="77777777" w:rsidR="008204F8" w:rsidRPr="009677DE" w:rsidRDefault="008204F8" w:rsidP="0044092D">
            <w:pPr>
              <w:keepNext/>
              <w:widowControl w:val="0"/>
              <w:autoSpaceDE w:val="0"/>
              <w:autoSpaceDN w:val="0"/>
              <w:adjustRightInd w:val="0"/>
              <w:spacing w:after="0" w:line="240" w:lineRule="auto"/>
              <w:rPr>
                <w:ins w:id="781" w:author="윤성빈" w:date="2022-10-05T22:05:00Z"/>
                <w:rFonts w:eastAsia="바탕"/>
                <w:sz w:val="12"/>
                <w:lang w:eastAsia="ko-KR"/>
              </w:rPr>
            </w:pPr>
            <w:ins w:id="782" w:author="윤성빈" w:date="2022-10-05T22:05:00Z">
              <w:r w:rsidRPr="009677DE">
                <w:rPr>
                  <w:rFonts w:eastAsia="바탕" w:hint="eastAsia"/>
                  <w:sz w:val="12"/>
                  <w:lang w:eastAsia="ko-KR"/>
                </w:rPr>
                <w:t>(0)</w:t>
              </w:r>
            </w:ins>
          </w:p>
        </w:tc>
        <w:tc>
          <w:tcPr>
            <w:tcW w:w="602" w:type="dxa"/>
            <w:tcPrChange w:id="783" w:author="윤성빈" w:date="2022-10-05T22:58:00Z">
              <w:tcPr>
                <w:tcW w:w="602" w:type="dxa"/>
              </w:tcPr>
            </w:tcPrChange>
          </w:tcPr>
          <w:p w14:paraId="37E5158F" w14:textId="77777777" w:rsidR="008204F8" w:rsidRPr="009677DE" w:rsidRDefault="008204F8" w:rsidP="0044092D">
            <w:pPr>
              <w:keepNext/>
              <w:widowControl w:val="0"/>
              <w:autoSpaceDE w:val="0"/>
              <w:autoSpaceDN w:val="0"/>
              <w:adjustRightInd w:val="0"/>
              <w:spacing w:after="0" w:line="240" w:lineRule="auto"/>
              <w:rPr>
                <w:ins w:id="784" w:author="윤성빈" w:date="2022-10-05T22:05:00Z"/>
                <w:rFonts w:eastAsia="바탕"/>
                <w:sz w:val="12"/>
                <w:lang w:eastAsia="ko-KR"/>
              </w:rPr>
            </w:pPr>
            <w:ins w:id="785" w:author="윤성빈" w:date="2022-10-05T22:05:00Z">
              <w:r w:rsidRPr="009677DE">
                <w:rPr>
                  <w:rFonts w:eastAsia="바탕" w:hint="eastAsia"/>
                  <w:sz w:val="12"/>
                  <w:lang w:eastAsia="ko-KR"/>
                </w:rPr>
                <w:t>0</w:t>
              </w:r>
            </w:ins>
          </w:p>
          <w:p w14:paraId="6A78D2D5" w14:textId="77777777" w:rsidR="008204F8" w:rsidRPr="009677DE" w:rsidRDefault="008204F8" w:rsidP="0044092D">
            <w:pPr>
              <w:keepNext/>
              <w:widowControl w:val="0"/>
              <w:autoSpaceDE w:val="0"/>
              <w:autoSpaceDN w:val="0"/>
              <w:adjustRightInd w:val="0"/>
              <w:spacing w:after="0" w:line="240" w:lineRule="auto"/>
              <w:rPr>
                <w:ins w:id="786" w:author="윤성빈" w:date="2022-10-05T22:05:00Z"/>
                <w:rFonts w:eastAsia="바탕"/>
                <w:sz w:val="12"/>
                <w:lang w:eastAsia="ko-KR"/>
              </w:rPr>
            </w:pPr>
            <w:ins w:id="787" w:author="윤성빈" w:date="2022-10-05T22:05:00Z">
              <w:r w:rsidRPr="009677DE">
                <w:rPr>
                  <w:rFonts w:eastAsia="바탕" w:hint="eastAsia"/>
                  <w:sz w:val="12"/>
                  <w:lang w:eastAsia="ko-KR"/>
                </w:rPr>
                <w:t>(0.001)</w:t>
              </w:r>
            </w:ins>
          </w:p>
        </w:tc>
        <w:tc>
          <w:tcPr>
            <w:tcW w:w="601" w:type="dxa"/>
            <w:tcPrChange w:id="788" w:author="윤성빈" w:date="2022-10-05T22:58:00Z">
              <w:tcPr>
                <w:tcW w:w="601" w:type="dxa"/>
              </w:tcPr>
            </w:tcPrChange>
          </w:tcPr>
          <w:p w14:paraId="383D24F3" w14:textId="77777777" w:rsidR="008204F8" w:rsidRPr="009677DE" w:rsidRDefault="008204F8" w:rsidP="0044092D">
            <w:pPr>
              <w:keepNext/>
              <w:widowControl w:val="0"/>
              <w:autoSpaceDE w:val="0"/>
              <w:autoSpaceDN w:val="0"/>
              <w:adjustRightInd w:val="0"/>
              <w:spacing w:after="0" w:line="240" w:lineRule="auto"/>
              <w:rPr>
                <w:ins w:id="789" w:author="윤성빈" w:date="2022-10-05T22:05:00Z"/>
                <w:rFonts w:eastAsia="바탕"/>
                <w:sz w:val="12"/>
                <w:lang w:eastAsia="ko-KR"/>
              </w:rPr>
            </w:pPr>
            <w:ins w:id="790" w:author="윤성빈" w:date="2022-10-05T22:05:00Z">
              <w:r w:rsidRPr="009677DE">
                <w:rPr>
                  <w:rFonts w:eastAsia="바탕" w:hint="eastAsia"/>
                  <w:sz w:val="12"/>
                  <w:lang w:eastAsia="ko-KR"/>
                </w:rPr>
                <w:t>0.001</w:t>
              </w:r>
            </w:ins>
          </w:p>
          <w:p w14:paraId="1CBF4383" w14:textId="77777777" w:rsidR="008204F8" w:rsidRPr="009677DE" w:rsidRDefault="008204F8" w:rsidP="0044092D">
            <w:pPr>
              <w:keepNext/>
              <w:widowControl w:val="0"/>
              <w:autoSpaceDE w:val="0"/>
              <w:autoSpaceDN w:val="0"/>
              <w:adjustRightInd w:val="0"/>
              <w:spacing w:after="0" w:line="240" w:lineRule="auto"/>
              <w:rPr>
                <w:ins w:id="791" w:author="윤성빈" w:date="2022-10-05T22:05:00Z"/>
                <w:rFonts w:eastAsia="바탕"/>
                <w:sz w:val="12"/>
                <w:lang w:eastAsia="ko-KR"/>
              </w:rPr>
            </w:pPr>
            <w:ins w:id="792" w:author="윤성빈" w:date="2022-10-05T22:05:00Z">
              <w:r w:rsidRPr="009677DE">
                <w:rPr>
                  <w:rFonts w:eastAsia="바탕" w:hint="eastAsia"/>
                  <w:sz w:val="12"/>
                  <w:lang w:eastAsia="ko-KR"/>
                </w:rPr>
                <w:t>(0.004)</w:t>
              </w:r>
            </w:ins>
          </w:p>
        </w:tc>
        <w:tc>
          <w:tcPr>
            <w:tcW w:w="601" w:type="dxa"/>
            <w:tcPrChange w:id="793" w:author="윤성빈" w:date="2022-10-05T22:58:00Z">
              <w:tcPr>
                <w:tcW w:w="601" w:type="dxa"/>
              </w:tcPr>
            </w:tcPrChange>
          </w:tcPr>
          <w:p w14:paraId="708DCC22" w14:textId="77777777" w:rsidR="008204F8" w:rsidRPr="009677DE" w:rsidRDefault="008204F8" w:rsidP="0044092D">
            <w:pPr>
              <w:keepNext/>
              <w:widowControl w:val="0"/>
              <w:autoSpaceDE w:val="0"/>
              <w:autoSpaceDN w:val="0"/>
              <w:adjustRightInd w:val="0"/>
              <w:spacing w:after="0" w:line="240" w:lineRule="auto"/>
              <w:rPr>
                <w:ins w:id="794" w:author="윤성빈" w:date="2022-10-05T22:05:00Z"/>
                <w:rFonts w:eastAsia="바탕"/>
                <w:sz w:val="12"/>
                <w:lang w:eastAsia="ko-KR"/>
              </w:rPr>
            </w:pPr>
            <w:ins w:id="795" w:author="윤성빈" w:date="2022-10-05T22:05:00Z">
              <w:r w:rsidRPr="009677DE">
                <w:rPr>
                  <w:rFonts w:eastAsia="바탕" w:hint="eastAsia"/>
                  <w:sz w:val="12"/>
                  <w:lang w:eastAsia="ko-KR"/>
                </w:rPr>
                <w:t>1</w:t>
              </w:r>
            </w:ins>
          </w:p>
          <w:p w14:paraId="0ADD2280" w14:textId="77777777" w:rsidR="008204F8" w:rsidRPr="009677DE" w:rsidRDefault="008204F8" w:rsidP="0044092D">
            <w:pPr>
              <w:keepNext/>
              <w:widowControl w:val="0"/>
              <w:autoSpaceDE w:val="0"/>
              <w:autoSpaceDN w:val="0"/>
              <w:adjustRightInd w:val="0"/>
              <w:spacing w:after="0" w:line="240" w:lineRule="auto"/>
              <w:rPr>
                <w:ins w:id="796" w:author="윤성빈" w:date="2022-10-05T22:05:00Z"/>
                <w:rFonts w:eastAsia="바탕"/>
                <w:sz w:val="12"/>
                <w:lang w:eastAsia="ko-KR"/>
              </w:rPr>
            </w:pPr>
            <w:ins w:id="797" w:author="윤성빈" w:date="2022-10-05T22:05:00Z">
              <w:r w:rsidRPr="009677DE">
                <w:rPr>
                  <w:rFonts w:eastAsia="바탕" w:hint="eastAsia"/>
                  <w:sz w:val="12"/>
                  <w:lang w:eastAsia="ko-KR"/>
                </w:rPr>
                <w:t>(0.002)</w:t>
              </w:r>
            </w:ins>
          </w:p>
        </w:tc>
        <w:tc>
          <w:tcPr>
            <w:tcW w:w="603" w:type="dxa"/>
            <w:tcPrChange w:id="798" w:author="윤성빈" w:date="2022-10-05T22:58:00Z">
              <w:tcPr>
                <w:tcW w:w="603" w:type="dxa"/>
              </w:tcPr>
            </w:tcPrChange>
          </w:tcPr>
          <w:p w14:paraId="60813C93" w14:textId="77777777" w:rsidR="008204F8" w:rsidRPr="009677DE" w:rsidRDefault="008204F8" w:rsidP="0044092D">
            <w:pPr>
              <w:keepNext/>
              <w:widowControl w:val="0"/>
              <w:autoSpaceDE w:val="0"/>
              <w:autoSpaceDN w:val="0"/>
              <w:adjustRightInd w:val="0"/>
              <w:spacing w:after="0" w:line="240" w:lineRule="auto"/>
              <w:rPr>
                <w:ins w:id="799" w:author="윤성빈" w:date="2022-10-05T22:05:00Z"/>
                <w:rFonts w:eastAsia="바탕"/>
                <w:sz w:val="12"/>
                <w:lang w:eastAsia="ko-KR"/>
              </w:rPr>
            </w:pPr>
            <w:ins w:id="800" w:author="윤성빈" w:date="2022-10-05T22:05:00Z">
              <w:r w:rsidRPr="009677DE">
                <w:rPr>
                  <w:rFonts w:eastAsia="바탕" w:hint="eastAsia"/>
                  <w:sz w:val="12"/>
                  <w:lang w:eastAsia="ko-KR"/>
                </w:rPr>
                <w:t>0.996</w:t>
              </w:r>
            </w:ins>
          </w:p>
          <w:p w14:paraId="58FDB675" w14:textId="77777777" w:rsidR="008204F8" w:rsidRPr="009677DE" w:rsidRDefault="008204F8" w:rsidP="0044092D">
            <w:pPr>
              <w:keepNext/>
              <w:widowControl w:val="0"/>
              <w:autoSpaceDE w:val="0"/>
              <w:autoSpaceDN w:val="0"/>
              <w:adjustRightInd w:val="0"/>
              <w:spacing w:after="0" w:line="240" w:lineRule="auto"/>
              <w:rPr>
                <w:ins w:id="801" w:author="윤성빈" w:date="2022-10-05T22:05:00Z"/>
                <w:rFonts w:eastAsia="바탕"/>
                <w:sz w:val="12"/>
                <w:lang w:eastAsia="ko-KR"/>
              </w:rPr>
            </w:pPr>
            <w:ins w:id="802" w:author="윤성빈" w:date="2022-10-05T22:05:00Z">
              <w:r w:rsidRPr="009677DE">
                <w:rPr>
                  <w:rFonts w:eastAsia="바탕" w:hint="eastAsia"/>
                  <w:sz w:val="12"/>
                  <w:lang w:eastAsia="ko-KR"/>
                </w:rPr>
                <w:t>(0.009)</w:t>
              </w:r>
            </w:ins>
          </w:p>
        </w:tc>
      </w:tr>
      <w:tr w:rsidR="008204F8" w:rsidRPr="009677DE" w14:paraId="4D3FA805" w14:textId="77777777" w:rsidTr="00DC5950">
        <w:tblPrEx>
          <w:tblW w:w="10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803" w:author="윤성빈" w:date="2022-10-05T22:58:00Z">
            <w:tblPrEx>
              <w:tblW w:w="10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val="289"/>
          <w:ins w:id="804" w:author="윤성빈" w:date="2022-10-05T22:05:00Z"/>
          <w:trPrChange w:id="805" w:author="윤성빈" w:date="2022-10-05T22:58:00Z">
            <w:trPr>
              <w:trHeight w:val="289"/>
            </w:trPr>
          </w:trPrChange>
        </w:trPr>
        <w:tc>
          <w:tcPr>
            <w:tcW w:w="534" w:type="dxa"/>
            <w:vMerge/>
            <w:tcPrChange w:id="806" w:author="윤성빈" w:date="2022-10-05T22:58:00Z">
              <w:tcPr>
                <w:tcW w:w="436" w:type="dxa"/>
                <w:vMerge/>
              </w:tcPr>
            </w:tcPrChange>
          </w:tcPr>
          <w:p w14:paraId="70FF391A" w14:textId="77777777" w:rsidR="008204F8" w:rsidRPr="00DC7E61" w:rsidRDefault="008204F8" w:rsidP="0044092D">
            <w:pPr>
              <w:widowControl w:val="0"/>
              <w:autoSpaceDE w:val="0"/>
              <w:autoSpaceDN w:val="0"/>
              <w:adjustRightInd w:val="0"/>
              <w:spacing w:after="0" w:line="240" w:lineRule="auto"/>
              <w:jc w:val="left"/>
              <w:rPr>
                <w:ins w:id="807" w:author="윤성빈" w:date="2022-10-05T22:05:00Z"/>
                <w:rFonts w:eastAsia="바탕"/>
                <w:spacing w:val="-10"/>
                <w:sz w:val="10"/>
                <w:szCs w:val="18"/>
                <w:lang w:eastAsia="ko-KR"/>
                <w:rPrChange w:id="808" w:author="윤성빈" w:date="2022-10-05T23:03:00Z">
                  <w:rPr>
                    <w:ins w:id="809" w:author="윤성빈" w:date="2022-10-05T22:05:00Z"/>
                    <w:rFonts w:eastAsia="바탕"/>
                    <w:sz w:val="12"/>
                    <w:lang w:eastAsia="ko-KR"/>
                  </w:rPr>
                </w:rPrChange>
              </w:rPr>
            </w:pPr>
          </w:p>
        </w:tc>
        <w:tc>
          <w:tcPr>
            <w:tcW w:w="717" w:type="dxa"/>
            <w:tcPrChange w:id="810" w:author="윤성빈" w:date="2022-10-05T22:58:00Z">
              <w:tcPr>
                <w:tcW w:w="815" w:type="dxa"/>
              </w:tcPr>
            </w:tcPrChange>
          </w:tcPr>
          <w:p w14:paraId="0A3E96C1" w14:textId="77777777" w:rsidR="008204F8" w:rsidRPr="00DC7E61" w:rsidRDefault="008204F8" w:rsidP="0044092D">
            <w:pPr>
              <w:widowControl w:val="0"/>
              <w:autoSpaceDE w:val="0"/>
              <w:autoSpaceDN w:val="0"/>
              <w:adjustRightInd w:val="0"/>
              <w:spacing w:after="0" w:line="240" w:lineRule="auto"/>
              <w:jc w:val="left"/>
              <w:rPr>
                <w:ins w:id="811" w:author="윤성빈" w:date="2022-10-05T22:05:00Z"/>
                <w:rFonts w:eastAsia="바탕"/>
                <w:sz w:val="12"/>
                <w:lang w:eastAsia="ko-KR"/>
              </w:rPr>
            </w:pPr>
            <w:ins w:id="812" w:author="윤성빈" w:date="2022-10-05T22:05:00Z">
              <w:r w:rsidRPr="00DC7E61">
                <w:rPr>
                  <w:rFonts w:eastAsia="바탕" w:hint="eastAsia"/>
                  <w:sz w:val="12"/>
                  <w:lang w:eastAsia="ko-KR"/>
                </w:rPr>
                <w:t>electronic</w:t>
              </w:r>
            </w:ins>
          </w:p>
        </w:tc>
        <w:tc>
          <w:tcPr>
            <w:tcW w:w="601" w:type="dxa"/>
            <w:tcPrChange w:id="813" w:author="윤성빈" w:date="2022-10-05T22:58:00Z">
              <w:tcPr>
                <w:tcW w:w="601" w:type="dxa"/>
              </w:tcPr>
            </w:tcPrChange>
          </w:tcPr>
          <w:p w14:paraId="1E2A2AC7" w14:textId="77777777" w:rsidR="008204F8" w:rsidRPr="009677DE" w:rsidRDefault="008204F8" w:rsidP="0044092D">
            <w:pPr>
              <w:keepNext/>
              <w:widowControl w:val="0"/>
              <w:autoSpaceDE w:val="0"/>
              <w:autoSpaceDN w:val="0"/>
              <w:adjustRightInd w:val="0"/>
              <w:spacing w:after="0" w:line="240" w:lineRule="auto"/>
              <w:rPr>
                <w:ins w:id="814" w:author="윤성빈" w:date="2022-10-05T22:05:00Z"/>
                <w:rFonts w:eastAsia="바탕"/>
                <w:sz w:val="12"/>
                <w:lang w:eastAsia="ko-KR"/>
              </w:rPr>
            </w:pPr>
            <w:ins w:id="815" w:author="윤성빈" w:date="2022-10-05T22:05:00Z">
              <w:r w:rsidRPr="009677DE">
                <w:rPr>
                  <w:rFonts w:eastAsia="바탕" w:hint="eastAsia"/>
                  <w:sz w:val="12"/>
                  <w:lang w:eastAsia="ko-KR"/>
                </w:rPr>
                <w:t>0.394</w:t>
              </w:r>
            </w:ins>
          </w:p>
          <w:p w14:paraId="52B7E4C4" w14:textId="77777777" w:rsidR="008204F8" w:rsidRPr="009677DE" w:rsidRDefault="008204F8" w:rsidP="0044092D">
            <w:pPr>
              <w:keepNext/>
              <w:widowControl w:val="0"/>
              <w:autoSpaceDE w:val="0"/>
              <w:autoSpaceDN w:val="0"/>
              <w:adjustRightInd w:val="0"/>
              <w:spacing w:after="0" w:line="240" w:lineRule="auto"/>
              <w:rPr>
                <w:ins w:id="816" w:author="윤성빈" w:date="2022-10-05T22:05:00Z"/>
                <w:rFonts w:eastAsia="바탕"/>
                <w:sz w:val="12"/>
                <w:lang w:eastAsia="ko-KR"/>
              </w:rPr>
            </w:pPr>
            <w:ins w:id="817" w:author="윤성빈" w:date="2022-10-05T22:05:00Z">
              <w:r w:rsidRPr="009677DE">
                <w:rPr>
                  <w:rFonts w:eastAsia="바탕" w:hint="eastAsia"/>
                  <w:sz w:val="12"/>
                  <w:lang w:eastAsia="ko-KR"/>
                </w:rPr>
                <w:t>(0.023)</w:t>
              </w:r>
            </w:ins>
          </w:p>
        </w:tc>
        <w:tc>
          <w:tcPr>
            <w:tcW w:w="601" w:type="dxa"/>
            <w:tcPrChange w:id="818" w:author="윤성빈" w:date="2022-10-05T22:58:00Z">
              <w:tcPr>
                <w:tcW w:w="601" w:type="dxa"/>
              </w:tcPr>
            </w:tcPrChange>
          </w:tcPr>
          <w:p w14:paraId="73D01030" w14:textId="77777777" w:rsidR="008204F8" w:rsidRPr="009677DE" w:rsidRDefault="008204F8" w:rsidP="0044092D">
            <w:pPr>
              <w:keepNext/>
              <w:widowControl w:val="0"/>
              <w:autoSpaceDE w:val="0"/>
              <w:autoSpaceDN w:val="0"/>
              <w:adjustRightInd w:val="0"/>
              <w:spacing w:after="0" w:line="240" w:lineRule="auto"/>
              <w:rPr>
                <w:ins w:id="819" w:author="윤성빈" w:date="2022-10-05T22:05:00Z"/>
                <w:rFonts w:eastAsia="바탕"/>
                <w:sz w:val="12"/>
                <w:lang w:eastAsia="ko-KR"/>
              </w:rPr>
            </w:pPr>
            <w:ins w:id="820" w:author="윤성빈" w:date="2022-10-05T22:05:00Z">
              <w:r w:rsidRPr="009677DE">
                <w:rPr>
                  <w:rFonts w:eastAsia="바탕" w:hint="eastAsia"/>
                  <w:sz w:val="12"/>
                  <w:lang w:eastAsia="ko-KR"/>
                </w:rPr>
                <w:t>0.283</w:t>
              </w:r>
            </w:ins>
          </w:p>
          <w:p w14:paraId="1009EB3D" w14:textId="77777777" w:rsidR="008204F8" w:rsidRPr="009677DE" w:rsidRDefault="008204F8" w:rsidP="0044092D">
            <w:pPr>
              <w:keepNext/>
              <w:widowControl w:val="0"/>
              <w:autoSpaceDE w:val="0"/>
              <w:autoSpaceDN w:val="0"/>
              <w:adjustRightInd w:val="0"/>
              <w:spacing w:after="0" w:line="240" w:lineRule="auto"/>
              <w:rPr>
                <w:ins w:id="821" w:author="윤성빈" w:date="2022-10-05T22:05:00Z"/>
                <w:rFonts w:eastAsia="바탕"/>
                <w:sz w:val="12"/>
                <w:lang w:eastAsia="ko-KR"/>
              </w:rPr>
            </w:pPr>
            <w:ins w:id="822" w:author="윤성빈" w:date="2022-10-05T22:05:00Z">
              <w:r w:rsidRPr="009677DE">
                <w:rPr>
                  <w:rFonts w:eastAsia="바탕" w:hint="eastAsia"/>
                  <w:sz w:val="12"/>
                  <w:lang w:eastAsia="ko-KR"/>
                </w:rPr>
                <w:t>(0.093)</w:t>
              </w:r>
            </w:ins>
          </w:p>
        </w:tc>
        <w:tc>
          <w:tcPr>
            <w:tcW w:w="602" w:type="dxa"/>
            <w:tcPrChange w:id="823" w:author="윤성빈" w:date="2022-10-05T22:58:00Z">
              <w:tcPr>
                <w:tcW w:w="602" w:type="dxa"/>
              </w:tcPr>
            </w:tcPrChange>
          </w:tcPr>
          <w:p w14:paraId="679248EB" w14:textId="77777777" w:rsidR="008204F8" w:rsidRPr="009677DE" w:rsidRDefault="008204F8" w:rsidP="0044092D">
            <w:pPr>
              <w:keepNext/>
              <w:widowControl w:val="0"/>
              <w:autoSpaceDE w:val="0"/>
              <w:autoSpaceDN w:val="0"/>
              <w:adjustRightInd w:val="0"/>
              <w:spacing w:after="0" w:line="240" w:lineRule="auto"/>
              <w:rPr>
                <w:ins w:id="824" w:author="윤성빈" w:date="2022-10-05T22:05:00Z"/>
                <w:rFonts w:eastAsia="바탕"/>
                <w:sz w:val="12"/>
                <w:lang w:eastAsia="ko-KR"/>
              </w:rPr>
            </w:pPr>
            <w:ins w:id="825" w:author="윤성빈" w:date="2022-10-05T22:05:00Z">
              <w:r w:rsidRPr="009677DE">
                <w:rPr>
                  <w:rFonts w:eastAsia="바탕" w:hint="eastAsia"/>
                  <w:sz w:val="12"/>
                  <w:lang w:eastAsia="ko-KR"/>
                </w:rPr>
                <w:t>0.303</w:t>
              </w:r>
            </w:ins>
          </w:p>
          <w:p w14:paraId="72043D54" w14:textId="77777777" w:rsidR="008204F8" w:rsidRPr="009677DE" w:rsidRDefault="008204F8" w:rsidP="0044092D">
            <w:pPr>
              <w:keepNext/>
              <w:widowControl w:val="0"/>
              <w:autoSpaceDE w:val="0"/>
              <w:autoSpaceDN w:val="0"/>
              <w:adjustRightInd w:val="0"/>
              <w:spacing w:after="0" w:line="240" w:lineRule="auto"/>
              <w:rPr>
                <w:ins w:id="826" w:author="윤성빈" w:date="2022-10-05T22:05:00Z"/>
                <w:rFonts w:eastAsia="바탕"/>
                <w:sz w:val="12"/>
                <w:lang w:eastAsia="ko-KR"/>
              </w:rPr>
            </w:pPr>
            <w:ins w:id="827" w:author="윤성빈" w:date="2022-10-05T22:05:00Z">
              <w:r w:rsidRPr="009677DE">
                <w:rPr>
                  <w:rFonts w:eastAsia="바탕" w:hint="eastAsia"/>
                  <w:sz w:val="12"/>
                  <w:lang w:eastAsia="ko-KR"/>
                </w:rPr>
                <w:t>(0.096)</w:t>
              </w:r>
            </w:ins>
          </w:p>
        </w:tc>
        <w:tc>
          <w:tcPr>
            <w:tcW w:w="601" w:type="dxa"/>
            <w:tcPrChange w:id="828" w:author="윤성빈" w:date="2022-10-05T22:58:00Z">
              <w:tcPr>
                <w:tcW w:w="601" w:type="dxa"/>
              </w:tcPr>
            </w:tcPrChange>
          </w:tcPr>
          <w:p w14:paraId="27B1B72E" w14:textId="77777777" w:rsidR="008204F8" w:rsidRPr="009677DE" w:rsidRDefault="008204F8" w:rsidP="0044092D">
            <w:pPr>
              <w:keepNext/>
              <w:widowControl w:val="0"/>
              <w:autoSpaceDE w:val="0"/>
              <w:autoSpaceDN w:val="0"/>
              <w:adjustRightInd w:val="0"/>
              <w:spacing w:after="0" w:line="240" w:lineRule="auto"/>
              <w:rPr>
                <w:ins w:id="829" w:author="윤성빈" w:date="2022-10-05T22:05:00Z"/>
                <w:rFonts w:eastAsia="바탕"/>
                <w:sz w:val="12"/>
                <w:lang w:eastAsia="ko-KR"/>
              </w:rPr>
            </w:pPr>
            <w:ins w:id="830" w:author="윤성빈" w:date="2022-10-05T22:05:00Z">
              <w:r w:rsidRPr="009677DE">
                <w:rPr>
                  <w:rFonts w:eastAsia="바탕" w:hint="eastAsia"/>
                  <w:sz w:val="12"/>
                  <w:lang w:eastAsia="ko-KR"/>
                </w:rPr>
                <w:t>1</w:t>
              </w:r>
            </w:ins>
          </w:p>
          <w:p w14:paraId="67CD1655" w14:textId="77777777" w:rsidR="008204F8" w:rsidRPr="009677DE" w:rsidRDefault="008204F8" w:rsidP="0044092D">
            <w:pPr>
              <w:keepNext/>
              <w:widowControl w:val="0"/>
              <w:autoSpaceDE w:val="0"/>
              <w:autoSpaceDN w:val="0"/>
              <w:adjustRightInd w:val="0"/>
              <w:spacing w:after="0" w:line="240" w:lineRule="auto"/>
              <w:rPr>
                <w:ins w:id="831" w:author="윤성빈" w:date="2022-10-05T22:05:00Z"/>
                <w:rFonts w:eastAsia="바탕"/>
                <w:sz w:val="12"/>
                <w:lang w:eastAsia="ko-KR"/>
              </w:rPr>
            </w:pPr>
            <w:ins w:id="832" w:author="윤성빈" w:date="2022-10-05T22:05:00Z">
              <w:r w:rsidRPr="009677DE">
                <w:rPr>
                  <w:rFonts w:eastAsia="바탕" w:hint="eastAsia"/>
                  <w:sz w:val="12"/>
                  <w:lang w:eastAsia="ko-KR"/>
                </w:rPr>
                <w:t>(0)</w:t>
              </w:r>
            </w:ins>
          </w:p>
        </w:tc>
        <w:tc>
          <w:tcPr>
            <w:tcW w:w="602" w:type="dxa"/>
            <w:tcPrChange w:id="833" w:author="윤성빈" w:date="2022-10-05T22:58:00Z">
              <w:tcPr>
                <w:tcW w:w="602" w:type="dxa"/>
              </w:tcPr>
            </w:tcPrChange>
          </w:tcPr>
          <w:p w14:paraId="41DEA4AE" w14:textId="77777777" w:rsidR="008204F8" w:rsidRPr="009677DE" w:rsidRDefault="008204F8" w:rsidP="0044092D">
            <w:pPr>
              <w:keepNext/>
              <w:widowControl w:val="0"/>
              <w:autoSpaceDE w:val="0"/>
              <w:autoSpaceDN w:val="0"/>
              <w:adjustRightInd w:val="0"/>
              <w:spacing w:after="0" w:line="240" w:lineRule="auto"/>
              <w:rPr>
                <w:ins w:id="834" w:author="윤성빈" w:date="2022-10-05T22:05:00Z"/>
                <w:rFonts w:eastAsia="바탕"/>
                <w:sz w:val="12"/>
                <w:lang w:eastAsia="ko-KR"/>
              </w:rPr>
            </w:pPr>
            <w:ins w:id="835" w:author="윤성빈" w:date="2022-10-05T22:05:00Z">
              <w:r w:rsidRPr="009677DE">
                <w:rPr>
                  <w:rFonts w:eastAsia="바탕" w:hint="eastAsia"/>
                  <w:sz w:val="12"/>
                  <w:lang w:eastAsia="ko-KR"/>
                </w:rPr>
                <w:t>1</w:t>
              </w:r>
            </w:ins>
          </w:p>
          <w:p w14:paraId="15606CF9" w14:textId="77777777" w:rsidR="008204F8" w:rsidRPr="009677DE" w:rsidRDefault="008204F8" w:rsidP="0044092D">
            <w:pPr>
              <w:keepNext/>
              <w:widowControl w:val="0"/>
              <w:autoSpaceDE w:val="0"/>
              <w:autoSpaceDN w:val="0"/>
              <w:adjustRightInd w:val="0"/>
              <w:spacing w:after="0" w:line="240" w:lineRule="auto"/>
              <w:rPr>
                <w:ins w:id="836" w:author="윤성빈" w:date="2022-10-05T22:05:00Z"/>
                <w:rFonts w:eastAsia="바탕"/>
                <w:sz w:val="12"/>
                <w:lang w:eastAsia="ko-KR"/>
              </w:rPr>
            </w:pPr>
            <w:ins w:id="837" w:author="윤성빈" w:date="2022-10-05T22:05:00Z">
              <w:r w:rsidRPr="009677DE">
                <w:rPr>
                  <w:rFonts w:eastAsia="바탕" w:hint="eastAsia"/>
                  <w:sz w:val="12"/>
                  <w:lang w:eastAsia="ko-KR"/>
                </w:rPr>
                <w:t>(0)</w:t>
              </w:r>
            </w:ins>
          </w:p>
        </w:tc>
        <w:tc>
          <w:tcPr>
            <w:tcW w:w="602" w:type="dxa"/>
            <w:tcPrChange w:id="838" w:author="윤성빈" w:date="2022-10-05T22:58:00Z">
              <w:tcPr>
                <w:tcW w:w="602" w:type="dxa"/>
              </w:tcPr>
            </w:tcPrChange>
          </w:tcPr>
          <w:p w14:paraId="2F41440E" w14:textId="77777777" w:rsidR="008204F8" w:rsidRPr="009677DE" w:rsidRDefault="008204F8" w:rsidP="0044092D">
            <w:pPr>
              <w:keepNext/>
              <w:widowControl w:val="0"/>
              <w:autoSpaceDE w:val="0"/>
              <w:autoSpaceDN w:val="0"/>
              <w:adjustRightInd w:val="0"/>
              <w:spacing w:after="0" w:line="240" w:lineRule="auto"/>
              <w:rPr>
                <w:ins w:id="839" w:author="윤성빈" w:date="2022-10-05T22:05:00Z"/>
                <w:rFonts w:eastAsia="바탕"/>
                <w:sz w:val="12"/>
                <w:lang w:eastAsia="ko-KR"/>
              </w:rPr>
            </w:pPr>
            <w:ins w:id="840" w:author="윤성빈" w:date="2022-10-05T22:05:00Z">
              <w:r w:rsidRPr="009677DE">
                <w:rPr>
                  <w:rFonts w:eastAsia="바탕" w:hint="eastAsia"/>
                  <w:sz w:val="12"/>
                  <w:lang w:eastAsia="ko-KR"/>
                </w:rPr>
                <w:t>6.388</w:t>
              </w:r>
            </w:ins>
          </w:p>
          <w:p w14:paraId="75DC9E61" w14:textId="77777777" w:rsidR="008204F8" w:rsidRPr="009677DE" w:rsidRDefault="008204F8" w:rsidP="0044092D">
            <w:pPr>
              <w:keepNext/>
              <w:widowControl w:val="0"/>
              <w:autoSpaceDE w:val="0"/>
              <w:autoSpaceDN w:val="0"/>
              <w:adjustRightInd w:val="0"/>
              <w:spacing w:after="0" w:line="240" w:lineRule="auto"/>
              <w:rPr>
                <w:ins w:id="841" w:author="윤성빈" w:date="2022-10-05T22:05:00Z"/>
                <w:rFonts w:eastAsia="바탕"/>
                <w:sz w:val="12"/>
                <w:lang w:eastAsia="ko-KR"/>
              </w:rPr>
            </w:pPr>
            <w:ins w:id="842" w:author="윤성빈" w:date="2022-10-05T22:05:00Z">
              <w:r w:rsidRPr="009677DE">
                <w:rPr>
                  <w:rFonts w:eastAsia="바탕" w:hint="eastAsia"/>
                  <w:sz w:val="12"/>
                  <w:lang w:eastAsia="ko-KR"/>
                </w:rPr>
                <w:t>(0.556)</w:t>
              </w:r>
            </w:ins>
          </w:p>
        </w:tc>
        <w:tc>
          <w:tcPr>
            <w:tcW w:w="601" w:type="dxa"/>
            <w:tcPrChange w:id="843" w:author="윤성빈" w:date="2022-10-05T22:58:00Z">
              <w:tcPr>
                <w:tcW w:w="601" w:type="dxa"/>
              </w:tcPr>
            </w:tcPrChange>
          </w:tcPr>
          <w:p w14:paraId="2BB4F284" w14:textId="77777777" w:rsidR="008204F8" w:rsidRPr="009677DE" w:rsidRDefault="008204F8" w:rsidP="0044092D">
            <w:pPr>
              <w:keepNext/>
              <w:widowControl w:val="0"/>
              <w:autoSpaceDE w:val="0"/>
              <w:autoSpaceDN w:val="0"/>
              <w:adjustRightInd w:val="0"/>
              <w:spacing w:after="0" w:line="240" w:lineRule="auto"/>
              <w:rPr>
                <w:ins w:id="844" w:author="윤성빈" w:date="2022-10-05T22:05:00Z"/>
                <w:rFonts w:eastAsia="바탕"/>
                <w:sz w:val="12"/>
                <w:lang w:eastAsia="ko-KR"/>
              </w:rPr>
            </w:pPr>
            <w:ins w:id="845" w:author="윤성빈" w:date="2022-10-05T22:05:00Z">
              <w:r w:rsidRPr="009677DE">
                <w:rPr>
                  <w:rFonts w:eastAsia="바탕" w:hint="eastAsia"/>
                  <w:sz w:val="12"/>
                  <w:lang w:eastAsia="ko-KR"/>
                </w:rPr>
                <w:t>3.164</w:t>
              </w:r>
            </w:ins>
          </w:p>
          <w:p w14:paraId="57C86E6B" w14:textId="77777777" w:rsidR="008204F8" w:rsidRPr="009677DE" w:rsidRDefault="008204F8" w:rsidP="0044092D">
            <w:pPr>
              <w:keepNext/>
              <w:widowControl w:val="0"/>
              <w:autoSpaceDE w:val="0"/>
              <w:autoSpaceDN w:val="0"/>
              <w:adjustRightInd w:val="0"/>
              <w:spacing w:after="0" w:line="240" w:lineRule="auto"/>
              <w:rPr>
                <w:ins w:id="846" w:author="윤성빈" w:date="2022-10-05T22:05:00Z"/>
                <w:rFonts w:eastAsia="바탕"/>
                <w:sz w:val="12"/>
                <w:lang w:eastAsia="ko-KR"/>
              </w:rPr>
            </w:pPr>
            <w:ins w:id="847" w:author="윤성빈" w:date="2022-10-05T22:05:00Z">
              <w:r w:rsidRPr="009677DE">
                <w:rPr>
                  <w:rFonts w:eastAsia="바탕" w:hint="eastAsia"/>
                  <w:sz w:val="12"/>
                  <w:lang w:eastAsia="ko-KR"/>
                </w:rPr>
                <w:t>(0.587)</w:t>
              </w:r>
            </w:ins>
          </w:p>
        </w:tc>
        <w:tc>
          <w:tcPr>
            <w:tcW w:w="601" w:type="dxa"/>
            <w:tcPrChange w:id="848" w:author="윤성빈" w:date="2022-10-05T22:58:00Z">
              <w:tcPr>
                <w:tcW w:w="601" w:type="dxa"/>
              </w:tcPr>
            </w:tcPrChange>
          </w:tcPr>
          <w:p w14:paraId="3F40EF1D" w14:textId="77777777" w:rsidR="008204F8" w:rsidRPr="009677DE" w:rsidRDefault="008204F8" w:rsidP="0044092D">
            <w:pPr>
              <w:keepNext/>
              <w:widowControl w:val="0"/>
              <w:autoSpaceDE w:val="0"/>
              <w:autoSpaceDN w:val="0"/>
              <w:adjustRightInd w:val="0"/>
              <w:spacing w:after="0" w:line="240" w:lineRule="auto"/>
              <w:rPr>
                <w:ins w:id="849" w:author="윤성빈" w:date="2022-10-05T22:05:00Z"/>
                <w:rFonts w:eastAsia="바탕"/>
                <w:sz w:val="12"/>
                <w:lang w:eastAsia="ko-KR"/>
              </w:rPr>
            </w:pPr>
            <w:ins w:id="850" w:author="윤성빈" w:date="2022-10-05T22:05:00Z">
              <w:r w:rsidRPr="009677DE">
                <w:rPr>
                  <w:rFonts w:eastAsia="바탕" w:hint="eastAsia"/>
                  <w:sz w:val="12"/>
                  <w:lang w:eastAsia="ko-KR"/>
                </w:rPr>
                <w:t>6.868</w:t>
              </w:r>
            </w:ins>
          </w:p>
          <w:p w14:paraId="3922091F" w14:textId="77777777" w:rsidR="008204F8" w:rsidRPr="009677DE" w:rsidRDefault="008204F8" w:rsidP="0044092D">
            <w:pPr>
              <w:keepNext/>
              <w:widowControl w:val="0"/>
              <w:autoSpaceDE w:val="0"/>
              <w:autoSpaceDN w:val="0"/>
              <w:adjustRightInd w:val="0"/>
              <w:spacing w:after="0" w:line="240" w:lineRule="auto"/>
              <w:rPr>
                <w:ins w:id="851" w:author="윤성빈" w:date="2022-10-05T22:05:00Z"/>
                <w:rFonts w:eastAsia="바탕"/>
                <w:sz w:val="12"/>
                <w:lang w:eastAsia="ko-KR"/>
              </w:rPr>
            </w:pPr>
            <w:ins w:id="852" w:author="윤성빈" w:date="2022-10-05T22:05:00Z">
              <w:r w:rsidRPr="009677DE">
                <w:rPr>
                  <w:rFonts w:eastAsia="바탕" w:hint="eastAsia"/>
                  <w:sz w:val="12"/>
                  <w:lang w:eastAsia="ko-KR"/>
                </w:rPr>
                <w:t>(1.810)</w:t>
              </w:r>
            </w:ins>
          </w:p>
        </w:tc>
        <w:tc>
          <w:tcPr>
            <w:tcW w:w="602" w:type="dxa"/>
            <w:tcPrChange w:id="853" w:author="윤성빈" w:date="2022-10-05T22:58:00Z">
              <w:tcPr>
                <w:tcW w:w="602" w:type="dxa"/>
              </w:tcPr>
            </w:tcPrChange>
          </w:tcPr>
          <w:p w14:paraId="69C4BF14" w14:textId="77777777" w:rsidR="008204F8" w:rsidRPr="009677DE" w:rsidRDefault="008204F8" w:rsidP="0044092D">
            <w:pPr>
              <w:keepNext/>
              <w:widowControl w:val="0"/>
              <w:autoSpaceDE w:val="0"/>
              <w:autoSpaceDN w:val="0"/>
              <w:adjustRightInd w:val="0"/>
              <w:spacing w:after="0" w:line="240" w:lineRule="auto"/>
              <w:rPr>
                <w:ins w:id="854" w:author="윤성빈" w:date="2022-10-05T22:05:00Z"/>
                <w:rFonts w:eastAsia="바탕"/>
                <w:sz w:val="12"/>
                <w:lang w:eastAsia="ko-KR"/>
              </w:rPr>
            </w:pPr>
            <w:ins w:id="855" w:author="윤성빈" w:date="2022-10-05T22:05:00Z">
              <w:r w:rsidRPr="009677DE">
                <w:rPr>
                  <w:rFonts w:eastAsia="바탕" w:hint="eastAsia"/>
                  <w:sz w:val="12"/>
                  <w:lang w:eastAsia="ko-KR"/>
                </w:rPr>
                <w:t>4</w:t>
              </w:r>
            </w:ins>
          </w:p>
          <w:p w14:paraId="3BE353C8" w14:textId="77777777" w:rsidR="008204F8" w:rsidRPr="009677DE" w:rsidRDefault="008204F8" w:rsidP="0044092D">
            <w:pPr>
              <w:keepNext/>
              <w:widowControl w:val="0"/>
              <w:autoSpaceDE w:val="0"/>
              <w:autoSpaceDN w:val="0"/>
              <w:adjustRightInd w:val="0"/>
              <w:spacing w:after="0" w:line="240" w:lineRule="auto"/>
              <w:rPr>
                <w:ins w:id="856" w:author="윤성빈" w:date="2022-10-05T22:05:00Z"/>
                <w:rFonts w:eastAsia="바탕"/>
                <w:sz w:val="12"/>
                <w:lang w:eastAsia="ko-KR"/>
              </w:rPr>
            </w:pPr>
            <w:ins w:id="857" w:author="윤성빈" w:date="2022-10-05T22:05:00Z">
              <w:r w:rsidRPr="009677DE">
                <w:rPr>
                  <w:rFonts w:eastAsia="바탕" w:hint="eastAsia"/>
                  <w:sz w:val="12"/>
                  <w:lang w:eastAsia="ko-KR"/>
                </w:rPr>
                <w:t>(0)</w:t>
              </w:r>
            </w:ins>
          </w:p>
        </w:tc>
        <w:tc>
          <w:tcPr>
            <w:tcW w:w="602" w:type="dxa"/>
            <w:tcPrChange w:id="858" w:author="윤성빈" w:date="2022-10-05T22:58:00Z">
              <w:tcPr>
                <w:tcW w:w="602" w:type="dxa"/>
              </w:tcPr>
            </w:tcPrChange>
          </w:tcPr>
          <w:p w14:paraId="1B12009E" w14:textId="77777777" w:rsidR="008204F8" w:rsidRPr="009677DE" w:rsidRDefault="008204F8" w:rsidP="0044092D">
            <w:pPr>
              <w:keepNext/>
              <w:widowControl w:val="0"/>
              <w:autoSpaceDE w:val="0"/>
              <w:autoSpaceDN w:val="0"/>
              <w:adjustRightInd w:val="0"/>
              <w:spacing w:after="0" w:line="240" w:lineRule="auto"/>
              <w:rPr>
                <w:ins w:id="859" w:author="윤성빈" w:date="2022-10-05T22:05:00Z"/>
                <w:rFonts w:eastAsia="바탕"/>
                <w:sz w:val="12"/>
                <w:lang w:eastAsia="ko-KR"/>
              </w:rPr>
            </w:pPr>
            <w:ins w:id="860" w:author="윤성빈" w:date="2022-10-05T22:05:00Z">
              <w:r w:rsidRPr="009677DE">
                <w:rPr>
                  <w:rFonts w:eastAsia="바탕" w:hint="eastAsia"/>
                  <w:sz w:val="12"/>
                  <w:lang w:eastAsia="ko-KR"/>
                </w:rPr>
                <w:t>12.472</w:t>
              </w:r>
            </w:ins>
          </w:p>
          <w:p w14:paraId="1CAE6286" w14:textId="77777777" w:rsidR="008204F8" w:rsidRPr="009677DE" w:rsidRDefault="008204F8" w:rsidP="0044092D">
            <w:pPr>
              <w:keepNext/>
              <w:widowControl w:val="0"/>
              <w:autoSpaceDE w:val="0"/>
              <w:autoSpaceDN w:val="0"/>
              <w:adjustRightInd w:val="0"/>
              <w:spacing w:after="0" w:line="240" w:lineRule="auto"/>
              <w:rPr>
                <w:ins w:id="861" w:author="윤성빈" w:date="2022-10-05T22:05:00Z"/>
                <w:rFonts w:eastAsia="바탕"/>
                <w:sz w:val="12"/>
                <w:lang w:eastAsia="ko-KR"/>
              </w:rPr>
            </w:pPr>
            <w:ins w:id="862" w:author="윤성빈" w:date="2022-10-05T22:05:00Z">
              <w:r w:rsidRPr="009677DE">
                <w:rPr>
                  <w:rFonts w:eastAsia="바탕" w:hint="eastAsia"/>
                  <w:sz w:val="12"/>
                  <w:lang w:eastAsia="ko-KR"/>
                </w:rPr>
                <w:t>(1.630)</w:t>
              </w:r>
            </w:ins>
          </w:p>
        </w:tc>
        <w:tc>
          <w:tcPr>
            <w:tcW w:w="601" w:type="dxa"/>
            <w:tcPrChange w:id="863" w:author="윤성빈" w:date="2022-10-05T22:58:00Z">
              <w:tcPr>
                <w:tcW w:w="601" w:type="dxa"/>
              </w:tcPr>
            </w:tcPrChange>
          </w:tcPr>
          <w:p w14:paraId="69068033" w14:textId="77777777" w:rsidR="008204F8" w:rsidRPr="009677DE" w:rsidRDefault="008204F8" w:rsidP="0044092D">
            <w:pPr>
              <w:keepNext/>
              <w:widowControl w:val="0"/>
              <w:autoSpaceDE w:val="0"/>
              <w:autoSpaceDN w:val="0"/>
              <w:adjustRightInd w:val="0"/>
              <w:spacing w:after="0" w:line="240" w:lineRule="auto"/>
              <w:rPr>
                <w:ins w:id="864" w:author="윤성빈" w:date="2022-10-05T22:05:00Z"/>
                <w:rFonts w:eastAsia="바탕"/>
                <w:sz w:val="12"/>
                <w:lang w:eastAsia="ko-KR"/>
              </w:rPr>
            </w:pPr>
            <w:ins w:id="865" w:author="윤성빈" w:date="2022-10-05T22:05:00Z">
              <w:r w:rsidRPr="009677DE">
                <w:rPr>
                  <w:rFonts w:eastAsia="바탕" w:hint="eastAsia"/>
                  <w:sz w:val="12"/>
                  <w:lang w:eastAsia="ko-KR"/>
                </w:rPr>
                <w:t>0.132</w:t>
              </w:r>
            </w:ins>
          </w:p>
          <w:p w14:paraId="39711658" w14:textId="77777777" w:rsidR="008204F8" w:rsidRPr="009677DE" w:rsidRDefault="008204F8" w:rsidP="0044092D">
            <w:pPr>
              <w:keepNext/>
              <w:widowControl w:val="0"/>
              <w:autoSpaceDE w:val="0"/>
              <w:autoSpaceDN w:val="0"/>
              <w:adjustRightInd w:val="0"/>
              <w:spacing w:after="0" w:line="240" w:lineRule="auto"/>
              <w:rPr>
                <w:ins w:id="866" w:author="윤성빈" w:date="2022-10-05T22:05:00Z"/>
                <w:rFonts w:eastAsia="바탕"/>
                <w:sz w:val="12"/>
                <w:lang w:eastAsia="ko-KR"/>
              </w:rPr>
            </w:pPr>
            <w:ins w:id="867" w:author="윤성빈" w:date="2022-10-05T22:05:00Z">
              <w:r w:rsidRPr="009677DE">
                <w:rPr>
                  <w:rFonts w:eastAsia="바탕" w:hint="eastAsia"/>
                  <w:sz w:val="12"/>
                  <w:lang w:eastAsia="ko-KR"/>
                </w:rPr>
                <w:t>(0.007)</w:t>
              </w:r>
            </w:ins>
          </w:p>
        </w:tc>
        <w:tc>
          <w:tcPr>
            <w:tcW w:w="602" w:type="dxa"/>
            <w:tcPrChange w:id="868" w:author="윤성빈" w:date="2022-10-05T22:58:00Z">
              <w:tcPr>
                <w:tcW w:w="602" w:type="dxa"/>
              </w:tcPr>
            </w:tcPrChange>
          </w:tcPr>
          <w:p w14:paraId="42730470" w14:textId="77777777" w:rsidR="008204F8" w:rsidRPr="009677DE" w:rsidRDefault="008204F8" w:rsidP="0044092D">
            <w:pPr>
              <w:keepNext/>
              <w:widowControl w:val="0"/>
              <w:autoSpaceDE w:val="0"/>
              <w:autoSpaceDN w:val="0"/>
              <w:adjustRightInd w:val="0"/>
              <w:spacing w:after="0" w:line="240" w:lineRule="auto"/>
              <w:rPr>
                <w:ins w:id="869" w:author="윤성빈" w:date="2022-10-05T22:05:00Z"/>
                <w:rFonts w:eastAsia="바탕"/>
                <w:sz w:val="12"/>
                <w:lang w:eastAsia="ko-KR"/>
              </w:rPr>
            </w:pPr>
            <w:ins w:id="870" w:author="윤성빈" w:date="2022-10-05T22:05:00Z">
              <w:r w:rsidRPr="009677DE">
                <w:rPr>
                  <w:rFonts w:eastAsia="바탕" w:hint="eastAsia"/>
                  <w:sz w:val="12"/>
                  <w:lang w:eastAsia="ko-KR"/>
                </w:rPr>
                <w:t>0.019</w:t>
              </w:r>
            </w:ins>
          </w:p>
          <w:p w14:paraId="517E07B1" w14:textId="77777777" w:rsidR="008204F8" w:rsidRPr="009677DE" w:rsidRDefault="008204F8" w:rsidP="0044092D">
            <w:pPr>
              <w:keepNext/>
              <w:widowControl w:val="0"/>
              <w:autoSpaceDE w:val="0"/>
              <w:autoSpaceDN w:val="0"/>
              <w:adjustRightInd w:val="0"/>
              <w:spacing w:after="0" w:line="240" w:lineRule="auto"/>
              <w:rPr>
                <w:ins w:id="871" w:author="윤성빈" w:date="2022-10-05T22:05:00Z"/>
                <w:rFonts w:eastAsia="바탕"/>
                <w:sz w:val="12"/>
                <w:lang w:eastAsia="ko-KR"/>
              </w:rPr>
            </w:pPr>
            <w:ins w:id="872" w:author="윤성빈" w:date="2022-10-05T22:05:00Z">
              <w:r w:rsidRPr="009677DE">
                <w:rPr>
                  <w:rFonts w:eastAsia="바탕" w:hint="eastAsia"/>
                  <w:sz w:val="12"/>
                  <w:lang w:eastAsia="ko-KR"/>
                </w:rPr>
                <w:t>(0.013)</w:t>
              </w:r>
            </w:ins>
          </w:p>
        </w:tc>
        <w:tc>
          <w:tcPr>
            <w:tcW w:w="601" w:type="dxa"/>
            <w:tcPrChange w:id="873" w:author="윤성빈" w:date="2022-10-05T22:58:00Z">
              <w:tcPr>
                <w:tcW w:w="601" w:type="dxa"/>
              </w:tcPr>
            </w:tcPrChange>
          </w:tcPr>
          <w:p w14:paraId="6AF9E452" w14:textId="77777777" w:rsidR="008204F8" w:rsidRPr="009677DE" w:rsidRDefault="008204F8" w:rsidP="0044092D">
            <w:pPr>
              <w:keepNext/>
              <w:widowControl w:val="0"/>
              <w:autoSpaceDE w:val="0"/>
              <w:autoSpaceDN w:val="0"/>
              <w:adjustRightInd w:val="0"/>
              <w:spacing w:after="0" w:line="240" w:lineRule="auto"/>
              <w:rPr>
                <w:ins w:id="874" w:author="윤성빈" w:date="2022-10-05T22:05:00Z"/>
                <w:rFonts w:eastAsia="바탕"/>
                <w:sz w:val="12"/>
                <w:lang w:eastAsia="ko-KR"/>
              </w:rPr>
            </w:pPr>
            <w:ins w:id="875" w:author="윤성빈" w:date="2022-10-05T22:05:00Z">
              <w:r w:rsidRPr="009677DE">
                <w:rPr>
                  <w:rFonts w:eastAsia="바탕" w:hint="eastAsia"/>
                  <w:sz w:val="12"/>
                  <w:lang w:eastAsia="ko-KR"/>
                </w:rPr>
                <w:t>0.098</w:t>
              </w:r>
            </w:ins>
          </w:p>
          <w:p w14:paraId="0FB90186" w14:textId="77777777" w:rsidR="008204F8" w:rsidRPr="009677DE" w:rsidRDefault="008204F8" w:rsidP="0044092D">
            <w:pPr>
              <w:keepNext/>
              <w:widowControl w:val="0"/>
              <w:autoSpaceDE w:val="0"/>
              <w:autoSpaceDN w:val="0"/>
              <w:adjustRightInd w:val="0"/>
              <w:spacing w:after="0" w:line="240" w:lineRule="auto"/>
              <w:rPr>
                <w:ins w:id="876" w:author="윤성빈" w:date="2022-10-05T22:05:00Z"/>
                <w:rFonts w:eastAsia="바탕"/>
                <w:sz w:val="12"/>
                <w:lang w:eastAsia="ko-KR"/>
              </w:rPr>
            </w:pPr>
            <w:ins w:id="877" w:author="윤성빈" w:date="2022-10-05T22:05:00Z">
              <w:r w:rsidRPr="009677DE">
                <w:rPr>
                  <w:rFonts w:eastAsia="바탕" w:hint="eastAsia"/>
                  <w:sz w:val="12"/>
                  <w:lang w:eastAsia="ko-KR"/>
                </w:rPr>
                <w:t>(0.057)</w:t>
              </w:r>
            </w:ins>
          </w:p>
        </w:tc>
        <w:tc>
          <w:tcPr>
            <w:tcW w:w="601" w:type="dxa"/>
            <w:tcPrChange w:id="878" w:author="윤성빈" w:date="2022-10-05T22:58:00Z">
              <w:tcPr>
                <w:tcW w:w="601" w:type="dxa"/>
              </w:tcPr>
            </w:tcPrChange>
          </w:tcPr>
          <w:p w14:paraId="477C1C2A" w14:textId="77777777" w:rsidR="008204F8" w:rsidRPr="009677DE" w:rsidRDefault="008204F8" w:rsidP="0044092D">
            <w:pPr>
              <w:keepNext/>
              <w:widowControl w:val="0"/>
              <w:autoSpaceDE w:val="0"/>
              <w:autoSpaceDN w:val="0"/>
              <w:adjustRightInd w:val="0"/>
              <w:spacing w:after="0" w:line="240" w:lineRule="auto"/>
              <w:rPr>
                <w:ins w:id="879" w:author="윤성빈" w:date="2022-10-05T22:05:00Z"/>
                <w:rFonts w:eastAsia="바탕"/>
                <w:sz w:val="12"/>
                <w:lang w:eastAsia="ko-KR"/>
              </w:rPr>
            </w:pPr>
            <w:ins w:id="880" w:author="윤성빈" w:date="2022-10-05T22:05:00Z">
              <w:r w:rsidRPr="009677DE">
                <w:rPr>
                  <w:rFonts w:eastAsia="바탕" w:hint="eastAsia"/>
                  <w:sz w:val="12"/>
                  <w:lang w:eastAsia="ko-KR"/>
                </w:rPr>
                <w:t>0.940</w:t>
              </w:r>
            </w:ins>
          </w:p>
          <w:p w14:paraId="7F5150B8" w14:textId="77777777" w:rsidR="008204F8" w:rsidRPr="009677DE" w:rsidRDefault="008204F8" w:rsidP="0044092D">
            <w:pPr>
              <w:keepNext/>
              <w:widowControl w:val="0"/>
              <w:autoSpaceDE w:val="0"/>
              <w:autoSpaceDN w:val="0"/>
              <w:adjustRightInd w:val="0"/>
              <w:spacing w:after="0" w:line="240" w:lineRule="auto"/>
              <w:rPr>
                <w:ins w:id="881" w:author="윤성빈" w:date="2022-10-05T22:05:00Z"/>
                <w:rFonts w:eastAsia="바탕"/>
                <w:sz w:val="12"/>
                <w:lang w:eastAsia="ko-KR"/>
              </w:rPr>
            </w:pPr>
            <w:ins w:id="882" w:author="윤성빈" w:date="2022-10-05T22:05:00Z">
              <w:r w:rsidRPr="009677DE">
                <w:rPr>
                  <w:rFonts w:eastAsia="바탕" w:hint="eastAsia"/>
                  <w:sz w:val="12"/>
                  <w:lang w:eastAsia="ko-KR"/>
                </w:rPr>
                <w:t>(0.041)</w:t>
              </w:r>
            </w:ins>
          </w:p>
        </w:tc>
        <w:tc>
          <w:tcPr>
            <w:tcW w:w="603" w:type="dxa"/>
            <w:tcPrChange w:id="883" w:author="윤성빈" w:date="2022-10-05T22:58:00Z">
              <w:tcPr>
                <w:tcW w:w="603" w:type="dxa"/>
              </w:tcPr>
            </w:tcPrChange>
          </w:tcPr>
          <w:p w14:paraId="6D929E66" w14:textId="77777777" w:rsidR="008204F8" w:rsidRPr="009677DE" w:rsidRDefault="008204F8" w:rsidP="0044092D">
            <w:pPr>
              <w:keepNext/>
              <w:widowControl w:val="0"/>
              <w:autoSpaceDE w:val="0"/>
              <w:autoSpaceDN w:val="0"/>
              <w:adjustRightInd w:val="0"/>
              <w:spacing w:after="0" w:line="240" w:lineRule="auto"/>
              <w:rPr>
                <w:ins w:id="884" w:author="윤성빈" w:date="2022-10-05T22:05:00Z"/>
                <w:rFonts w:eastAsia="바탕"/>
                <w:sz w:val="12"/>
                <w:lang w:eastAsia="ko-KR"/>
              </w:rPr>
            </w:pPr>
            <w:ins w:id="885" w:author="윤성빈" w:date="2022-10-05T22:05:00Z">
              <w:r w:rsidRPr="009677DE">
                <w:rPr>
                  <w:rFonts w:eastAsia="바탕" w:hint="eastAsia"/>
                  <w:sz w:val="12"/>
                  <w:lang w:eastAsia="ko-KR"/>
                </w:rPr>
                <w:t>0.969</w:t>
              </w:r>
            </w:ins>
          </w:p>
          <w:p w14:paraId="2CD39D20" w14:textId="77777777" w:rsidR="008204F8" w:rsidRPr="009677DE" w:rsidRDefault="008204F8" w:rsidP="0044092D">
            <w:pPr>
              <w:keepNext/>
              <w:widowControl w:val="0"/>
              <w:autoSpaceDE w:val="0"/>
              <w:autoSpaceDN w:val="0"/>
              <w:adjustRightInd w:val="0"/>
              <w:spacing w:after="0" w:line="240" w:lineRule="auto"/>
              <w:rPr>
                <w:ins w:id="886" w:author="윤성빈" w:date="2022-10-05T22:05:00Z"/>
                <w:rFonts w:eastAsia="바탕"/>
                <w:sz w:val="12"/>
                <w:lang w:eastAsia="ko-KR"/>
              </w:rPr>
            </w:pPr>
            <w:ins w:id="887" w:author="윤성빈" w:date="2022-10-05T22:05:00Z">
              <w:r w:rsidRPr="009677DE">
                <w:rPr>
                  <w:rFonts w:eastAsia="바탕" w:hint="eastAsia"/>
                  <w:sz w:val="12"/>
                  <w:lang w:eastAsia="ko-KR"/>
                </w:rPr>
                <w:t>(0.018)</w:t>
              </w:r>
            </w:ins>
          </w:p>
        </w:tc>
      </w:tr>
      <w:tr w:rsidR="008204F8" w:rsidRPr="009677DE" w14:paraId="61EC9D35" w14:textId="77777777" w:rsidTr="00DC5950">
        <w:tblPrEx>
          <w:tblW w:w="10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888" w:author="윤성빈" w:date="2022-10-05T22:58:00Z">
            <w:tblPrEx>
              <w:tblW w:w="10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val="289"/>
          <w:ins w:id="889" w:author="윤성빈" w:date="2022-10-05T22:05:00Z"/>
          <w:trPrChange w:id="890" w:author="윤성빈" w:date="2022-10-05T22:58:00Z">
            <w:trPr>
              <w:trHeight w:val="289"/>
            </w:trPr>
          </w:trPrChange>
        </w:trPr>
        <w:tc>
          <w:tcPr>
            <w:tcW w:w="534" w:type="dxa"/>
            <w:vMerge/>
            <w:tcPrChange w:id="891" w:author="윤성빈" w:date="2022-10-05T22:58:00Z">
              <w:tcPr>
                <w:tcW w:w="436" w:type="dxa"/>
                <w:vMerge/>
              </w:tcPr>
            </w:tcPrChange>
          </w:tcPr>
          <w:p w14:paraId="1E1DA807" w14:textId="77777777" w:rsidR="008204F8" w:rsidRPr="00DC7E61" w:rsidRDefault="008204F8" w:rsidP="0044092D">
            <w:pPr>
              <w:widowControl w:val="0"/>
              <w:autoSpaceDE w:val="0"/>
              <w:autoSpaceDN w:val="0"/>
              <w:adjustRightInd w:val="0"/>
              <w:spacing w:after="0" w:line="240" w:lineRule="auto"/>
              <w:jc w:val="left"/>
              <w:rPr>
                <w:ins w:id="892" w:author="윤성빈" w:date="2022-10-05T22:05:00Z"/>
                <w:rFonts w:eastAsia="바탕"/>
                <w:spacing w:val="-10"/>
                <w:sz w:val="10"/>
                <w:szCs w:val="18"/>
                <w:lang w:eastAsia="ko-KR"/>
                <w:rPrChange w:id="893" w:author="윤성빈" w:date="2022-10-05T23:03:00Z">
                  <w:rPr>
                    <w:ins w:id="894" w:author="윤성빈" w:date="2022-10-05T22:05:00Z"/>
                    <w:rFonts w:eastAsia="바탕"/>
                    <w:sz w:val="12"/>
                    <w:lang w:eastAsia="ko-KR"/>
                  </w:rPr>
                </w:rPrChange>
              </w:rPr>
            </w:pPr>
          </w:p>
        </w:tc>
        <w:tc>
          <w:tcPr>
            <w:tcW w:w="717" w:type="dxa"/>
            <w:tcPrChange w:id="895" w:author="윤성빈" w:date="2022-10-05T22:58:00Z">
              <w:tcPr>
                <w:tcW w:w="815" w:type="dxa"/>
              </w:tcPr>
            </w:tcPrChange>
          </w:tcPr>
          <w:p w14:paraId="72C3D0B5" w14:textId="77777777" w:rsidR="008204F8" w:rsidRPr="00DC7E61" w:rsidRDefault="008204F8" w:rsidP="0044092D">
            <w:pPr>
              <w:widowControl w:val="0"/>
              <w:autoSpaceDE w:val="0"/>
              <w:autoSpaceDN w:val="0"/>
              <w:adjustRightInd w:val="0"/>
              <w:spacing w:after="0" w:line="240" w:lineRule="auto"/>
              <w:jc w:val="left"/>
              <w:rPr>
                <w:ins w:id="896" w:author="윤성빈" w:date="2022-10-05T22:05:00Z"/>
                <w:rFonts w:eastAsia="바탕"/>
                <w:sz w:val="12"/>
                <w:lang w:eastAsia="ko-KR"/>
              </w:rPr>
            </w:pPr>
            <w:ins w:id="897" w:author="윤성빈" w:date="2022-10-05T22:05:00Z">
              <w:r w:rsidRPr="00DC7E61">
                <w:rPr>
                  <w:rFonts w:eastAsia="바탕" w:hint="eastAsia"/>
                  <w:sz w:val="12"/>
                  <w:lang w:eastAsia="ko-KR"/>
                </w:rPr>
                <w:t>jazz</w:t>
              </w:r>
            </w:ins>
          </w:p>
        </w:tc>
        <w:tc>
          <w:tcPr>
            <w:tcW w:w="601" w:type="dxa"/>
            <w:tcPrChange w:id="898" w:author="윤성빈" w:date="2022-10-05T22:58:00Z">
              <w:tcPr>
                <w:tcW w:w="601" w:type="dxa"/>
              </w:tcPr>
            </w:tcPrChange>
          </w:tcPr>
          <w:p w14:paraId="5D2AAA7C" w14:textId="77777777" w:rsidR="008204F8" w:rsidRPr="009677DE" w:rsidRDefault="008204F8" w:rsidP="0044092D">
            <w:pPr>
              <w:keepNext/>
              <w:widowControl w:val="0"/>
              <w:autoSpaceDE w:val="0"/>
              <w:autoSpaceDN w:val="0"/>
              <w:adjustRightInd w:val="0"/>
              <w:spacing w:after="0" w:line="240" w:lineRule="auto"/>
              <w:rPr>
                <w:ins w:id="899" w:author="윤성빈" w:date="2022-10-05T22:05:00Z"/>
                <w:rFonts w:eastAsia="바탕"/>
                <w:sz w:val="12"/>
                <w:lang w:eastAsia="ko-KR"/>
              </w:rPr>
            </w:pPr>
            <w:ins w:id="900" w:author="윤성빈" w:date="2022-10-05T22:05:00Z">
              <w:r w:rsidRPr="009677DE">
                <w:rPr>
                  <w:rFonts w:eastAsia="바탕" w:hint="eastAsia"/>
                  <w:sz w:val="12"/>
                  <w:lang w:eastAsia="ko-KR"/>
                </w:rPr>
                <w:t>0.449</w:t>
              </w:r>
            </w:ins>
          </w:p>
          <w:p w14:paraId="48DB4544" w14:textId="77777777" w:rsidR="008204F8" w:rsidRPr="009677DE" w:rsidRDefault="008204F8" w:rsidP="0044092D">
            <w:pPr>
              <w:keepNext/>
              <w:widowControl w:val="0"/>
              <w:autoSpaceDE w:val="0"/>
              <w:autoSpaceDN w:val="0"/>
              <w:adjustRightInd w:val="0"/>
              <w:spacing w:after="0" w:line="240" w:lineRule="auto"/>
              <w:rPr>
                <w:ins w:id="901" w:author="윤성빈" w:date="2022-10-05T22:05:00Z"/>
                <w:rFonts w:eastAsia="바탕"/>
                <w:sz w:val="12"/>
                <w:lang w:eastAsia="ko-KR"/>
              </w:rPr>
            </w:pPr>
            <w:ins w:id="902" w:author="윤성빈" w:date="2022-10-05T22:05:00Z">
              <w:r w:rsidRPr="009677DE">
                <w:rPr>
                  <w:rFonts w:eastAsia="바탕" w:hint="eastAsia"/>
                  <w:sz w:val="12"/>
                  <w:lang w:eastAsia="ko-KR"/>
                </w:rPr>
                <w:t>(0.027)</w:t>
              </w:r>
            </w:ins>
          </w:p>
        </w:tc>
        <w:tc>
          <w:tcPr>
            <w:tcW w:w="601" w:type="dxa"/>
            <w:tcPrChange w:id="903" w:author="윤성빈" w:date="2022-10-05T22:58:00Z">
              <w:tcPr>
                <w:tcW w:w="601" w:type="dxa"/>
              </w:tcPr>
            </w:tcPrChange>
          </w:tcPr>
          <w:p w14:paraId="1EFD22F6" w14:textId="77777777" w:rsidR="008204F8" w:rsidRPr="009677DE" w:rsidRDefault="008204F8" w:rsidP="0044092D">
            <w:pPr>
              <w:keepNext/>
              <w:widowControl w:val="0"/>
              <w:autoSpaceDE w:val="0"/>
              <w:autoSpaceDN w:val="0"/>
              <w:adjustRightInd w:val="0"/>
              <w:spacing w:after="0" w:line="240" w:lineRule="auto"/>
              <w:rPr>
                <w:ins w:id="904" w:author="윤성빈" w:date="2022-10-05T22:05:00Z"/>
                <w:rFonts w:eastAsia="바탕"/>
                <w:sz w:val="12"/>
                <w:lang w:eastAsia="ko-KR"/>
              </w:rPr>
            </w:pPr>
            <w:ins w:id="905" w:author="윤성빈" w:date="2022-10-05T22:05:00Z">
              <w:r w:rsidRPr="009677DE">
                <w:rPr>
                  <w:rFonts w:eastAsia="바탕" w:hint="eastAsia"/>
                  <w:sz w:val="12"/>
                  <w:lang w:eastAsia="ko-KR"/>
                </w:rPr>
                <w:t>0.476</w:t>
              </w:r>
            </w:ins>
          </w:p>
          <w:p w14:paraId="7033085D" w14:textId="77777777" w:rsidR="008204F8" w:rsidRPr="009677DE" w:rsidRDefault="008204F8" w:rsidP="0044092D">
            <w:pPr>
              <w:keepNext/>
              <w:widowControl w:val="0"/>
              <w:autoSpaceDE w:val="0"/>
              <w:autoSpaceDN w:val="0"/>
              <w:adjustRightInd w:val="0"/>
              <w:spacing w:after="0" w:line="240" w:lineRule="auto"/>
              <w:rPr>
                <w:ins w:id="906" w:author="윤성빈" w:date="2022-10-05T22:05:00Z"/>
                <w:rFonts w:eastAsia="바탕"/>
                <w:sz w:val="12"/>
                <w:lang w:eastAsia="ko-KR"/>
              </w:rPr>
            </w:pPr>
            <w:ins w:id="907" w:author="윤성빈" w:date="2022-10-05T22:05:00Z">
              <w:r w:rsidRPr="009677DE">
                <w:rPr>
                  <w:rFonts w:eastAsia="바탕" w:hint="eastAsia"/>
                  <w:sz w:val="12"/>
                  <w:lang w:eastAsia="ko-KR"/>
                </w:rPr>
                <w:t>(0.088)</w:t>
              </w:r>
            </w:ins>
          </w:p>
        </w:tc>
        <w:tc>
          <w:tcPr>
            <w:tcW w:w="602" w:type="dxa"/>
            <w:tcPrChange w:id="908" w:author="윤성빈" w:date="2022-10-05T22:58:00Z">
              <w:tcPr>
                <w:tcW w:w="602" w:type="dxa"/>
              </w:tcPr>
            </w:tcPrChange>
          </w:tcPr>
          <w:p w14:paraId="70D4BF2F" w14:textId="77777777" w:rsidR="008204F8" w:rsidRPr="009677DE" w:rsidRDefault="008204F8" w:rsidP="0044092D">
            <w:pPr>
              <w:keepNext/>
              <w:widowControl w:val="0"/>
              <w:autoSpaceDE w:val="0"/>
              <w:autoSpaceDN w:val="0"/>
              <w:adjustRightInd w:val="0"/>
              <w:spacing w:after="0" w:line="240" w:lineRule="auto"/>
              <w:rPr>
                <w:ins w:id="909" w:author="윤성빈" w:date="2022-10-05T22:05:00Z"/>
                <w:rFonts w:eastAsia="바탕"/>
                <w:sz w:val="12"/>
                <w:lang w:eastAsia="ko-KR"/>
              </w:rPr>
            </w:pPr>
            <w:ins w:id="910" w:author="윤성빈" w:date="2022-10-05T22:05:00Z">
              <w:r w:rsidRPr="009677DE">
                <w:rPr>
                  <w:rFonts w:eastAsia="바탕" w:hint="eastAsia"/>
                  <w:sz w:val="12"/>
                  <w:lang w:eastAsia="ko-KR"/>
                </w:rPr>
                <w:t>0.491</w:t>
              </w:r>
            </w:ins>
          </w:p>
          <w:p w14:paraId="2CB76164" w14:textId="77777777" w:rsidR="008204F8" w:rsidRPr="009677DE" w:rsidRDefault="008204F8" w:rsidP="0044092D">
            <w:pPr>
              <w:keepNext/>
              <w:widowControl w:val="0"/>
              <w:autoSpaceDE w:val="0"/>
              <w:autoSpaceDN w:val="0"/>
              <w:adjustRightInd w:val="0"/>
              <w:spacing w:after="0" w:line="240" w:lineRule="auto"/>
              <w:rPr>
                <w:ins w:id="911" w:author="윤성빈" w:date="2022-10-05T22:05:00Z"/>
                <w:rFonts w:eastAsia="바탕"/>
                <w:sz w:val="12"/>
                <w:lang w:eastAsia="ko-KR"/>
              </w:rPr>
            </w:pPr>
            <w:ins w:id="912" w:author="윤성빈" w:date="2022-10-05T22:05:00Z">
              <w:r w:rsidRPr="009677DE">
                <w:rPr>
                  <w:rFonts w:eastAsia="바탕" w:hint="eastAsia"/>
                  <w:sz w:val="12"/>
                  <w:lang w:eastAsia="ko-KR"/>
                </w:rPr>
                <w:t>(0.089)</w:t>
              </w:r>
            </w:ins>
          </w:p>
        </w:tc>
        <w:tc>
          <w:tcPr>
            <w:tcW w:w="601" w:type="dxa"/>
            <w:tcPrChange w:id="913" w:author="윤성빈" w:date="2022-10-05T22:58:00Z">
              <w:tcPr>
                <w:tcW w:w="601" w:type="dxa"/>
              </w:tcPr>
            </w:tcPrChange>
          </w:tcPr>
          <w:p w14:paraId="122001C9" w14:textId="77777777" w:rsidR="008204F8" w:rsidRPr="009677DE" w:rsidRDefault="008204F8" w:rsidP="0044092D">
            <w:pPr>
              <w:keepNext/>
              <w:widowControl w:val="0"/>
              <w:autoSpaceDE w:val="0"/>
              <w:autoSpaceDN w:val="0"/>
              <w:adjustRightInd w:val="0"/>
              <w:spacing w:after="0" w:line="240" w:lineRule="auto"/>
              <w:rPr>
                <w:ins w:id="914" w:author="윤성빈" w:date="2022-10-05T22:05:00Z"/>
                <w:rFonts w:eastAsia="바탕"/>
                <w:sz w:val="12"/>
                <w:lang w:eastAsia="ko-KR"/>
              </w:rPr>
            </w:pPr>
            <w:ins w:id="915" w:author="윤성빈" w:date="2022-10-05T22:05:00Z">
              <w:r w:rsidRPr="009677DE">
                <w:rPr>
                  <w:rFonts w:eastAsia="바탕" w:hint="eastAsia"/>
                  <w:sz w:val="12"/>
                  <w:lang w:eastAsia="ko-KR"/>
                </w:rPr>
                <w:t>1</w:t>
              </w:r>
            </w:ins>
          </w:p>
          <w:p w14:paraId="70F1484B" w14:textId="77777777" w:rsidR="008204F8" w:rsidRPr="009677DE" w:rsidRDefault="008204F8" w:rsidP="0044092D">
            <w:pPr>
              <w:keepNext/>
              <w:widowControl w:val="0"/>
              <w:autoSpaceDE w:val="0"/>
              <w:autoSpaceDN w:val="0"/>
              <w:adjustRightInd w:val="0"/>
              <w:spacing w:after="0" w:line="240" w:lineRule="auto"/>
              <w:rPr>
                <w:ins w:id="916" w:author="윤성빈" w:date="2022-10-05T22:05:00Z"/>
                <w:rFonts w:eastAsia="바탕"/>
                <w:sz w:val="12"/>
                <w:lang w:eastAsia="ko-KR"/>
              </w:rPr>
            </w:pPr>
            <w:ins w:id="917" w:author="윤성빈" w:date="2022-10-05T22:05:00Z">
              <w:r w:rsidRPr="009677DE">
                <w:rPr>
                  <w:rFonts w:eastAsia="바탕" w:hint="eastAsia"/>
                  <w:sz w:val="12"/>
                  <w:lang w:eastAsia="ko-KR"/>
                </w:rPr>
                <w:t>(0)</w:t>
              </w:r>
            </w:ins>
          </w:p>
        </w:tc>
        <w:tc>
          <w:tcPr>
            <w:tcW w:w="602" w:type="dxa"/>
            <w:tcPrChange w:id="918" w:author="윤성빈" w:date="2022-10-05T22:58:00Z">
              <w:tcPr>
                <w:tcW w:w="602" w:type="dxa"/>
              </w:tcPr>
            </w:tcPrChange>
          </w:tcPr>
          <w:p w14:paraId="736F6200" w14:textId="77777777" w:rsidR="008204F8" w:rsidRPr="009677DE" w:rsidRDefault="008204F8" w:rsidP="0044092D">
            <w:pPr>
              <w:keepNext/>
              <w:widowControl w:val="0"/>
              <w:autoSpaceDE w:val="0"/>
              <w:autoSpaceDN w:val="0"/>
              <w:adjustRightInd w:val="0"/>
              <w:spacing w:after="0" w:line="240" w:lineRule="auto"/>
              <w:rPr>
                <w:ins w:id="919" w:author="윤성빈" w:date="2022-10-05T22:05:00Z"/>
                <w:rFonts w:eastAsia="바탕"/>
                <w:sz w:val="12"/>
                <w:lang w:eastAsia="ko-KR"/>
              </w:rPr>
            </w:pPr>
            <w:ins w:id="920" w:author="윤성빈" w:date="2022-10-05T22:05:00Z">
              <w:r w:rsidRPr="009677DE">
                <w:rPr>
                  <w:rFonts w:eastAsia="바탕" w:hint="eastAsia"/>
                  <w:sz w:val="12"/>
                  <w:lang w:eastAsia="ko-KR"/>
                </w:rPr>
                <w:t>1</w:t>
              </w:r>
            </w:ins>
          </w:p>
          <w:p w14:paraId="130F847A" w14:textId="77777777" w:rsidR="008204F8" w:rsidRPr="009677DE" w:rsidRDefault="008204F8" w:rsidP="0044092D">
            <w:pPr>
              <w:keepNext/>
              <w:widowControl w:val="0"/>
              <w:autoSpaceDE w:val="0"/>
              <w:autoSpaceDN w:val="0"/>
              <w:adjustRightInd w:val="0"/>
              <w:spacing w:after="0" w:line="240" w:lineRule="auto"/>
              <w:rPr>
                <w:ins w:id="921" w:author="윤성빈" w:date="2022-10-05T22:05:00Z"/>
                <w:rFonts w:eastAsia="바탕"/>
                <w:sz w:val="12"/>
                <w:lang w:eastAsia="ko-KR"/>
              </w:rPr>
            </w:pPr>
            <w:ins w:id="922" w:author="윤성빈" w:date="2022-10-05T22:05:00Z">
              <w:r w:rsidRPr="009677DE">
                <w:rPr>
                  <w:rFonts w:eastAsia="바탕" w:hint="eastAsia"/>
                  <w:sz w:val="12"/>
                  <w:lang w:eastAsia="ko-KR"/>
                </w:rPr>
                <w:t>(0)</w:t>
              </w:r>
            </w:ins>
          </w:p>
        </w:tc>
        <w:tc>
          <w:tcPr>
            <w:tcW w:w="602" w:type="dxa"/>
            <w:tcPrChange w:id="923" w:author="윤성빈" w:date="2022-10-05T22:58:00Z">
              <w:tcPr>
                <w:tcW w:w="602" w:type="dxa"/>
              </w:tcPr>
            </w:tcPrChange>
          </w:tcPr>
          <w:p w14:paraId="5559F424" w14:textId="77777777" w:rsidR="008204F8" w:rsidRPr="009677DE" w:rsidRDefault="008204F8" w:rsidP="0044092D">
            <w:pPr>
              <w:keepNext/>
              <w:widowControl w:val="0"/>
              <w:autoSpaceDE w:val="0"/>
              <w:autoSpaceDN w:val="0"/>
              <w:adjustRightInd w:val="0"/>
              <w:spacing w:after="0" w:line="240" w:lineRule="auto"/>
              <w:rPr>
                <w:ins w:id="924" w:author="윤성빈" w:date="2022-10-05T22:05:00Z"/>
                <w:rFonts w:eastAsia="바탕"/>
                <w:sz w:val="12"/>
                <w:lang w:eastAsia="ko-KR"/>
              </w:rPr>
            </w:pPr>
            <w:ins w:id="925" w:author="윤성빈" w:date="2022-10-05T22:05:00Z">
              <w:r w:rsidRPr="009677DE">
                <w:rPr>
                  <w:rFonts w:eastAsia="바탕" w:hint="eastAsia"/>
                  <w:sz w:val="12"/>
                  <w:lang w:eastAsia="ko-KR"/>
                </w:rPr>
                <w:t>6.984</w:t>
              </w:r>
            </w:ins>
          </w:p>
          <w:p w14:paraId="76F7EF47" w14:textId="77777777" w:rsidR="008204F8" w:rsidRPr="009677DE" w:rsidRDefault="008204F8" w:rsidP="0044092D">
            <w:pPr>
              <w:keepNext/>
              <w:widowControl w:val="0"/>
              <w:autoSpaceDE w:val="0"/>
              <w:autoSpaceDN w:val="0"/>
              <w:adjustRightInd w:val="0"/>
              <w:spacing w:after="0" w:line="240" w:lineRule="auto"/>
              <w:rPr>
                <w:ins w:id="926" w:author="윤성빈" w:date="2022-10-05T22:05:00Z"/>
                <w:rFonts w:eastAsia="바탕"/>
                <w:sz w:val="12"/>
                <w:lang w:eastAsia="ko-KR"/>
              </w:rPr>
            </w:pPr>
            <w:ins w:id="927" w:author="윤성빈" w:date="2022-10-05T22:05:00Z">
              <w:r w:rsidRPr="009677DE">
                <w:rPr>
                  <w:rFonts w:eastAsia="바탕" w:hint="eastAsia"/>
                  <w:sz w:val="12"/>
                  <w:lang w:eastAsia="ko-KR"/>
                </w:rPr>
                <w:t>(0.464)</w:t>
              </w:r>
            </w:ins>
          </w:p>
        </w:tc>
        <w:tc>
          <w:tcPr>
            <w:tcW w:w="601" w:type="dxa"/>
            <w:tcPrChange w:id="928" w:author="윤성빈" w:date="2022-10-05T22:58:00Z">
              <w:tcPr>
                <w:tcW w:w="601" w:type="dxa"/>
              </w:tcPr>
            </w:tcPrChange>
          </w:tcPr>
          <w:p w14:paraId="20A36DB5" w14:textId="77777777" w:rsidR="008204F8" w:rsidRPr="009677DE" w:rsidRDefault="008204F8" w:rsidP="0044092D">
            <w:pPr>
              <w:keepNext/>
              <w:widowControl w:val="0"/>
              <w:autoSpaceDE w:val="0"/>
              <w:autoSpaceDN w:val="0"/>
              <w:adjustRightInd w:val="0"/>
              <w:spacing w:after="0" w:line="240" w:lineRule="auto"/>
              <w:rPr>
                <w:ins w:id="929" w:author="윤성빈" w:date="2022-10-05T22:05:00Z"/>
                <w:rFonts w:eastAsia="바탕"/>
                <w:sz w:val="12"/>
                <w:lang w:eastAsia="ko-KR"/>
              </w:rPr>
            </w:pPr>
            <w:ins w:id="930" w:author="윤성빈" w:date="2022-10-05T22:05:00Z">
              <w:r w:rsidRPr="009677DE">
                <w:rPr>
                  <w:rFonts w:eastAsia="바탕" w:hint="eastAsia"/>
                  <w:sz w:val="12"/>
                  <w:lang w:eastAsia="ko-KR"/>
                </w:rPr>
                <w:t>3.220</w:t>
              </w:r>
            </w:ins>
          </w:p>
          <w:p w14:paraId="38B4766C" w14:textId="77777777" w:rsidR="008204F8" w:rsidRPr="009677DE" w:rsidRDefault="008204F8" w:rsidP="0044092D">
            <w:pPr>
              <w:keepNext/>
              <w:widowControl w:val="0"/>
              <w:autoSpaceDE w:val="0"/>
              <w:autoSpaceDN w:val="0"/>
              <w:adjustRightInd w:val="0"/>
              <w:spacing w:after="0" w:line="240" w:lineRule="auto"/>
              <w:rPr>
                <w:ins w:id="931" w:author="윤성빈" w:date="2022-10-05T22:05:00Z"/>
                <w:rFonts w:eastAsia="바탕"/>
                <w:sz w:val="12"/>
                <w:lang w:eastAsia="ko-KR"/>
              </w:rPr>
            </w:pPr>
            <w:ins w:id="932" w:author="윤성빈" w:date="2022-10-05T22:05:00Z">
              <w:r w:rsidRPr="009677DE">
                <w:rPr>
                  <w:rFonts w:eastAsia="바탕" w:hint="eastAsia"/>
                  <w:sz w:val="12"/>
                  <w:lang w:eastAsia="ko-KR"/>
                </w:rPr>
                <w:t>(0.451)</w:t>
              </w:r>
            </w:ins>
          </w:p>
        </w:tc>
        <w:tc>
          <w:tcPr>
            <w:tcW w:w="601" w:type="dxa"/>
            <w:tcPrChange w:id="933" w:author="윤성빈" w:date="2022-10-05T22:58:00Z">
              <w:tcPr>
                <w:tcW w:w="601" w:type="dxa"/>
              </w:tcPr>
            </w:tcPrChange>
          </w:tcPr>
          <w:p w14:paraId="7E2FD383" w14:textId="77777777" w:rsidR="008204F8" w:rsidRPr="009677DE" w:rsidRDefault="008204F8" w:rsidP="0044092D">
            <w:pPr>
              <w:keepNext/>
              <w:widowControl w:val="0"/>
              <w:autoSpaceDE w:val="0"/>
              <w:autoSpaceDN w:val="0"/>
              <w:adjustRightInd w:val="0"/>
              <w:spacing w:after="0" w:line="240" w:lineRule="auto"/>
              <w:rPr>
                <w:ins w:id="934" w:author="윤성빈" w:date="2022-10-05T22:05:00Z"/>
                <w:rFonts w:eastAsia="바탕"/>
                <w:sz w:val="12"/>
                <w:lang w:eastAsia="ko-KR"/>
              </w:rPr>
            </w:pPr>
            <w:ins w:id="935" w:author="윤성빈" w:date="2022-10-05T22:05:00Z">
              <w:r w:rsidRPr="009677DE">
                <w:rPr>
                  <w:rFonts w:eastAsia="바탕" w:hint="eastAsia"/>
                  <w:sz w:val="12"/>
                  <w:lang w:eastAsia="ko-KR"/>
                </w:rPr>
                <w:t>8.788</w:t>
              </w:r>
            </w:ins>
          </w:p>
          <w:p w14:paraId="0BD25755" w14:textId="77777777" w:rsidR="008204F8" w:rsidRPr="009677DE" w:rsidRDefault="008204F8" w:rsidP="0044092D">
            <w:pPr>
              <w:keepNext/>
              <w:widowControl w:val="0"/>
              <w:autoSpaceDE w:val="0"/>
              <w:autoSpaceDN w:val="0"/>
              <w:adjustRightInd w:val="0"/>
              <w:spacing w:after="0" w:line="240" w:lineRule="auto"/>
              <w:rPr>
                <w:ins w:id="936" w:author="윤성빈" w:date="2022-10-05T22:05:00Z"/>
                <w:rFonts w:eastAsia="바탕"/>
                <w:sz w:val="12"/>
                <w:lang w:eastAsia="ko-KR"/>
              </w:rPr>
            </w:pPr>
            <w:ins w:id="937" w:author="윤성빈" w:date="2022-10-05T22:05:00Z">
              <w:r w:rsidRPr="009677DE">
                <w:rPr>
                  <w:rFonts w:eastAsia="바탕" w:hint="eastAsia"/>
                  <w:sz w:val="12"/>
                  <w:lang w:eastAsia="ko-KR"/>
                </w:rPr>
                <w:t>(1.065)</w:t>
              </w:r>
            </w:ins>
          </w:p>
        </w:tc>
        <w:tc>
          <w:tcPr>
            <w:tcW w:w="602" w:type="dxa"/>
            <w:tcPrChange w:id="938" w:author="윤성빈" w:date="2022-10-05T22:58:00Z">
              <w:tcPr>
                <w:tcW w:w="602" w:type="dxa"/>
              </w:tcPr>
            </w:tcPrChange>
          </w:tcPr>
          <w:p w14:paraId="1F6D0C68" w14:textId="77777777" w:rsidR="008204F8" w:rsidRPr="009677DE" w:rsidRDefault="008204F8" w:rsidP="0044092D">
            <w:pPr>
              <w:keepNext/>
              <w:widowControl w:val="0"/>
              <w:autoSpaceDE w:val="0"/>
              <w:autoSpaceDN w:val="0"/>
              <w:adjustRightInd w:val="0"/>
              <w:spacing w:after="0" w:line="240" w:lineRule="auto"/>
              <w:rPr>
                <w:ins w:id="939" w:author="윤성빈" w:date="2022-10-05T22:05:00Z"/>
                <w:rFonts w:eastAsia="바탕"/>
                <w:sz w:val="12"/>
                <w:lang w:eastAsia="ko-KR"/>
              </w:rPr>
            </w:pPr>
            <w:ins w:id="940" w:author="윤성빈" w:date="2022-10-05T22:05:00Z">
              <w:r w:rsidRPr="009677DE">
                <w:rPr>
                  <w:rFonts w:eastAsia="바탕" w:hint="eastAsia"/>
                  <w:sz w:val="12"/>
                  <w:lang w:eastAsia="ko-KR"/>
                </w:rPr>
                <w:t>4</w:t>
              </w:r>
            </w:ins>
          </w:p>
          <w:p w14:paraId="3581B1EC" w14:textId="77777777" w:rsidR="008204F8" w:rsidRPr="009677DE" w:rsidRDefault="008204F8" w:rsidP="0044092D">
            <w:pPr>
              <w:keepNext/>
              <w:widowControl w:val="0"/>
              <w:autoSpaceDE w:val="0"/>
              <w:autoSpaceDN w:val="0"/>
              <w:adjustRightInd w:val="0"/>
              <w:spacing w:after="0" w:line="240" w:lineRule="auto"/>
              <w:rPr>
                <w:ins w:id="941" w:author="윤성빈" w:date="2022-10-05T22:05:00Z"/>
                <w:rFonts w:eastAsia="바탕"/>
                <w:sz w:val="12"/>
                <w:lang w:eastAsia="ko-KR"/>
              </w:rPr>
            </w:pPr>
            <w:ins w:id="942" w:author="윤성빈" w:date="2022-10-05T22:05:00Z">
              <w:r w:rsidRPr="009677DE">
                <w:rPr>
                  <w:rFonts w:eastAsia="바탕" w:hint="eastAsia"/>
                  <w:sz w:val="12"/>
                  <w:lang w:eastAsia="ko-KR"/>
                </w:rPr>
                <w:t>(0)</w:t>
              </w:r>
            </w:ins>
          </w:p>
        </w:tc>
        <w:tc>
          <w:tcPr>
            <w:tcW w:w="602" w:type="dxa"/>
            <w:tcPrChange w:id="943" w:author="윤성빈" w:date="2022-10-05T22:58:00Z">
              <w:tcPr>
                <w:tcW w:w="602" w:type="dxa"/>
              </w:tcPr>
            </w:tcPrChange>
          </w:tcPr>
          <w:p w14:paraId="4B9370CB" w14:textId="77777777" w:rsidR="008204F8" w:rsidRPr="009677DE" w:rsidRDefault="008204F8" w:rsidP="0044092D">
            <w:pPr>
              <w:keepNext/>
              <w:widowControl w:val="0"/>
              <w:autoSpaceDE w:val="0"/>
              <w:autoSpaceDN w:val="0"/>
              <w:adjustRightInd w:val="0"/>
              <w:spacing w:after="0" w:line="240" w:lineRule="auto"/>
              <w:jc w:val="both"/>
              <w:rPr>
                <w:ins w:id="944" w:author="윤성빈" w:date="2022-10-05T22:05:00Z"/>
                <w:rFonts w:eastAsia="바탕"/>
                <w:sz w:val="12"/>
                <w:lang w:eastAsia="ko-KR"/>
              </w:rPr>
            </w:pPr>
            <w:ins w:id="945" w:author="윤성빈" w:date="2022-10-05T22:05:00Z">
              <w:r w:rsidRPr="009677DE">
                <w:rPr>
                  <w:rFonts w:eastAsia="바탕" w:hint="eastAsia"/>
                  <w:sz w:val="12"/>
                  <w:lang w:eastAsia="ko-KR"/>
                </w:rPr>
                <w:t>14.056</w:t>
              </w:r>
            </w:ins>
          </w:p>
          <w:p w14:paraId="725AEF37" w14:textId="77777777" w:rsidR="008204F8" w:rsidRPr="009677DE" w:rsidRDefault="008204F8" w:rsidP="0044092D">
            <w:pPr>
              <w:keepNext/>
              <w:widowControl w:val="0"/>
              <w:autoSpaceDE w:val="0"/>
              <w:autoSpaceDN w:val="0"/>
              <w:adjustRightInd w:val="0"/>
              <w:spacing w:after="0" w:line="240" w:lineRule="auto"/>
              <w:rPr>
                <w:ins w:id="946" w:author="윤성빈" w:date="2022-10-05T22:05:00Z"/>
                <w:rFonts w:eastAsia="바탕"/>
                <w:sz w:val="12"/>
                <w:lang w:eastAsia="ko-KR"/>
              </w:rPr>
            </w:pPr>
            <w:ins w:id="947" w:author="윤성빈" w:date="2022-10-05T22:05:00Z">
              <w:r w:rsidRPr="009677DE">
                <w:rPr>
                  <w:rFonts w:eastAsia="바탕" w:hint="eastAsia"/>
                  <w:sz w:val="12"/>
                  <w:lang w:eastAsia="ko-KR"/>
                </w:rPr>
                <w:t>(1.079)</w:t>
              </w:r>
            </w:ins>
          </w:p>
        </w:tc>
        <w:tc>
          <w:tcPr>
            <w:tcW w:w="601" w:type="dxa"/>
            <w:tcPrChange w:id="948" w:author="윤성빈" w:date="2022-10-05T22:58:00Z">
              <w:tcPr>
                <w:tcW w:w="601" w:type="dxa"/>
              </w:tcPr>
            </w:tcPrChange>
          </w:tcPr>
          <w:p w14:paraId="2597F829" w14:textId="77777777" w:rsidR="008204F8" w:rsidRPr="009677DE" w:rsidRDefault="008204F8" w:rsidP="0044092D">
            <w:pPr>
              <w:keepNext/>
              <w:widowControl w:val="0"/>
              <w:autoSpaceDE w:val="0"/>
              <w:autoSpaceDN w:val="0"/>
              <w:adjustRightInd w:val="0"/>
              <w:spacing w:after="0" w:line="240" w:lineRule="auto"/>
              <w:rPr>
                <w:ins w:id="949" w:author="윤성빈" w:date="2022-10-05T22:05:00Z"/>
                <w:rFonts w:eastAsia="바탕"/>
                <w:sz w:val="12"/>
                <w:lang w:eastAsia="ko-KR"/>
              </w:rPr>
            </w:pPr>
            <w:ins w:id="950" w:author="윤성빈" w:date="2022-10-05T22:05:00Z">
              <w:r w:rsidRPr="009677DE">
                <w:rPr>
                  <w:rFonts w:eastAsia="바탕" w:hint="eastAsia"/>
                  <w:sz w:val="12"/>
                  <w:lang w:eastAsia="ko-KR"/>
                </w:rPr>
                <w:t>0.148</w:t>
              </w:r>
            </w:ins>
          </w:p>
          <w:p w14:paraId="5217F504" w14:textId="77777777" w:rsidR="008204F8" w:rsidRPr="009677DE" w:rsidRDefault="008204F8" w:rsidP="0044092D">
            <w:pPr>
              <w:keepNext/>
              <w:widowControl w:val="0"/>
              <w:autoSpaceDE w:val="0"/>
              <w:autoSpaceDN w:val="0"/>
              <w:adjustRightInd w:val="0"/>
              <w:spacing w:after="0" w:line="240" w:lineRule="auto"/>
              <w:rPr>
                <w:ins w:id="951" w:author="윤성빈" w:date="2022-10-05T22:05:00Z"/>
                <w:rFonts w:eastAsia="바탕"/>
                <w:sz w:val="12"/>
                <w:lang w:eastAsia="ko-KR"/>
              </w:rPr>
            </w:pPr>
            <w:ins w:id="952" w:author="윤성빈" w:date="2022-10-05T22:05:00Z">
              <w:r w:rsidRPr="009677DE">
                <w:rPr>
                  <w:rFonts w:eastAsia="바탕" w:hint="eastAsia"/>
                  <w:sz w:val="12"/>
                  <w:lang w:eastAsia="ko-KR"/>
                </w:rPr>
                <w:t>(0.010)</w:t>
              </w:r>
            </w:ins>
          </w:p>
        </w:tc>
        <w:tc>
          <w:tcPr>
            <w:tcW w:w="602" w:type="dxa"/>
            <w:tcPrChange w:id="953" w:author="윤성빈" w:date="2022-10-05T22:58:00Z">
              <w:tcPr>
                <w:tcW w:w="602" w:type="dxa"/>
              </w:tcPr>
            </w:tcPrChange>
          </w:tcPr>
          <w:p w14:paraId="7C1F7629" w14:textId="77777777" w:rsidR="008204F8" w:rsidRPr="009677DE" w:rsidRDefault="008204F8" w:rsidP="0044092D">
            <w:pPr>
              <w:keepNext/>
              <w:widowControl w:val="0"/>
              <w:autoSpaceDE w:val="0"/>
              <w:autoSpaceDN w:val="0"/>
              <w:adjustRightInd w:val="0"/>
              <w:spacing w:after="0" w:line="240" w:lineRule="auto"/>
              <w:rPr>
                <w:ins w:id="954" w:author="윤성빈" w:date="2022-10-05T22:05:00Z"/>
                <w:rFonts w:eastAsia="바탕"/>
                <w:sz w:val="12"/>
                <w:lang w:eastAsia="ko-KR"/>
              </w:rPr>
            </w:pPr>
            <w:ins w:id="955" w:author="윤성빈" w:date="2022-10-05T22:05:00Z">
              <w:r w:rsidRPr="009677DE">
                <w:rPr>
                  <w:rFonts w:eastAsia="바탕" w:hint="eastAsia"/>
                  <w:sz w:val="12"/>
                  <w:lang w:eastAsia="ko-KR"/>
                </w:rPr>
                <w:t>0.029</w:t>
              </w:r>
            </w:ins>
          </w:p>
          <w:p w14:paraId="5E050FAF" w14:textId="77777777" w:rsidR="008204F8" w:rsidRPr="009677DE" w:rsidRDefault="008204F8" w:rsidP="0044092D">
            <w:pPr>
              <w:keepNext/>
              <w:widowControl w:val="0"/>
              <w:autoSpaceDE w:val="0"/>
              <w:autoSpaceDN w:val="0"/>
              <w:adjustRightInd w:val="0"/>
              <w:spacing w:after="0" w:line="240" w:lineRule="auto"/>
              <w:rPr>
                <w:ins w:id="956" w:author="윤성빈" w:date="2022-10-05T22:05:00Z"/>
                <w:rFonts w:eastAsia="바탕"/>
                <w:sz w:val="12"/>
                <w:lang w:eastAsia="ko-KR"/>
              </w:rPr>
            </w:pPr>
            <w:ins w:id="957" w:author="윤성빈" w:date="2022-10-05T22:05:00Z">
              <w:r w:rsidRPr="009677DE">
                <w:rPr>
                  <w:rFonts w:eastAsia="바탕" w:hint="eastAsia"/>
                  <w:sz w:val="12"/>
                  <w:lang w:eastAsia="ko-KR"/>
                </w:rPr>
                <w:t>(0.012)</w:t>
              </w:r>
            </w:ins>
          </w:p>
        </w:tc>
        <w:tc>
          <w:tcPr>
            <w:tcW w:w="601" w:type="dxa"/>
            <w:tcPrChange w:id="958" w:author="윤성빈" w:date="2022-10-05T22:58:00Z">
              <w:tcPr>
                <w:tcW w:w="601" w:type="dxa"/>
              </w:tcPr>
            </w:tcPrChange>
          </w:tcPr>
          <w:p w14:paraId="0337921B" w14:textId="77777777" w:rsidR="008204F8" w:rsidRPr="009677DE" w:rsidRDefault="008204F8" w:rsidP="0044092D">
            <w:pPr>
              <w:keepNext/>
              <w:widowControl w:val="0"/>
              <w:autoSpaceDE w:val="0"/>
              <w:autoSpaceDN w:val="0"/>
              <w:adjustRightInd w:val="0"/>
              <w:spacing w:after="0" w:line="240" w:lineRule="auto"/>
              <w:rPr>
                <w:ins w:id="959" w:author="윤성빈" w:date="2022-10-05T22:05:00Z"/>
                <w:rFonts w:eastAsia="바탕"/>
                <w:sz w:val="12"/>
                <w:lang w:eastAsia="ko-KR"/>
              </w:rPr>
            </w:pPr>
            <w:ins w:id="960" w:author="윤성빈" w:date="2022-10-05T22:05:00Z">
              <w:r w:rsidRPr="009677DE">
                <w:rPr>
                  <w:rFonts w:eastAsia="바탕" w:hint="eastAsia"/>
                  <w:sz w:val="12"/>
                  <w:lang w:eastAsia="ko-KR"/>
                </w:rPr>
                <w:t>0.224</w:t>
              </w:r>
            </w:ins>
          </w:p>
          <w:p w14:paraId="05ECCE02" w14:textId="77777777" w:rsidR="008204F8" w:rsidRPr="009677DE" w:rsidRDefault="008204F8" w:rsidP="0044092D">
            <w:pPr>
              <w:keepNext/>
              <w:widowControl w:val="0"/>
              <w:autoSpaceDE w:val="0"/>
              <w:autoSpaceDN w:val="0"/>
              <w:adjustRightInd w:val="0"/>
              <w:spacing w:after="0" w:line="240" w:lineRule="auto"/>
              <w:rPr>
                <w:ins w:id="961" w:author="윤성빈" w:date="2022-10-05T22:05:00Z"/>
                <w:rFonts w:eastAsia="바탕"/>
                <w:sz w:val="12"/>
                <w:lang w:eastAsia="ko-KR"/>
              </w:rPr>
            </w:pPr>
            <w:ins w:id="962" w:author="윤성빈" w:date="2022-10-05T22:05:00Z">
              <w:r w:rsidRPr="009677DE">
                <w:rPr>
                  <w:rFonts w:eastAsia="바탕" w:hint="eastAsia"/>
                  <w:sz w:val="12"/>
                  <w:lang w:eastAsia="ko-KR"/>
                </w:rPr>
                <w:t>(0.060)</w:t>
              </w:r>
            </w:ins>
          </w:p>
        </w:tc>
        <w:tc>
          <w:tcPr>
            <w:tcW w:w="601" w:type="dxa"/>
            <w:tcPrChange w:id="963" w:author="윤성빈" w:date="2022-10-05T22:58:00Z">
              <w:tcPr>
                <w:tcW w:w="601" w:type="dxa"/>
              </w:tcPr>
            </w:tcPrChange>
          </w:tcPr>
          <w:p w14:paraId="68A7DF0B" w14:textId="77777777" w:rsidR="008204F8" w:rsidRPr="009677DE" w:rsidRDefault="008204F8" w:rsidP="0044092D">
            <w:pPr>
              <w:keepNext/>
              <w:widowControl w:val="0"/>
              <w:autoSpaceDE w:val="0"/>
              <w:autoSpaceDN w:val="0"/>
              <w:adjustRightInd w:val="0"/>
              <w:spacing w:after="0" w:line="240" w:lineRule="auto"/>
              <w:rPr>
                <w:ins w:id="964" w:author="윤성빈" w:date="2022-10-05T22:05:00Z"/>
                <w:rFonts w:eastAsia="바탕"/>
                <w:sz w:val="12"/>
                <w:lang w:eastAsia="ko-KR"/>
              </w:rPr>
            </w:pPr>
            <w:ins w:id="965" w:author="윤성빈" w:date="2022-10-05T22:05:00Z">
              <w:r w:rsidRPr="009677DE">
                <w:rPr>
                  <w:rFonts w:eastAsia="바탕" w:hint="eastAsia"/>
                  <w:sz w:val="12"/>
                  <w:lang w:eastAsia="ko-KR"/>
                </w:rPr>
                <w:t>0.849</w:t>
              </w:r>
            </w:ins>
          </w:p>
          <w:p w14:paraId="0B24A24D" w14:textId="77777777" w:rsidR="008204F8" w:rsidRPr="009677DE" w:rsidRDefault="008204F8" w:rsidP="0044092D">
            <w:pPr>
              <w:keepNext/>
              <w:widowControl w:val="0"/>
              <w:autoSpaceDE w:val="0"/>
              <w:autoSpaceDN w:val="0"/>
              <w:adjustRightInd w:val="0"/>
              <w:spacing w:after="0" w:line="240" w:lineRule="auto"/>
              <w:rPr>
                <w:ins w:id="966" w:author="윤성빈" w:date="2022-10-05T22:05:00Z"/>
                <w:rFonts w:eastAsia="바탕"/>
                <w:sz w:val="12"/>
                <w:lang w:eastAsia="ko-KR"/>
              </w:rPr>
            </w:pPr>
            <w:ins w:id="967" w:author="윤성빈" w:date="2022-10-05T22:05:00Z">
              <w:r w:rsidRPr="009677DE">
                <w:rPr>
                  <w:rFonts w:eastAsia="바탕" w:hint="eastAsia"/>
                  <w:sz w:val="12"/>
                  <w:lang w:eastAsia="ko-KR"/>
                </w:rPr>
                <w:t>(0.050)</w:t>
              </w:r>
            </w:ins>
          </w:p>
        </w:tc>
        <w:tc>
          <w:tcPr>
            <w:tcW w:w="603" w:type="dxa"/>
            <w:tcPrChange w:id="968" w:author="윤성빈" w:date="2022-10-05T22:58:00Z">
              <w:tcPr>
                <w:tcW w:w="603" w:type="dxa"/>
              </w:tcPr>
            </w:tcPrChange>
          </w:tcPr>
          <w:p w14:paraId="17730B17" w14:textId="77777777" w:rsidR="008204F8" w:rsidRPr="009677DE" w:rsidRDefault="008204F8" w:rsidP="0044092D">
            <w:pPr>
              <w:keepNext/>
              <w:widowControl w:val="0"/>
              <w:autoSpaceDE w:val="0"/>
              <w:autoSpaceDN w:val="0"/>
              <w:adjustRightInd w:val="0"/>
              <w:spacing w:after="0" w:line="240" w:lineRule="auto"/>
              <w:rPr>
                <w:ins w:id="969" w:author="윤성빈" w:date="2022-10-05T22:05:00Z"/>
                <w:rFonts w:eastAsia="바탕"/>
                <w:sz w:val="12"/>
                <w:lang w:eastAsia="ko-KR"/>
              </w:rPr>
            </w:pPr>
            <w:ins w:id="970" w:author="윤성빈" w:date="2022-10-05T22:05:00Z">
              <w:r w:rsidRPr="009677DE">
                <w:rPr>
                  <w:rFonts w:eastAsia="바탕" w:hint="eastAsia"/>
                  <w:sz w:val="12"/>
                  <w:lang w:eastAsia="ko-KR"/>
                </w:rPr>
                <w:t>0.944</w:t>
              </w:r>
            </w:ins>
          </w:p>
          <w:p w14:paraId="337D1DCA" w14:textId="77777777" w:rsidR="008204F8" w:rsidRPr="009677DE" w:rsidRDefault="008204F8" w:rsidP="0044092D">
            <w:pPr>
              <w:keepNext/>
              <w:widowControl w:val="0"/>
              <w:autoSpaceDE w:val="0"/>
              <w:autoSpaceDN w:val="0"/>
              <w:adjustRightInd w:val="0"/>
              <w:spacing w:after="0" w:line="240" w:lineRule="auto"/>
              <w:rPr>
                <w:ins w:id="971" w:author="윤성빈" w:date="2022-10-05T22:05:00Z"/>
                <w:rFonts w:eastAsia="바탕"/>
                <w:sz w:val="12"/>
                <w:lang w:eastAsia="ko-KR"/>
              </w:rPr>
            </w:pPr>
            <w:ins w:id="972" w:author="윤성빈" w:date="2022-10-05T22:05:00Z">
              <w:r w:rsidRPr="009677DE">
                <w:rPr>
                  <w:rFonts w:eastAsia="바탕" w:hint="eastAsia"/>
                  <w:sz w:val="12"/>
                  <w:lang w:eastAsia="ko-KR"/>
                </w:rPr>
                <w:t>(0.018)</w:t>
              </w:r>
            </w:ins>
          </w:p>
        </w:tc>
      </w:tr>
      <w:tr w:rsidR="008204F8" w:rsidRPr="009677DE" w14:paraId="53C74A42" w14:textId="77777777" w:rsidTr="00DC5950">
        <w:tblPrEx>
          <w:tblW w:w="10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973" w:author="윤성빈" w:date="2022-10-05T22:58:00Z">
            <w:tblPrEx>
              <w:tblW w:w="10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val="289"/>
          <w:ins w:id="974" w:author="윤성빈" w:date="2022-10-05T22:05:00Z"/>
          <w:trPrChange w:id="975" w:author="윤성빈" w:date="2022-10-05T22:58:00Z">
            <w:trPr>
              <w:trHeight w:val="289"/>
            </w:trPr>
          </w:trPrChange>
        </w:trPr>
        <w:tc>
          <w:tcPr>
            <w:tcW w:w="534" w:type="dxa"/>
            <w:vMerge/>
            <w:tcPrChange w:id="976" w:author="윤성빈" w:date="2022-10-05T22:58:00Z">
              <w:tcPr>
                <w:tcW w:w="436" w:type="dxa"/>
                <w:vMerge/>
              </w:tcPr>
            </w:tcPrChange>
          </w:tcPr>
          <w:p w14:paraId="4D57D764" w14:textId="77777777" w:rsidR="008204F8" w:rsidRPr="00DC7E61" w:rsidRDefault="008204F8" w:rsidP="0044092D">
            <w:pPr>
              <w:widowControl w:val="0"/>
              <w:autoSpaceDE w:val="0"/>
              <w:autoSpaceDN w:val="0"/>
              <w:adjustRightInd w:val="0"/>
              <w:spacing w:after="0" w:line="240" w:lineRule="auto"/>
              <w:jc w:val="left"/>
              <w:rPr>
                <w:ins w:id="977" w:author="윤성빈" w:date="2022-10-05T22:05:00Z"/>
                <w:rFonts w:eastAsia="바탕"/>
                <w:spacing w:val="-10"/>
                <w:sz w:val="10"/>
                <w:szCs w:val="18"/>
                <w:lang w:eastAsia="ko-KR"/>
                <w:rPrChange w:id="978" w:author="윤성빈" w:date="2022-10-05T23:03:00Z">
                  <w:rPr>
                    <w:ins w:id="979" w:author="윤성빈" w:date="2022-10-05T22:05:00Z"/>
                    <w:rFonts w:eastAsia="바탕"/>
                    <w:sz w:val="12"/>
                    <w:lang w:eastAsia="ko-KR"/>
                  </w:rPr>
                </w:rPrChange>
              </w:rPr>
            </w:pPr>
          </w:p>
        </w:tc>
        <w:tc>
          <w:tcPr>
            <w:tcW w:w="717" w:type="dxa"/>
            <w:tcPrChange w:id="980" w:author="윤성빈" w:date="2022-10-05T22:58:00Z">
              <w:tcPr>
                <w:tcW w:w="815" w:type="dxa"/>
              </w:tcPr>
            </w:tcPrChange>
          </w:tcPr>
          <w:p w14:paraId="3DEEE8B3" w14:textId="77777777" w:rsidR="008204F8" w:rsidRPr="00DC7E61" w:rsidRDefault="008204F8" w:rsidP="0044092D">
            <w:pPr>
              <w:widowControl w:val="0"/>
              <w:autoSpaceDE w:val="0"/>
              <w:autoSpaceDN w:val="0"/>
              <w:adjustRightInd w:val="0"/>
              <w:spacing w:after="0" w:line="240" w:lineRule="auto"/>
              <w:jc w:val="left"/>
              <w:rPr>
                <w:ins w:id="981" w:author="윤성빈" w:date="2022-10-05T22:05:00Z"/>
                <w:rFonts w:eastAsia="바탕"/>
                <w:sz w:val="12"/>
                <w:lang w:eastAsia="ko-KR"/>
              </w:rPr>
            </w:pPr>
            <w:proofErr w:type="spellStart"/>
            <w:ins w:id="982" w:author="윤성빈" w:date="2022-10-05T22:05:00Z">
              <w:r w:rsidRPr="00DC7E61">
                <w:rPr>
                  <w:rFonts w:eastAsia="바탕" w:hint="eastAsia"/>
                  <w:sz w:val="12"/>
                  <w:lang w:eastAsia="ko-KR"/>
                </w:rPr>
                <w:t>poprock</w:t>
              </w:r>
              <w:proofErr w:type="spellEnd"/>
            </w:ins>
          </w:p>
        </w:tc>
        <w:tc>
          <w:tcPr>
            <w:tcW w:w="601" w:type="dxa"/>
            <w:tcPrChange w:id="983" w:author="윤성빈" w:date="2022-10-05T22:58:00Z">
              <w:tcPr>
                <w:tcW w:w="601" w:type="dxa"/>
              </w:tcPr>
            </w:tcPrChange>
          </w:tcPr>
          <w:p w14:paraId="1161FEE9" w14:textId="77777777" w:rsidR="008204F8" w:rsidRPr="009677DE" w:rsidRDefault="008204F8" w:rsidP="0044092D">
            <w:pPr>
              <w:keepNext/>
              <w:widowControl w:val="0"/>
              <w:autoSpaceDE w:val="0"/>
              <w:autoSpaceDN w:val="0"/>
              <w:adjustRightInd w:val="0"/>
              <w:spacing w:after="0" w:line="240" w:lineRule="auto"/>
              <w:rPr>
                <w:ins w:id="984" w:author="윤성빈" w:date="2022-10-05T22:05:00Z"/>
                <w:rFonts w:eastAsia="바탕"/>
                <w:sz w:val="12"/>
                <w:lang w:eastAsia="ko-KR"/>
              </w:rPr>
            </w:pPr>
            <w:ins w:id="985" w:author="윤성빈" w:date="2022-10-05T22:05:00Z">
              <w:r w:rsidRPr="009677DE">
                <w:rPr>
                  <w:rFonts w:eastAsia="바탕" w:hint="eastAsia"/>
                  <w:sz w:val="12"/>
                  <w:lang w:eastAsia="ko-KR"/>
                </w:rPr>
                <w:t>0.391</w:t>
              </w:r>
            </w:ins>
          </w:p>
          <w:p w14:paraId="777CE8FD" w14:textId="77777777" w:rsidR="008204F8" w:rsidRPr="009677DE" w:rsidRDefault="008204F8" w:rsidP="0044092D">
            <w:pPr>
              <w:keepNext/>
              <w:widowControl w:val="0"/>
              <w:autoSpaceDE w:val="0"/>
              <w:autoSpaceDN w:val="0"/>
              <w:adjustRightInd w:val="0"/>
              <w:spacing w:after="0" w:line="240" w:lineRule="auto"/>
              <w:rPr>
                <w:ins w:id="986" w:author="윤성빈" w:date="2022-10-05T22:05:00Z"/>
                <w:rFonts w:eastAsia="바탕"/>
                <w:sz w:val="12"/>
                <w:lang w:eastAsia="ko-KR"/>
              </w:rPr>
            </w:pPr>
            <w:ins w:id="987" w:author="윤성빈" w:date="2022-10-05T22:05:00Z">
              <w:r w:rsidRPr="009677DE">
                <w:rPr>
                  <w:rFonts w:eastAsia="바탕" w:hint="eastAsia"/>
                  <w:sz w:val="12"/>
                  <w:lang w:eastAsia="ko-KR"/>
                </w:rPr>
                <w:t>(0.025)</w:t>
              </w:r>
            </w:ins>
          </w:p>
        </w:tc>
        <w:tc>
          <w:tcPr>
            <w:tcW w:w="601" w:type="dxa"/>
            <w:tcPrChange w:id="988" w:author="윤성빈" w:date="2022-10-05T22:58:00Z">
              <w:tcPr>
                <w:tcW w:w="601" w:type="dxa"/>
              </w:tcPr>
            </w:tcPrChange>
          </w:tcPr>
          <w:p w14:paraId="0E032288" w14:textId="77777777" w:rsidR="008204F8" w:rsidRPr="009677DE" w:rsidRDefault="008204F8" w:rsidP="0044092D">
            <w:pPr>
              <w:keepNext/>
              <w:widowControl w:val="0"/>
              <w:autoSpaceDE w:val="0"/>
              <w:autoSpaceDN w:val="0"/>
              <w:adjustRightInd w:val="0"/>
              <w:spacing w:after="0" w:line="240" w:lineRule="auto"/>
              <w:rPr>
                <w:ins w:id="989" w:author="윤성빈" w:date="2022-10-05T22:05:00Z"/>
                <w:rFonts w:eastAsia="바탕"/>
                <w:sz w:val="12"/>
                <w:lang w:eastAsia="ko-KR"/>
              </w:rPr>
            </w:pPr>
            <w:ins w:id="990" w:author="윤성빈" w:date="2022-10-05T22:05:00Z">
              <w:r w:rsidRPr="009677DE">
                <w:rPr>
                  <w:rFonts w:eastAsia="바탕" w:hint="eastAsia"/>
                  <w:sz w:val="12"/>
                  <w:lang w:eastAsia="ko-KR"/>
                </w:rPr>
                <w:t>0.277</w:t>
              </w:r>
            </w:ins>
          </w:p>
          <w:p w14:paraId="29506F2F" w14:textId="77777777" w:rsidR="008204F8" w:rsidRPr="009677DE" w:rsidRDefault="008204F8" w:rsidP="0044092D">
            <w:pPr>
              <w:keepNext/>
              <w:widowControl w:val="0"/>
              <w:autoSpaceDE w:val="0"/>
              <w:autoSpaceDN w:val="0"/>
              <w:adjustRightInd w:val="0"/>
              <w:spacing w:after="0" w:line="240" w:lineRule="auto"/>
              <w:rPr>
                <w:ins w:id="991" w:author="윤성빈" w:date="2022-10-05T22:05:00Z"/>
                <w:rFonts w:eastAsia="바탕"/>
                <w:sz w:val="12"/>
                <w:lang w:eastAsia="ko-KR"/>
              </w:rPr>
            </w:pPr>
            <w:ins w:id="992" w:author="윤성빈" w:date="2022-10-05T22:05:00Z">
              <w:r w:rsidRPr="009677DE">
                <w:rPr>
                  <w:rFonts w:eastAsia="바탕" w:hint="eastAsia"/>
                  <w:sz w:val="12"/>
                  <w:lang w:eastAsia="ko-KR"/>
                </w:rPr>
                <w:t>(0.100)</w:t>
              </w:r>
            </w:ins>
          </w:p>
        </w:tc>
        <w:tc>
          <w:tcPr>
            <w:tcW w:w="602" w:type="dxa"/>
            <w:tcPrChange w:id="993" w:author="윤성빈" w:date="2022-10-05T22:58:00Z">
              <w:tcPr>
                <w:tcW w:w="602" w:type="dxa"/>
              </w:tcPr>
            </w:tcPrChange>
          </w:tcPr>
          <w:p w14:paraId="0DC62542" w14:textId="77777777" w:rsidR="008204F8" w:rsidRPr="009677DE" w:rsidRDefault="008204F8" w:rsidP="0044092D">
            <w:pPr>
              <w:keepNext/>
              <w:widowControl w:val="0"/>
              <w:autoSpaceDE w:val="0"/>
              <w:autoSpaceDN w:val="0"/>
              <w:adjustRightInd w:val="0"/>
              <w:spacing w:after="0" w:line="240" w:lineRule="auto"/>
              <w:rPr>
                <w:ins w:id="994" w:author="윤성빈" w:date="2022-10-05T22:05:00Z"/>
                <w:rFonts w:eastAsia="바탕"/>
                <w:sz w:val="12"/>
                <w:lang w:eastAsia="ko-KR"/>
              </w:rPr>
            </w:pPr>
            <w:ins w:id="995" w:author="윤성빈" w:date="2022-10-05T22:05:00Z">
              <w:r w:rsidRPr="009677DE">
                <w:rPr>
                  <w:rFonts w:eastAsia="바탕" w:hint="eastAsia"/>
                  <w:sz w:val="12"/>
                  <w:lang w:eastAsia="ko-KR"/>
                </w:rPr>
                <w:t>0.299</w:t>
              </w:r>
            </w:ins>
          </w:p>
          <w:p w14:paraId="05901DE3" w14:textId="77777777" w:rsidR="008204F8" w:rsidRPr="009677DE" w:rsidRDefault="008204F8" w:rsidP="0044092D">
            <w:pPr>
              <w:keepNext/>
              <w:widowControl w:val="0"/>
              <w:autoSpaceDE w:val="0"/>
              <w:autoSpaceDN w:val="0"/>
              <w:adjustRightInd w:val="0"/>
              <w:spacing w:after="0" w:line="240" w:lineRule="auto"/>
              <w:rPr>
                <w:ins w:id="996" w:author="윤성빈" w:date="2022-10-05T22:05:00Z"/>
                <w:rFonts w:eastAsia="바탕"/>
                <w:sz w:val="12"/>
                <w:lang w:eastAsia="ko-KR"/>
              </w:rPr>
            </w:pPr>
            <w:ins w:id="997" w:author="윤성빈" w:date="2022-10-05T22:05:00Z">
              <w:r w:rsidRPr="009677DE">
                <w:rPr>
                  <w:rFonts w:eastAsia="바탕" w:hint="eastAsia"/>
                  <w:sz w:val="12"/>
                  <w:lang w:eastAsia="ko-KR"/>
                </w:rPr>
                <w:t>(0.103)</w:t>
              </w:r>
            </w:ins>
          </w:p>
        </w:tc>
        <w:tc>
          <w:tcPr>
            <w:tcW w:w="601" w:type="dxa"/>
            <w:tcPrChange w:id="998" w:author="윤성빈" w:date="2022-10-05T22:58:00Z">
              <w:tcPr>
                <w:tcW w:w="601" w:type="dxa"/>
              </w:tcPr>
            </w:tcPrChange>
          </w:tcPr>
          <w:p w14:paraId="04D736D4" w14:textId="77777777" w:rsidR="008204F8" w:rsidRPr="009677DE" w:rsidRDefault="008204F8" w:rsidP="0044092D">
            <w:pPr>
              <w:keepNext/>
              <w:widowControl w:val="0"/>
              <w:autoSpaceDE w:val="0"/>
              <w:autoSpaceDN w:val="0"/>
              <w:adjustRightInd w:val="0"/>
              <w:spacing w:after="0" w:line="240" w:lineRule="auto"/>
              <w:rPr>
                <w:ins w:id="999" w:author="윤성빈" w:date="2022-10-05T22:05:00Z"/>
                <w:rFonts w:eastAsia="바탕"/>
                <w:sz w:val="12"/>
                <w:lang w:eastAsia="ko-KR"/>
              </w:rPr>
            </w:pPr>
            <w:ins w:id="1000" w:author="윤성빈" w:date="2022-10-05T22:05:00Z">
              <w:r w:rsidRPr="009677DE">
                <w:rPr>
                  <w:rFonts w:eastAsia="바탕" w:hint="eastAsia"/>
                  <w:sz w:val="12"/>
                  <w:lang w:eastAsia="ko-KR"/>
                </w:rPr>
                <w:t>1</w:t>
              </w:r>
            </w:ins>
          </w:p>
          <w:p w14:paraId="4F5F20AE" w14:textId="77777777" w:rsidR="008204F8" w:rsidRPr="009677DE" w:rsidRDefault="008204F8" w:rsidP="0044092D">
            <w:pPr>
              <w:keepNext/>
              <w:widowControl w:val="0"/>
              <w:autoSpaceDE w:val="0"/>
              <w:autoSpaceDN w:val="0"/>
              <w:adjustRightInd w:val="0"/>
              <w:spacing w:after="0" w:line="240" w:lineRule="auto"/>
              <w:rPr>
                <w:ins w:id="1001" w:author="윤성빈" w:date="2022-10-05T22:05:00Z"/>
                <w:rFonts w:eastAsia="바탕"/>
                <w:sz w:val="12"/>
                <w:lang w:eastAsia="ko-KR"/>
              </w:rPr>
            </w:pPr>
            <w:ins w:id="1002" w:author="윤성빈" w:date="2022-10-05T22:05:00Z">
              <w:r w:rsidRPr="009677DE">
                <w:rPr>
                  <w:rFonts w:eastAsia="바탕" w:hint="eastAsia"/>
                  <w:sz w:val="12"/>
                  <w:lang w:eastAsia="ko-KR"/>
                </w:rPr>
                <w:t>(0)</w:t>
              </w:r>
            </w:ins>
          </w:p>
        </w:tc>
        <w:tc>
          <w:tcPr>
            <w:tcW w:w="602" w:type="dxa"/>
            <w:tcPrChange w:id="1003" w:author="윤성빈" w:date="2022-10-05T22:58:00Z">
              <w:tcPr>
                <w:tcW w:w="602" w:type="dxa"/>
              </w:tcPr>
            </w:tcPrChange>
          </w:tcPr>
          <w:p w14:paraId="0F759FDC" w14:textId="77777777" w:rsidR="008204F8" w:rsidRPr="009677DE" w:rsidRDefault="008204F8" w:rsidP="0044092D">
            <w:pPr>
              <w:keepNext/>
              <w:widowControl w:val="0"/>
              <w:autoSpaceDE w:val="0"/>
              <w:autoSpaceDN w:val="0"/>
              <w:adjustRightInd w:val="0"/>
              <w:spacing w:after="0" w:line="240" w:lineRule="auto"/>
              <w:rPr>
                <w:ins w:id="1004" w:author="윤성빈" w:date="2022-10-05T22:05:00Z"/>
                <w:rFonts w:eastAsia="바탕"/>
                <w:sz w:val="12"/>
                <w:lang w:eastAsia="ko-KR"/>
              </w:rPr>
            </w:pPr>
            <w:ins w:id="1005" w:author="윤성빈" w:date="2022-10-05T22:05:00Z">
              <w:r w:rsidRPr="009677DE">
                <w:rPr>
                  <w:rFonts w:eastAsia="바탕" w:hint="eastAsia"/>
                  <w:sz w:val="12"/>
                  <w:lang w:eastAsia="ko-KR"/>
                </w:rPr>
                <w:t>1</w:t>
              </w:r>
            </w:ins>
          </w:p>
          <w:p w14:paraId="2E827CEF" w14:textId="77777777" w:rsidR="008204F8" w:rsidRPr="009677DE" w:rsidRDefault="008204F8" w:rsidP="0044092D">
            <w:pPr>
              <w:keepNext/>
              <w:widowControl w:val="0"/>
              <w:autoSpaceDE w:val="0"/>
              <w:autoSpaceDN w:val="0"/>
              <w:adjustRightInd w:val="0"/>
              <w:spacing w:after="0" w:line="240" w:lineRule="auto"/>
              <w:rPr>
                <w:ins w:id="1006" w:author="윤성빈" w:date="2022-10-05T22:05:00Z"/>
                <w:rFonts w:eastAsia="바탕"/>
                <w:sz w:val="12"/>
                <w:lang w:eastAsia="ko-KR"/>
              </w:rPr>
            </w:pPr>
            <w:ins w:id="1007" w:author="윤성빈" w:date="2022-10-05T22:05:00Z">
              <w:r w:rsidRPr="009677DE">
                <w:rPr>
                  <w:rFonts w:eastAsia="바탕" w:hint="eastAsia"/>
                  <w:sz w:val="12"/>
                  <w:lang w:eastAsia="ko-KR"/>
                </w:rPr>
                <w:t>(0)</w:t>
              </w:r>
            </w:ins>
          </w:p>
        </w:tc>
        <w:tc>
          <w:tcPr>
            <w:tcW w:w="602" w:type="dxa"/>
            <w:tcPrChange w:id="1008" w:author="윤성빈" w:date="2022-10-05T22:58:00Z">
              <w:tcPr>
                <w:tcW w:w="602" w:type="dxa"/>
              </w:tcPr>
            </w:tcPrChange>
          </w:tcPr>
          <w:p w14:paraId="5EFFB7A3" w14:textId="77777777" w:rsidR="008204F8" w:rsidRPr="009677DE" w:rsidRDefault="008204F8" w:rsidP="0044092D">
            <w:pPr>
              <w:keepNext/>
              <w:widowControl w:val="0"/>
              <w:autoSpaceDE w:val="0"/>
              <w:autoSpaceDN w:val="0"/>
              <w:adjustRightInd w:val="0"/>
              <w:spacing w:after="0" w:line="240" w:lineRule="auto"/>
              <w:rPr>
                <w:ins w:id="1009" w:author="윤성빈" w:date="2022-10-05T22:05:00Z"/>
                <w:rFonts w:eastAsia="바탕"/>
                <w:sz w:val="12"/>
                <w:lang w:eastAsia="ko-KR"/>
              </w:rPr>
            </w:pPr>
            <w:ins w:id="1010" w:author="윤성빈" w:date="2022-10-05T22:05:00Z">
              <w:r w:rsidRPr="009677DE">
                <w:rPr>
                  <w:rFonts w:eastAsia="바탕" w:hint="eastAsia"/>
                  <w:sz w:val="12"/>
                  <w:lang w:eastAsia="ko-KR"/>
                </w:rPr>
                <w:t>6.240</w:t>
              </w:r>
            </w:ins>
          </w:p>
          <w:p w14:paraId="1334C7C0" w14:textId="77777777" w:rsidR="008204F8" w:rsidRPr="009677DE" w:rsidRDefault="008204F8" w:rsidP="0044092D">
            <w:pPr>
              <w:keepNext/>
              <w:widowControl w:val="0"/>
              <w:autoSpaceDE w:val="0"/>
              <w:autoSpaceDN w:val="0"/>
              <w:adjustRightInd w:val="0"/>
              <w:spacing w:after="0" w:line="240" w:lineRule="auto"/>
              <w:rPr>
                <w:ins w:id="1011" w:author="윤성빈" w:date="2022-10-05T22:05:00Z"/>
                <w:rFonts w:eastAsia="바탕"/>
                <w:sz w:val="12"/>
                <w:lang w:eastAsia="ko-KR"/>
              </w:rPr>
            </w:pPr>
            <w:ins w:id="1012" w:author="윤성빈" w:date="2022-10-05T22:05:00Z">
              <w:r w:rsidRPr="009677DE">
                <w:rPr>
                  <w:rFonts w:eastAsia="바탕" w:hint="eastAsia"/>
                  <w:sz w:val="12"/>
                  <w:lang w:eastAsia="ko-KR"/>
                </w:rPr>
                <w:t>(0.571)</w:t>
              </w:r>
            </w:ins>
          </w:p>
        </w:tc>
        <w:tc>
          <w:tcPr>
            <w:tcW w:w="601" w:type="dxa"/>
            <w:tcPrChange w:id="1013" w:author="윤성빈" w:date="2022-10-05T22:58:00Z">
              <w:tcPr>
                <w:tcW w:w="601" w:type="dxa"/>
              </w:tcPr>
            </w:tcPrChange>
          </w:tcPr>
          <w:p w14:paraId="6ADFDAED" w14:textId="77777777" w:rsidR="008204F8" w:rsidRPr="009677DE" w:rsidRDefault="008204F8" w:rsidP="0044092D">
            <w:pPr>
              <w:keepNext/>
              <w:widowControl w:val="0"/>
              <w:autoSpaceDE w:val="0"/>
              <w:autoSpaceDN w:val="0"/>
              <w:adjustRightInd w:val="0"/>
              <w:spacing w:after="0" w:line="240" w:lineRule="auto"/>
              <w:rPr>
                <w:ins w:id="1014" w:author="윤성빈" w:date="2022-10-05T22:05:00Z"/>
                <w:rFonts w:eastAsia="바탕"/>
                <w:sz w:val="12"/>
                <w:lang w:eastAsia="ko-KR"/>
              </w:rPr>
            </w:pPr>
            <w:ins w:id="1015" w:author="윤성빈" w:date="2022-10-05T22:05:00Z">
              <w:r w:rsidRPr="009677DE">
                <w:rPr>
                  <w:rFonts w:eastAsia="바탕" w:hint="eastAsia"/>
                  <w:sz w:val="12"/>
                  <w:lang w:eastAsia="ko-KR"/>
                </w:rPr>
                <w:t>3.108</w:t>
              </w:r>
            </w:ins>
          </w:p>
          <w:p w14:paraId="28DEAF8F" w14:textId="77777777" w:rsidR="008204F8" w:rsidRPr="009677DE" w:rsidRDefault="008204F8" w:rsidP="0044092D">
            <w:pPr>
              <w:keepNext/>
              <w:widowControl w:val="0"/>
              <w:autoSpaceDE w:val="0"/>
              <w:autoSpaceDN w:val="0"/>
              <w:adjustRightInd w:val="0"/>
              <w:spacing w:after="0" w:line="240" w:lineRule="auto"/>
              <w:rPr>
                <w:ins w:id="1016" w:author="윤성빈" w:date="2022-10-05T22:05:00Z"/>
                <w:rFonts w:eastAsia="바탕"/>
                <w:sz w:val="12"/>
                <w:lang w:eastAsia="ko-KR"/>
              </w:rPr>
            </w:pPr>
            <w:ins w:id="1017" w:author="윤성빈" w:date="2022-10-05T22:05:00Z">
              <w:r w:rsidRPr="009677DE">
                <w:rPr>
                  <w:rFonts w:eastAsia="바탕" w:hint="eastAsia"/>
                  <w:sz w:val="12"/>
                  <w:lang w:eastAsia="ko-KR"/>
                </w:rPr>
                <w:t>(0.721)</w:t>
              </w:r>
            </w:ins>
          </w:p>
        </w:tc>
        <w:tc>
          <w:tcPr>
            <w:tcW w:w="601" w:type="dxa"/>
            <w:tcPrChange w:id="1018" w:author="윤성빈" w:date="2022-10-05T22:58:00Z">
              <w:tcPr>
                <w:tcW w:w="601" w:type="dxa"/>
              </w:tcPr>
            </w:tcPrChange>
          </w:tcPr>
          <w:p w14:paraId="0201C55D" w14:textId="77777777" w:rsidR="008204F8" w:rsidRPr="009677DE" w:rsidRDefault="008204F8" w:rsidP="0044092D">
            <w:pPr>
              <w:keepNext/>
              <w:widowControl w:val="0"/>
              <w:autoSpaceDE w:val="0"/>
              <w:autoSpaceDN w:val="0"/>
              <w:adjustRightInd w:val="0"/>
              <w:spacing w:after="0" w:line="240" w:lineRule="auto"/>
              <w:rPr>
                <w:ins w:id="1019" w:author="윤성빈" w:date="2022-10-05T22:05:00Z"/>
                <w:rFonts w:eastAsia="바탕"/>
                <w:sz w:val="12"/>
                <w:lang w:eastAsia="ko-KR"/>
              </w:rPr>
            </w:pPr>
            <w:ins w:id="1020" w:author="윤성빈" w:date="2022-10-05T22:05:00Z">
              <w:r w:rsidRPr="009677DE">
                <w:rPr>
                  <w:rFonts w:eastAsia="바탕" w:hint="eastAsia"/>
                  <w:sz w:val="12"/>
                  <w:lang w:eastAsia="ko-KR"/>
                </w:rPr>
                <w:t>6.164</w:t>
              </w:r>
            </w:ins>
          </w:p>
          <w:p w14:paraId="18FD2E0B" w14:textId="77777777" w:rsidR="008204F8" w:rsidRPr="009677DE" w:rsidRDefault="008204F8" w:rsidP="0044092D">
            <w:pPr>
              <w:keepNext/>
              <w:widowControl w:val="0"/>
              <w:autoSpaceDE w:val="0"/>
              <w:autoSpaceDN w:val="0"/>
              <w:adjustRightInd w:val="0"/>
              <w:spacing w:after="0" w:line="240" w:lineRule="auto"/>
              <w:rPr>
                <w:ins w:id="1021" w:author="윤성빈" w:date="2022-10-05T22:05:00Z"/>
                <w:rFonts w:eastAsia="바탕"/>
                <w:sz w:val="12"/>
                <w:lang w:eastAsia="ko-KR"/>
              </w:rPr>
            </w:pPr>
            <w:ins w:id="1022" w:author="윤성빈" w:date="2022-10-05T22:05:00Z">
              <w:r w:rsidRPr="009677DE">
                <w:rPr>
                  <w:rFonts w:eastAsia="바탕" w:hint="eastAsia"/>
                  <w:sz w:val="12"/>
                  <w:lang w:eastAsia="ko-KR"/>
                </w:rPr>
                <w:t>(2.024)</w:t>
              </w:r>
            </w:ins>
          </w:p>
        </w:tc>
        <w:tc>
          <w:tcPr>
            <w:tcW w:w="602" w:type="dxa"/>
            <w:tcPrChange w:id="1023" w:author="윤성빈" w:date="2022-10-05T22:58:00Z">
              <w:tcPr>
                <w:tcW w:w="602" w:type="dxa"/>
              </w:tcPr>
            </w:tcPrChange>
          </w:tcPr>
          <w:p w14:paraId="43DC2AC0" w14:textId="77777777" w:rsidR="008204F8" w:rsidRPr="009677DE" w:rsidRDefault="008204F8" w:rsidP="0044092D">
            <w:pPr>
              <w:keepNext/>
              <w:widowControl w:val="0"/>
              <w:autoSpaceDE w:val="0"/>
              <w:autoSpaceDN w:val="0"/>
              <w:adjustRightInd w:val="0"/>
              <w:spacing w:after="0" w:line="240" w:lineRule="auto"/>
              <w:rPr>
                <w:ins w:id="1024" w:author="윤성빈" w:date="2022-10-05T22:05:00Z"/>
                <w:rFonts w:eastAsia="바탕"/>
                <w:sz w:val="12"/>
                <w:lang w:eastAsia="ko-KR"/>
              </w:rPr>
            </w:pPr>
            <w:ins w:id="1025" w:author="윤성빈" w:date="2022-10-05T22:05:00Z">
              <w:r w:rsidRPr="009677DE">
                <w:rPr>
                  <w:rFonts w:eastAsia="바탕" w:hint="eastAsia"/>
                  <w:sz w:val="12"/>
                  <w:lang w:eastAsia="ko-KR"/>
                </w:rPr>
                <w:t>4</w:t>
              </w:r>
            </w:ins>
          </w:p>
          <w:p w14:paraId="7060CE8E" w14:textId="77777777" w:rsidR="008204F8" w:rsidRPr="009677DE" w:rsidRDefault="008204F8" w:rsidP="0044092D">
            <w:pPr>
              <w:keepNext/>
              <w:widowControl w:val="0"/>
              <w:autoSpaceDE w:val="0"/>
              <w:autoSpaceDN w:val="0"/>
              <w:adjustRightInd w:val="0"/>
              <w:spacing w:after="0" w:line="240" w:lineRule="auto"/>
              <w:rPr>
                <w:ins w:id="1026" w:author="윤성빈" w:date="2022-10-05T22:05:00Z"/>
                <w:rFonts w:eastAsia="바탕"/>
                <w:sz w:val="12"/>
                <w:lang w:eastAsia="ko-KR"/>
              </w:rPr>
            </w:pPr>
            <w:ins w:id="1027" w:author="윤성빈" w:date="2022-10-05T22:05:00Z">
              <w:r w:rsidRPr="009677DE">
                <w:rPr>
                  <w:rFonts w:eastAsia="바탕" w:hint="eastAsia"/>
                  <w:sz w:val="12"/>
                  <w:lang w:eastAsia="ko-KR"/>
                </w:rPr>
                <w:t>(0)</w:t>
              </w:r>
            </w:ins>
          </w:p>
        </w:tc>
        <w:tc>
          <w:tcPr>
            <w:tcW w:w="602" w:type="dxa"/>
            <w:tcPrChange w:id="1028" w:author="윤성빈" w:date="2022-10-05T22:58:00Z">
              <w:tcPr>
                <w:tcW w:w="602" w:type="dxa"/>
              </w:tcPr>
            </w:tcPrChange>
          </w:tcPr>
          <w:p w14:paraId="4CE11060" w14:textId="77777777" w:rsidR="008204F8" w:rsidRPr="009677DE" w:rsidRDefault="008204F8" w:rsidP="0044092D">
            <w:pPr>
              <w:keepNext/>
              <w:widowControl w:val="0"/>
              <w:autoSpaceDE w:val="0"/>
              <w:autoSpaceDN w:val="0"/>
              <w:adjustRightInd w:val="0"/>
              <w:spacing w:after="0" w:line="240" w:lineRule="auto"/>
              <w:rPr>
                <w:ins w:id="1029" w:author="윤성빈" w:date="2022-10-05T22:05:00Z"/>
                <w:rFonts w:eastAsia="바탕"/>
                <w:sz w:val="12"/>
                <w:lang w:eastAsia="ko-KR"/>
              </w:rPr>
            </w:pPr>
            <w:ins w:id="1030" w:author="윤성빈" w:date="2022-10-05T22:05:00Z">
              <w:r w:rsidRPr="009677DE">
                <w:rPr>
                  <w:rFonts w:eastAsia="바탕" w:hint="eastAsia"/>
                  <w:sz w:val="12"/>
                  <w:lang w:eastAsia="ko-KR"/>
                </w:rPr>
                <w:t>12.060</w:t>
              </w:r>
            </w:ins>
          </w:p>
          <w:p w14:paraId="713E1734" w14:textId="77777777" w:rsidR="008204F8" w:rsidRPr="009677DE" w:rsidRDefault="008204F8" w:rsidP="0044092D">
            <w:pPr>
              <w:keepNext/>
              <w:widowControl w:val="0"/>
              <w:autoSpaceDE w:val="0"/>
              <w:autoSpaceDN w:val="0"/>
              <w:adjustRightInd w:val="0"/>
              <w:spacing w:after="0" w:line="240" w:lineRule="auto"/>
              <w:rPr>
                <w:ins w:id="1031" w:author="윤성빈" w:date="2022-10-05T22:05:00Z"/>
                <w:rFonts w:eastAsia="바탕"/>
                <w:sz w:val="12"/>
                <w:lang w:eastAsia="ko-KR"/>
              </w:rPr>
            </w:pPr>
            <w:ins w:id="1032" w:author="윤성빈" w:date="2022-10-05T22:05:00Z">
              <w:r w:rsidRPr="009677DE">
                <w:rPr>
                  <w:rFonts w:eastAsia="바탕" w:hint="eastAsia"/>
                  <w:sz w:val="12"/>
                  <w:lang w:eastAsia="ko-KR"/>
                </w:rPr>
                <w:t>(1.659)</w:t>
              </w:r>
            </w:ins>
          </w:p>
        </w:tc>
        <w:tc>
          <w:tcPr>
            <w:tcW w:w="601" w:type="dxa"/>
            <w:tcPrChange w:id="1033" w:author="윤성빈" w:date="2022-10-05T22:58:00Z">
              <w:tcPr>
                <w:tcW w:w="601" w:type="dxa"/>
              </w:tcPr>
            </w:tcPrChange>
          </w:tcPr>
          <w:p w14:paraId="760D080B" w14:textId="77777777" w:rsidR="008204F8" w:rsidRPr="009677DE" w:rsidRDefault="008204F8" w:rsidP="0044092D">
            <w:pPr>
              <w:keepNext/>
              <w:widowControl w:val="0"/>
              <w:autoSpaceDE w:val="0"/>
              <w:autoSpaceDN w:val="0"/>
              <w:adjustRightInd w:val="0"/>
              <w:spacing w:after="0" w:line="240" w:lineRule="auto"/>
              <w:rPr>
                <w:ins w:id="1034" w:author="윤성빈" w:date="2022-10-05T22:05:00Z"/>
                <w:rFonts w:eastAsia="바탕"/>
                <w:sz w:val="12"/>
                <w:lang w:eastAsia="ko-KR"/>
              </w:rPr>
            </w:pPr>
            <w:ins w:id="1035" w:author="윤성빈" w:date="2022-10-05T22:05:00Z">
              <w:r w:rsidRPr="009677DE">
                <w:rPr>
                  <w:rFonts w:eastAsia="바탕" w:hint="eastAsia"/>
                  <w:sz w:val="12"/>
                  <w:lang w:eastAsia="ko-KR"/>
                </w:rPr>
                <w:t>0.131</w:t>
              </w:r>
            </w:ins>
          </w:p>
          <w:p w14:paraId="6CFA8C66" w14:textId="77777777" w:rsidR="008204F8" w:rsidRPr="009677DE" w:rsidRDefault="008204F8" w:rsidP="0044092D">
            <w:pPr>
              <w:keepNext/>
              <w:widowControl w:val="0"/>
              <w:autoSpaceDE w:val="0"/>
              <w:autoSpaceDN w:val="0"/>
              <w:adjustRightInd w:val="0"/>
              <w:spacing w:after="0" w:line="240" w:lineRule="auto"/>
              <w:rPr>
                <w:ins w:id="1036" w:author="윤성빈" w:date="2022-10-05T22:05:00Z"/>
                <w:rFonts w:eastAsia="바탕"/>
                <w:sz w:val="12"/>
                <w:lang w:eastAsia="ko-KR"/>
              </w:rPr>
            </w:pPr>
            <w:ins w:id="1037" w:author="윤성빈" w:date="2022-10-05T22:05:00Z">
              <w:r w:rsidRPr="009677DE">
                <w:rPr>
                  <w:rFonts w:eastAsia="바탕" w:hint="eastAsia"/>
                  <w:sz w:val="12"/>
                  <w:lang w:eastAsia="ko-KR"/>
                </w:rPr>
                <w:t>(0.007)</w:t>
              </w:r>
            </w:ins>
          </w:p>
        </w:tc>
        <w:tc>
          <w:tcPr>
            <w:tcW w:w="602" w:type="dxa"/>
            <w:tcPrChange w:id="1038" w:author="윤성빈" w:date="2022-10-05T22:58:00Z">
              <w:tcPr>
                <w:tcW w:w="602" w:type="dxa"/>
              </w:tcPr>
            </w:tcPrChange>
          </w:tcPr>
          <w:p w14:paraId="62E90F60" w14:textId="77777777" w:rsidR="008204F8" w:rsidRPr="009677DE" w:rsidRDefault="008204F8" w:rsidP="0044092D">
            <w:pPr>
              <w:keepNext/>
              <w:widowControl w:val="0"/>
              <w:autoSpaceDE w:val="0"/>
              <w:autoSpaceDN w:val="0"/>
              <w:adjustRightInd w:val="0"/>
              <w:spacing w:after="0" w:line="240" w:lineRule="auto"/>
              <w:rPr>
                <w:ins w:id="1039" w:author="윤성빈" w:date="2022-10-05T22:05:00Z"/>
                <w:rFonts w:eastAsia="바탕"/>
                <w:sz w:val="12"/>
                <w:lang w:eastAsia="ko-KR"/>
              </w:rPr>
            </w:pPr>
            <w:ins w:id="1040" w:author="윤성빈" w:date="2022-10-05T22:05:00Z">
              <w:r w:rsidRPr="009677DE">
                <w:rPr>
                  <w:rFonts w:eastAsia="바탕" w:hint="eastAsia"/>
                  <w:sz w:val="12"/>
                  <w:lang w:eastAsia="ko-KR"/>
                </w:rPr>
                <w:t>0.019</w:t>
              </w:r>
            </w:ins>
          </w:p>
          <w:p w14:paraId="21FFCC7D" w14:textId="77777777" w:rsidR="008204F8" w:rsidRPr="009677DE" w:rsidRDefault="008204F8" w:rsidP="0044092D">
            <w:pPr>
              <w:keepNext/>
              <w:widowControl w:val="0"/>
              <w:autoSpaceDE w:val="0"/>
              <w:autoSpaceDN w:val="0"/>
              <w:adjustRightInd w:val="0"/>
              <w:spacing w:after="0" w:line="240" w:lineRule="auto"/>
              <w:rPr>
                <w:ins w:id="1041" w:author="윤성빈" w:date="2022-10-05T22:05:00Z"/>
                <w:rFonts w:eastAsia="바탕"/>
                <w:sz w:val="12"/>
                <w:lang w:eastAsia="ko-KR"/>
              </w:rPr>
            </w:pPr>
            <w:ins w:id="1042" w:author="윤성빈" w:date="2022-10-05T22:05:00Z">
              <w:r w:rsidRPr="009677DE">
                <w:rPr>
                  <w:rFonts w:eastAsia="바탕" w:hint="eastAsia"/>
                  <w:sz w:val="12"/>
                  <w:lang w:eastAsia="ko-KR"/>
                </w:rPr>
                <w:t>(0.014)</w:t>
              </w:r>
            </w:ins>
          </w:p>
        </w:tc>
        <w:tc>
          <w:tcPr>
            <w:tcW w:w="601" w:type="dxa"/>
            <w:tcPrChange w:id="1043" w:author="윤성빈" w:date="2022-10-05T22:58:00Z">
              <w:tcPr>
                <w:tcW w:w="601" w:type="dxa"/>
              </w:tcPr>
            </w:tcPrChange>
          </w:tcPr>
          <w:p w14:paraId="6D549F7D" w14:textId="77777777" w:rsidR="008204F8" w:rsidRPr="009677DE" w:rsidRDefault="008204F8" w:rsidP="0044092D">
            <w:pPr>
              <w:keepNext/>
              <w:widowControl w:val="0"/>
              <w:autoSpaceDE w:val="0"/>
              <w:autoSpaceDN w:val="0"/>
              <w:adjustRightInd w:val="0"/>
              <w:spacing w:after="0" w:line="240" w:lineRule="auto"/>
              <w:rPr>
                <w:ins w:id="1044" w:author="윤성빈" w:date="2022-10-05T22:05:00Z"/>
                <w:rFonts w:eastAsia="바탕"/>
                <w:sz w:val="12"/>
                <w:lang w:eastAsia="ko-KR"/>
              </w:rPr>
            </w:pPr>
            <w:ins w:id="1045" w:author="윤성빈" w:date="2022-10-05T22:05:00Z">
              <w:r w:rsidRPr="009677DE">
                <w:rPr>
                  <w:rFonts w:eastAsia="바탕" w:hint="eastAsia"/>
                  <w:sz w:val="12"/>
                  <w:lang w:eastAsia="ko-KR"/>
                </w:rPr>
                <w:t>0.092</w:t>
              </w:r>
            </w:ins>
          </w:p>
          <w:p w14:paraId="62777492" w14:textId="77777777" w:rsidR="008204F8" w:rsidRPr="009677DE" w:rsidRDefault="008204F8" w:rsidP="0044092D">
            <w:pPr>
              <w:keepNext/>
              <w:widowControl w:val="0"/>
              <w:autoSpaceDE w:val="0"/>
              <w:autoSpaceDN w:val="0"/>
              <w:adjustRightInd w:val="0"/>
              <w:spacing w:after="0" w:line="240" w:lineRule="auto"/>
              <w:rPr>
                <w:ins w:id="1046" w:author="윤성빈" w:date="2022-10-05T22:05:00Z"/>
                <w:rFonts w:eastAsia="바탕"/>
                <w:sz w:val="12"/>
                <w:lang w:eastAsia="ko-KR"/>
              </w:rPr>
            </w:pPr>
            <w:ins w:id="1047" w:author="윤성빈" w:date="2022-10-05T22:05:00Z">
              <w:r w:rsidRPr="009677DE">
                <w:rPr>
                  <w:rFonts w:eastAsia="바탕" w:hint="eastAsia"/>
                  <w:sz w:val="12"/>
                  <w:lang w:eastAsia="ko-KR"/>
                </w:rPr>
                <w:t>(0.059)</w:t>
              </w:r>
            </w:ins>
          </w:p>
        </w:tc>
        <w:tc>
          <w:tcPr>
            <w:tcW w:w="601" w:type="dxa"/>
            <w:tcPrChange w:id="1048" w:author="윤성빈" w:date="2022-10-05T22:58:00Z">
              <w:tcPr>
                <w:tcW w:w="601" w:type="dxa"/>
              </w:tcPr>
            </w:tcPrChange>
          </w:tcPr>
          <w:p w14:paraId="1BBFF01D" w14:textId="77777777" w:rsidR="008204F8" w:rsidRPr="009677DE" w:rsidRDefault="008204F8" w:rsidP="0044092D">
            <w:pPr>
              <w:keepNext/>
              <w:widowControl w:val="0"/>
              <w:autoSpaceDE w:val="0"/>
              <w:autoSpaceDN w:val="0"/>
              <w:adjustRightInd w:val="0"/>
              <w:spacing w:after="0" w:line="240" w:lineRule="auto"/>
              <w:rPr>
                <w:ins w:id="1049" w:author="윤성빈" w:date="2022-10-05T22:05:00Z"/>
                <w:rFonts w:eastAsia="바탕"/>
                <w:sz w:val="12"/>
                <w:lang w:eastAsia="ko-KR"/>
              </w:rPr>
            </w:pPr>
            <w:ins w:id="1050" w:author="윤성빈" w:date="2022-10-05T22:05:00Z">
              <w:r w:rsidRPr="009677DE">
                <w:rPr>
                  <w:rFonts w:eastAsia="바탕" w:hint="eastAsia"/>
                  <w:sz w:val="12"/>
                  <w:lang w:eastAsia="ko-KR"/>
                </w:rPr>
                <w:t>0.945</w:t>
              </w:r>
            </w:ins>
          </w:p>
          <w:p w14:paraId="2D6B51AB" w14:textId="77777777" w:rsidR="008204F8" w:rsidRPr="009677DE" w:rsidRDefault="008204F8" w:rsidP="0044092D">
            <w:pPr>
              <w:keepNext/>
              <w:widowControl w:val="0"/>
              <w:autoSpaceDE w:val="0"/>
              <w:autoSpaceDN w:val="0"/>
              <w:adjustRightInd w:val="0"/>
              <w:spacing w:after="0" w:line="240" w:lineRule="auto"/>
              <w:rPr>
                <w:ins w:id="1051" w:author="윤성빈" w:date="2022-10-05T22:05:00Z"/>
                <w:rFonts w:eastAsia="바탕"/>
                <w:sz w:val="12"/>
                <w:lang w:eastAsia="ko-KR"/>
              </w:rPr>
            </w:pPr>
            <w:ins w:id="1052" w:author="윤성빈" w:date="2022-10-05T22:05:00Z">
              <w:r w:rsidRPr="009677DE">
                <w:rPr>
                  <w:rFonts w:eastAsia="바탕" w:hint="eastAsia"/>
                  <w:sz w:val="12"/>
                  <w:lang w:eastAsia="ko-KR"/>
                </w:rPr>
                <w:t>(0.042)</w:t>
              </w:r>
            </w:ins>
          </w:p>
        </w:tc>
        <w:tc>
          <w:tcPr>
            <w:tcW w:w="603" w:type="dxa"/>
            <w:tcPrChange w:id="1053" w:author="윤성빈" w:date="2022-10-05T22:58:00Z">
              <w:tcPr>
                <w:tcW w:w="603" w:type="dxa"/>
              </w:tcPr>
            </w:tcPrChange>
          </w:tcPr>
          <w:p w14:paraId="0928CB64" w14:textId="77777777" w:rsidR="008204F8" w:rsidRPr="009677DE" w:rsidRDefault="008204F8" w:rsidP="0044092D">
            <w:pPr>
              <w:keepNext/>
              <w:widowControl w:val="0"/>
              <w:autoSpaceDE w:val="0"/>
              <w:autoSpaceDN w:val="0"/>
              <w:adjustRightInd w:val="0"/>
              <w:spacing w:after="0" w:line="240" w:lineRule="auto"/>
              <w:rPr>
                <w:ins w:id="1054" w:author="윤성빈" w:date="2022-10-05T22:05:00Z"/>
                <w:rFonts w:eastAsia="바탕"/>
                <w:sz w:val="12"/>
                <w:lang w:eastAsia="ko-KR"/>
              </w:rPr>
            </w:pPr>
            <w:ins w:id="1055" w:author="윤성빈" w:date="2022-10-05T22:05:00Z">
              <w:r w:rsidRPr="009677DE">
                <w:rPr>
                  <w:rFonts w:eastAsia="바탕" w:hint="eastAsia"/>
                  <w:sz w:val="12"/>
                  <w:lang w:eastAsia="ko-KR"/>
                </w:rPr>
                <w:t>0.971</w:t>
              </w:r>
            </w:ins>
          </w:p>
          <w:p w14:paraId="7D0F6CA1" w14:textId="77777777" w:rsidR="008204F8" w:rsidRPr="009677DE" w:rsidRDefault="008204F8" w:rsidP="0044092D">
            <w:pPr>
              <w:keepNext/>
              <w:widowControl w:val="0"/>
              <w:autoSpaceDE w:val="0"/>
              <w:autoSpaceDN w:val="0"/>
              <w:adjustRightInd w:val="0"/>
              <w:spacing w:after="0" w:line="240" w:lineRule="auto"/>
              <w:rPr>
                <w:ins w:id="1056" w:author="윤성빈" w:date="2022-10-05T22:05:00Z"/>
                <w:rFonts w:eastAsia="바탕"/>
                <w:sz w:val="12"/>
                <w:lang w:eastAsia="ko-KR"/>
              </w:rPr>
            </w:pPr>
            <w:ins w:id="1057" w:author="윤성빈" w:date="2022-10-05T22:05:00Z">
              <w:r w:rsidRPr="009677DE">
                <w:rPr>
                  <w:rFonts w:eastAsia="바탕" w:hint="eastAsia"/>
                  <w:sz w:val="12"/>
                  <w:lang w:eastAsia="ko-KR"/>
                </w:rPr>
                <w:t>(0.019)</w:t>
              </w:r>
            </w:ins>
          </w:p>
        </w:tc>
      </w:tr>
      <w:tr w:rsidR="008204F8" w:rsidRPr="009677DE" w14:paraId="6D99CC3F" w14:textId="77777777" w:rsidTr="00DC5950">
        <w:tblPrEx>
          <w:tblW w:w="10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1058" w:author="윤성빈" w:date="2022-10-05T22:58:00Z">
            <w:tblPrEx>
              <w:tblW w:w="10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val="289"/>
          <w:ins w:id="1059" w:author="윤성빈" w:date="2022-10-05T22:05:00Z"/>
          <w:trPrChange w:id="1060" w:author="윤성빈" w:date="2022-10-05T22:58:00Z">
            <w:trPr>
              <w:trHeight w:val="289"/>
            </w:trPr>
          </w:trPrChange>
        </w:trPr>
        <w:tc>
          <w:tcPr>
            <w:tcW w:w="534" w:type="dxa"/>
            <w:vMerge w:val="restart"/>
            <w:tcPrChange w:id="1061" w:author="윤성빈" w:date="2022-10-05T22:58:00Z">
              <w:tcPr>
                <w:tcW w:w="436" w:type="dxa"/>
                <w:vMerge w:val="restart"/>
              </w:tcPr>
            </w:tcPrChange>
          </w:tcPr>
          <w:p w14:paraId="1F78A3DD" w14:textId="77777777" w:rsidR="008204F8" w:rsidRPr="00DC7E61" w:rsidRDefault="008204F8" w:rsidP="0044092D">
            <w:pPr>
              <w:widowControl w:val="0"/>
              <w:autoSpaceDE w:val="0"/>
              <w:autoSpaceDN w:val="0"/>
              <w:adjustRightInd w:val="0"/>
              <w:spacing w:after="0" w:line="240" w:lineRule="auto"/>
              <w:jc w:val="left"/>
              <w:rPr>
                <w:ins w:id="1062" w:author="윤성빈" w:date="2022-10-05T22:05:00Z"/>
                <w:rFonts w:eastAsia="바탕"/>
                <w:spacing w:val="-10"/>
                <w:sz w:val="10"/>
                <w:szCs w:val="18"/>
                <w:lang w:eastAsia="ko-KR"/>
                <w:rPrChange w:id="1063" w:author="윤성빈" w:date="2022-10-05T23:03:00Z">
                  <w:rPr>
                    <w:ins w:id="1064" w:author="윤성빈" w:date="2022-10-05T22:05:00Z"/>
                    <w:rFonts w:eastAsia="바탕"/>
                    <w:sz w:val="12"/>
                    <w:lang w:eastAsia="ko-KR"/>
                  </w:rPr>
                </w:rPrChange>
              </w:rPr>
            </w:pPr>
            <w:ins w:id="1065" w:author="윤성빈" w:date="2022-10-05T22:05:00Z">
              <w:r w:rsidRPr="00DC7E61">
                <w:rPr>
                  <w:rFonts w:eastAsia="바탕" w:hint="eastAsia"/>
                  <w:spacing w:val="-10"/>
                  <w:sz w:val="10"/>
                  <w:szCs w:val="18"/>
                  <w:lang w:eastAsia="ko-KR"/>
                  <w:rPrChange w:id="1066" w:author="윤성빈" w:date="2022-10-05T23:03:00Z">
                    <w:rPr>
                      <w:rFonts w:eastAsia="바탕" w:hint="eastAsia"/>
                      <w:sz w:val="12"/>
                      <w:lang w:eastAsia="ko-KR"/>
                    </w:rPr>
                  </w:rPrChange>
                </w:rPr>
                <w:t>ACGAN</w:t>
              </w:r>
              <w:r w:rsidRPr="00DC7E61">
                <w:rPr>
                  <w:rFonts w:eastAsia="바탕"/>
                  <w:spacing w:val="-10"/>
                  <w:sz w:val="10"/>
                  <w:szCs w:val="18"/>
                  <w:lang w:eastAsia="ko-KR"/>
                  <w:rPrChange w:id="1067" w:author="윤성빈" w:date="2022-10-05T23:03:00Z">
                    <w:rPr>
                      <w:rFonts w:eastAsia="바탕"/>
                      <w:sz w:val="12"/>
                      <w:lang w:eastAsia="ko-KR"/>
                    </w:rPr>
                  </w:rPrChange>
                </w:rPr>
                <w:t>-</w:t>
              </w:r>
              <w:r w:rsidRPr="00DC7E61">
                <w:rPr>
                  <w:rFonts w:eastAsia="바탕" w:hint="eastAsia"/>
                  <w:spacing w:val="-10"/>
                  <w:sz w:val="10"/>
                  <w:szCs w:val="18"/>
                  <w:lang w:eastAsia="ko-KR"/>
                  <w:rPrChange w:id="1068" w:author="윤성빈" w:date="2022-10-05T23:03:00Z">
                    <w:rPr>
                      <w:rFonts w:eastAsia="바탕" w:hint="eastAsia"/>
                      <w:sz w:val="12"/>
                      <w:lang w:eastAsia="ko-KR"/>
                    </w:rPr>
                  </w:rPrChange>
                </w:rPr>
                <w:t>based</w:t>
              </w:r>
              <w:r w:rsidRPr="00DC7E61">
                <w:rPr>
                  <w:rFonts w:eastAsia="바탕"/>
                  <w:spacing w:val="-10"/>
                  <w:sz w:val="10"/>
                  <w:szCs w:val="18"/>
                  <w:lang w:eastAsia="ko-KR"/>
                  <w:rPrChange w:id="1069" w:author="윤성빈" w:date="2022-10-05T23:03:00Z">
                    <w:rPr>
                      <w:rFonts w:eastAsia="바탕"/>
                      <w:sz w:val="12"/>
                      <w:lang w:eastAsia="ko-KR"/>
                    </w:rPr>
                  </w:rPrChange>
                </w:rPr>
                <w:t xml:space="preserve"> model</w:t>
              </w:r>
            </w:ins>
          </w:p>
        </w:tc>
        <w:tc>
          <w:tcPr>
            <w:tcW w:w="717" w:type="dxa"/>
            <w:tcPrChange w:id="1070" w:author="윤성빈" w:date="2022-10-05T22:58:00Z">
              <w:tcPr>
                <w:tcW w:w="815" w:type="dxa"/>
              </w:tcPr>
            </w:tcPrChange>
          </w:tcPr>
          <w:p w14:paraId="72331F9C" w14:textId="77777777" w:rsidR="008204F8" w:rsidRPr="00DC7E61" w:rsidRDefault="008204F8" w:rsidP="0044092D">
            <w:pPr>
              <w:widowControl w:val="0"/>
              <w:autoSpaceDE w:val="0"/>
              <w:autoSpaceDN w:val="0"/>
              <w:adjustRightInd w:val="0"/>
              <w:spacing w:after="0" w:line="240" w:lineRule="auto"/>
              <w:jc w:val="left"/>
              <w:rPr>
                <w:ins w:id="1071" w:author="윤성빈" w:date="2022-10-05T22:05:00Z"/>
                <w:rFonts w:eastAsia="바탕"/>
                <w:sz w:val="12"/>
                <w:lang w:eastAsia="ko-KR"/>
              </w:rPr>
            </w:pPr>
            <w:ins w:id="1072" w:author="윤성빈" w:date="2022-10-05T22:05:00Z">
              <w:r w:rsidRPr="00DC7E61">
                <w:rPr>
                  <w:rFonts w:eastAsia="바탕" w:hint="eastAsia"/>
                  <w:sz w:val="12"/>
                  <w:lang w:eastAsia="ko-KR"/>
                </w:rPr>
                <w:t>country</w:t>
              </w:r>
            </w:ins>
          </w:p>
        </w:tc>
        <w:tc>
          <w:tcPr>
            <w:tcW w:w="601" w:type="dxa"/>
            <w:tcPrChange w:id="1073" w:author="윤성빈" w:date="2022-10-05T22:58:00Z">
              <w:tcPr>
                <w:tcW w:w="601" w:type="dxa"/>
              </w:tcPr>
            </w:tcPrChange>
          </w:tcPr>
          <w:p w14:paraId="2E50AB12" w14:textId="77777777" w:rsidR="008204F8" w:rsidRPr="009677DE" w:rsidRDefault="008204F8" w:rsidP="0044092D">
            <w:pPr>
              <w:keepNext/>
              <w:widowControl w:val="0"/>
              <w:autoSpaceDE w:val="0"/>
              <w:autoSpaceDN w:val="0"/>
              <w:adjustRightInd w:val="0"/>
              <w:spacing w:after="0" w:line="240" w:lineRule="auto"/>
              <w:rPr>
                <w:ins w:id="1074" w:author="윤성빈" w:date="2022-10-05T22:05:00Z"/>
                <w:rFonts w:eastAsia="바탕"/>
                <w:sz w:val="12"/>
                <w:lang w:eastAsia="ko-KR"/>
              </w:rPr>
            </w:pPr>
            <w:ins w:id="1075" w:author="윤성빈" w:date="2022-10-05T22:05:00Z">
              <w:r w:rsidRPr="009677DE">
                <w:rPr>
                  <w:rFonts w:eastAsia="바탕" w:hint="eastAsia"/>
                  <w:sz w:val="12"/>
                  <w:lang w:eastAsia="ko-KR"/>
                </w:rPr>
                <w:t>0.516</w:t>
              </w:r>
            </w:ins>
          </w:p>
          <w:p w14:paraId="67BF8DB4" w14:textId="77777777" w:rsidR="008204F8" w:rsidRPr="009677DE" w:rsidRDefault="008204F8" w:rsidP="0044092D">
            <w:pPr>
              <w:keepNext/>
              <w:widowControl w:val="0"/>
              <w:autoSpaceDE w:val="0"/>
              <w:autoSpaceDN w:val="0"/>
              <w:adjustRightInd w:val="0"/>
              <w:spacing w:after="0" w:line="240" w:lineRule="auto"/>
              <w:rPr>
                <w:ins w:id="1076" w:author="윤성빈" w:date="2022-10-05T22:05:00Z"/>
                <w:rFonts w:eastAsia="바탕"/>
                <w:sz w:val="12"/>
                <w:lang w:eastAsia="ko-KR"/>
              </w:rPr>
            </w:pPr>
            <w:ins w:id="1077" w:author="윤성빈" w:date="2022-10-05T22:05:00Z">
              <w:r w:rsidRPr="009677DE">
                <w:rPr>
                  <w:rFonts w:eastAsia="바탕" w:hint="eastAsia"/>
                  <w:sz w:val="12"/>
                  <w:lang w:eastAsia="ko-KR"/>
                </w:rPr>
                <w:t>(0.053)</w:t>
              </w:r>
            </w:ins>
          </w:p>
        </w:tc>
        <w:tc>
          <w:tcPr>
            <w:tcW w:w="601" w:type="dxa"/>
            <w:tcPrChange w:id="1078" w:author="윤성빈" w:date="2022-10-05T22:58:00Z">
              <w:tcPr>
                <w:tcW w:w="601" w:type="dxa"/>
              </w:tcPr>
            </w:tcPrChange>
          </w:tcPr>
          <w:p w14:paraId="3AAC2D20" w14:textId="77777777" w:rsidR="008204F8" w:rsidRPr="009677DE" w:rsidRDefault="008204F8" w:rsidP="0044092D">
            <w:pPr>
              <w:keepNext/>
              <w:widowControl w:val="0"/>
              <w:autoSpaceDE w:val="0"/>
              <w:autoSpaceDN w:val="0"/>
              <w:adjustRightInd w:val="0"/>
              <w:spacing w:after="0" w:line="240" w:lineRule="auto"/>
              <w:rPr>
                <w:ins w:id="1079" w:author="윤성빈" w:date="2022-10-05T22:05:00Z"/>
                <w:rFonts w:eastAsia="바탕"/>
                <w:sz w:val="12"/>
                <w:lang w:eastAsia="ko-KR"/>
              </w:rPr>
            </w:pPr>
            <w:ins w:id="1080" w:author="윤성빈" w:date="2022-10-05T22:05:00Z">
              <w:r w:rsidRPr="009677DE">
                <w:rPr>
                  <w:rFonts w:eastAsia="바탕" w:hint="eastAsia"/>
                  <w:sz w:val="12"/>
                  <w:lang w:eastAsia="ko-KR"/>
                </w:rPr>
                <w:t>0.783</w:t>
              </w:r>
            </w:ins>
          </w:p>
          <w:p w14:paraId="7A4BEC54" w14:textId="77777777" w:rsidR="008204F8" w:rsidRPr="009677DE" w:rsidRDefault="008204F8" w:rsidP="0044092D">
            <w:pPr>
              <w:keepNext/>
              <w:widowControl w:val="0"/>
              <w:autoSpaceDE w:val="0"/>
              <w:autoSpaceDN w:val="0"/>
              <w:adjustRightInd w:val="0"/>
              <w:spacing w:after="0" w:line="240" w:lineRule="auto"/>
              <w:rPr>
                <w:ins w:id="1081" w:author="윤성빈" w:date="2022-10-05T22:05:00Z"/>
                <w:rFonts w:eastAsia="바탕"/>
                <w:sz w:val="12"/>
                <w:lang w:eastAsia="ko-KR"/>
              </w:rPr>
            </w:pPr>
            <w:ins w:id="1082" w:author="윤성빈" w:date="2022-10-05T22:05:00Z">
              <w:r w:rsidRPr="009677DE">
                <w:rPr>
                  <w:rFonts w:eastAsia="바탕" w:hint="eastAsia"/>
                  <w:sz w:val="12"/>
                  <w:lang w:eastAsia="ko-KR"/>
                </w:rPr>
                <w:t>(0.174)</w:t>
              </w:r>
            </w:ins>
          </w:p>
        </w:tc>
        <w:tc>
          <w:tcPr>
            <w:tcW w:w="602" w:type="dxa"/>
            <w:tcPrChange w:id="1083" w:author="윤성빈" w:date="2022-10-05T22:58:00Z">
              <w:tcPr>
                <w:tcW w:w="602" w:type="dxa"/>
              </w:tcPr>
            </w:tcPrChange>
          </w:tcPr>
          <w:p w14:paraId="4DB64C33" w14:textId="77777777" w:rsidR="008204F8" w:rsidRPr="009677DE" w:rsidRDefault="008204F8" w:rsidP="0044092D">
            <w:pPr>
              <w:keepNext/>
              <w:widowControl w:val="0"/>
              <w:autoSpaceDE w:val="0"/>
              <w:autoSpaceDN w:val="0"/>
              <w:adjustRightInd w:val="0"/>
              <w:spacing w:after="0" w:line="240" w:lineRule="auto"/>
              <w:rPr>
                <w:ins w:id="1084" w:author="윤성빈" w:date="2022-10-05T22:05:00Z"/>
                <w:rFonts w:eastAsia="바탕"/>
                <w:sz w:val="12"/>
                <w:lang w:eastAsia="ko-KR"/>
              </w:rPr>
            </w:pPr>
            <w:ins w:id="1085" w:author="윤성빈" w:date="2022-10-05T22:05:00Z">
              <w:r w:rsidRPr="009677DE">
                <w:rPr>
                  <w:rFonts w:eastAsia="바탕" w:hint="eastAsia"/>
                  <w:sz w:val="12"/>
                  <w:lang w:eastAsia="ko-KR"/>
                </w:rPr>
                <w:t>0.858</w:t>
              </w:r>
            </w:ins>
          </w:p>
          <w:p w14:paraId="659619C4" w14:textId="77777777" w:rsidR="008204F8" w:rsidRPr="009677DE" w:rsidRDefault="008204F8" w:rsidP="0044092D">
            <w:pPr>
              <w:keepNext/>
              <w:widowControl w:val="0"/>
              <w:autoSpaceDE w:val="0"/>
              <w:autoSpaceDN w:val="0"/>
              <w:adjustRightInd w:val="0"/>
              <w:spacing w:after="0" w:line="240" w:lineRule="auto"/>
              <w:rPr>
                <w:ins w:id="1086" w:author="윤성빈" w:date="2022-10-05T22:05:00Z"/>
                <w:rFonts w:eastAsia="바탕"/>
                <w:sz w:val="12"/>
                <w:lang w:eastAsia="ko-KR"/>
              </w:rPr>
            </w:pPr>
            <w:ins w:id="1087" w:author="윤성빈" w:date="2022-10-05T22:05:00Z">
              <w:r w:rsidRPr="009677DE">
                <w:rPr>
                  <w:rFonts w:eastAsia="바탕" w:hint="eastAsia"/>
                  <w:sz w:val="12"/>
                  <w:lang w:eastAsia="ko-KR"/>
                </w:rPr>
                <w:t>(0.129)</w:t>
              </w:r>
            </w:ins>
          </w:p>
        </w:tc>
        <w:tc>
          <w:tcPr>
            <w:tcW w:w="601" w:type="dxa"/>
            <w:tcPrChange w:id="1088" w:author="윤성빈" w:date="2022-10-05T22:58:00Z">
              <w:tcPr>
                <w:tcW w:w="601" w:type="dxa"/>
              </w:tcPr>
            </w:tcPrChange>
          </w:tcPr>
          <w:p w14:paraId="4A675ADB" w14:textId="77777777" w:rsidR="008204F8" w:rsidRPr="009677DE" w:rsidRDefault="008204F8" w:rsidP="0044092D">
            <w:pPr>
              <w:keepNext/>
              <w:widowControl w:val="0"/>
              <w:autoSpaceDE w:val="0"/>
              <w:autoSpaceDN w:val="0"/>
              <w:adjustRightInd w:val="0"/>
              <w:spacing w:after="0" w:line="240" w:lineRule="auto"/>
              <w:rPr>
                <w:ins w:id="1089" w:author="윤성빈" w:date="2022-10-05T22:05:00Z"/>
                <w:rFonts w:eastAsia="바탕"/>
                <w:sz w:val="12"/>
                <w:lang w:eastAsia="ko-KR"/>
              </w:rPr>
            </w:pPr>
            <w:ins w:id="1090" w:author="윤성빈" w:date="2022-10-05T22:05:00Z">
              <w:r w:rsidRPr="009677DE">
                <w:rPr>
                  <w:rFonts w:eastAsia="바탕" w:hint="eastAsia"/>
                  <w:sz w:val="12"/>
                  <w:lang w:eastAsia="ko-KR"/>
                </w:rPr>
                <w:t>0.931</w:t>
              </w:r>
            </w:ins>
          </w:p>
          <w:p w14:paraId="7A15578D" w14:textId="77777777" w:rsidR="008204F8" w:rsidRPr="009677DE" w:rsidRDefault="008204F8" w:rsidP="0044092D">
            <w:pPr>
              <w:keepNext/>
              <w:widowControl w:val="0"/>
              <w:autoSpaceDE w:val="0"/>
              <w:autoSpaceDN w:val="0"/>
              <w:adjustRightInd w:val="0"/>
              <w:spacing w:after="0" w:line="240" w:lineRule="auto"/>
              <w:rPr>
                <w:ins w:id="1091" w:author="윤성빈" w:date="2022-10-05T22:05:00Z"/>
                <w:rFonts w:eastAsia="바탕"/>
                <w:sz w:val="12"/>
                <w:lang w:eastAsia="ko-KR"/>
              </w:rPr>
            </w:pPr>
            <w:ins w:id="1092" w:author="윤성빈" w:date="2022-10-05T22:05:00Z">
              <w:r w:rsidRPr="009677DE">
                <w:rPr>
                  <w:rFonts w:eastAsia="바탕" w:hint="eastAsia"/>
                  <w:sz w:val="12"/>
                  <w:lang w:eastAsia="ko-KR"/>
                </w:rPr>
                <w:t>(0.061)</w:t>
              </w:r>
            </w:ins>
          </w:p>
        </w:tc>
        <w:tc>
          <w:tcPr>
            <w:tcW w:w="602" w:type="dxa"/>
            <w:tcPrChange w:id="1093" w:author="윤성빈" w:date="2022-10-05T22:58:00Z">
              <w:tcPr>
                <w:tcW w:w="602" w:type="dxa"/>
              </w:tcPr>
            </w:tcPrChange>
          </w:tcPr>
          <w:p w14:paraId="1FCCADD1" w14:textId="77777777" w:rsidR="008204F8" w:rsidRPr="009677DE" w:rsidRDefault="008204F8" w:rsidP="0044092D">
            <w:pPr>
              <w:keepNext/>
              <w:widowControl w:val="0"/>
              <w:autoSpaceDE w:val="0"/>
              <w:autoSpaceDN w:val="0"/>
              <w:adjustRightInd w:val="0"/>
              <w:spacing w:after="0" w:line="240" w:lineRule="auto"/>
              <w:rPr>
                <w:ins w:id="1094" w:author="윤성빈" w:date="2022-10-05T22:05:00Z"/>
                <w:rFonts w:eastAsia="바탕"/>
                <w:sz w:val="12"/>
                <w:lang w:eastAsia="ko-KR"/>
              </w:rPr>
            </w:pPr>
            <w:ins w:id="1095" w:author="윤성빈" w:date="2022-10-05T22:05:00Z">
              <w:r w:rsidRPr="009677DE">
                <w:rPr>
                  <w:rFonts w:eastAsia="바탕" w:hint="eastAsia"/>
                  <w:sz w:val="12"/>
                  <w:lang w:eastAsia="ko-KR"/>
                </w:rPr>
                <w:t>0.861</w:t>
              </w:r>
            </w:ins>
          </w:p>
          <w:p w14:paraId="0A34EC7E" w14:textId="77777777" w:rsidR="008204F8" w:rsidRPr="009677DE" w:rsidRDefault="008204F8" w:rsidP="0044092D">
            <w:pPr>
              <w:keepNext/>
              <w:widowControl w:val="0"/>
              <w:autoSpaceDE w:val="0"/>
              <w:autoSpaceDN w:val="0"/>
              <w:adjustRightInd w:val="0"/>
              <w:spacing w:after="0" w:line="240" w:lineRule="auto"/>
              <w:rPr>
                <w:ins w:id="1096" w:author="윤성빈" w:date="2022-10-05T22:05:00Z"/>
                <w:rFonts w:eastAsia="바탕"/>
                <w:sz w:val="12"/>
                <w:lang w:eastAsia="ko-KR"/>
              </w:rPr>
            </w:pPr>
            <w:ins w:id="1097" w:author="윤성빈" w:date="2022-10-05T22:05:00Z">
              <w:r w:rsidRPr="009677DE">
                <w:rPr>
                  <w:rFonts w:eastAsia="바탕" w:hint="eastAsia"/>
                  <w:sz w:val="12"/>
                  <w:lang w:eastAsia="ko-KR"/>
                </w:rPr>
                <w:t>(0.131)</w:t>
              </w:r>
            </w:ins>
          </w:p>
        </w:tc>
        <w:tc>
          <w:tcPr>
            <w:tcW w:w="602" w:type="dxa"/>
            <w:tcPrChange w:id="1098" w:author="윤성빈" w:date="2022-10-05T22:58:00Z">
              <w:tcPr>
                <w:tcW w:w="602" w:type="dxa"/>
              </w:tcPr>
            </w:tcPrChange>
          </w:tcPr>
          <w:p w14:paraId="2B614EC7" w14:textId="77777777" w:rsidR="008204F8" w:rsidRPr="009677DE" w:rsidRDefault="008204F8" w:rsidP="0044092D">
            <w:pPr>
              <w:keepNext/>
              <w:widowControl w:val="0"/>
              <w:autoSpaceDE w:val="0"/>
              <w:autoSpaceDN w:val="0"/>
              <w:adjustRightInd w:val="0"/>
              <w:spacing w:after="0" w:line="240" w:lineRule="auto"/>
              <w:rPr>
                <w:ins w:id="1099" w:author="윤성빈" w:date="2022-10-05T22:05:00Z"/>
                <w:rFonts w:eastAsia="바탕"/>
                <w:sz w:val="12"/>
                <w:lang w:eastAsia="ko-KR"/>
              </w:rPr>
            </w:pPr>
            <w:ins w:id="1100" w:author="윤성빈" w:date="2022-10-05T22:05:00Z">
              <w:r w:rsidRPr="009677DE">
                <w:rPr>
                  <w:rFonts w:eastAsia="바탕" w:hint="eastAsia"/>
                  <w:sz w:val="12"/>
                  <w:lang w:eastAsia="ko-KR"/>
                </w:rPr>
                <w:t>17.068</w:t>
              </w:r>
            </w:ins>
          </w:p>
          <w:p w14:paraId="4F17FA30" w14:textId="77777777" w:rsidR="008204F8" w:rsidRPr="009677DE" w:rsidRDefault="008204F8" w:rsidP="0044092D">
            <w:pPr>
              <w:keepNext/>
              <w:widowControl w:val="0"/>
              <w:autoSpaceDE w:val="0"/>
              <w:autoSpaceDN w:val="0"/>
              <w:adjustRightInd w:val="0"/>
              <w:spacing w:after="0" w:line="240" w:lineRule="auto"/>
              <w:rPr>
                <w:ins w:id="1101" w:author="윤성빈" w:date="2022-10-05T22:05:00Z"/>
                <w:rFonts w:eastAsia="바탕"/>
                <w:sz w:val="12"/>
                <w:lang w:eastAsia="ko-KR"/>
              </w:rPr>
            </w:pPr>
            <w:ins w:id="1102" w:author="윤성빈" w:date="2022-10-05T22:05:00Z">
              <w:r w:rsidRPr="009677DE">
                <w:rPr>
                  <w:rFonts w:eastAsia="바탕" w:hint="eastAsia"/>
                  <w:sz w:val="12"/>
                  <w:lang w:eastAsia="ko-KR"/>
                </w:rPr>
                <w:t>(2.471)</w:t>
              </w:r>
            </w:ins>
          </w:p>
        </w:tc>
        <w:tc>
          <w:tcPr>
            <w:tcW w:w="601" w:type="dxa"/>
            <w:tcPrChange w:id="1103" w:author="윤성빈" w:date="2022-10-05T22:58:00Z">
              <w:tcPr>
                <w:tcW w:w="601" w:type="dxa"/>
              </w:tcPr>
            </w:tcPrChange>
          </w:tcPr>
          <w:p w14:paraId="65E5F1BB" w14:textId="77777777" w:rsidR="008204F8" w:rsidRPr="009677DE" w:rsidRDefault="008204F8" w:rsidP="0044092D">
            <w:pPr>
              <w:keepNext/>
              <w:widowControl w:val="0"/>
              <w:autoSpaceDE w:val="0"/>
              <w:autoSpaceDN w:val="0"/>
              <w:adjustRightInd w:val="0"/>
              <w:spacing w:after="0" w:line="240" w:lineRule="auto"/>
              <w:rPr>
                <w:ins w:id="1104" w:author="윤성빈" w:date="2022-10-05T22:05:00Z"/>
                <w:rFonts w:eastAsia="바탕"/>
                <w:sz w:val="12"/>
                <w:lang w:eastAsia="ko-KR"/>
              </w:rPr>
            </w:pPr>
            <w:ins w:id="1105" w:author="윤성빈" w:date="2022-10-05T22:05:00Z">
              <w:r w:rsidRPr="009677DE">
                <w:rPr>
                  <w:rFonts w:eastAsia="바탕" w:hint="eastAsia"/>
                  <w:sz w:val="12"/>
                  <w:lang w:eastAsia="ko-KR"/>
                </w:rPr>
                <w:t>23.896</w:t>
              </w:r>
            </w:ins>
          </w:p>
          <w:p w14:paraId="41777B29" w14:textId="77777777" w:rsidR="008204F8" w:rsidRPr="009677DE" w:rsidRDefault="008204F8" w:rsidP="0044092D">
            <w:pPr>
              <w:keepNext/>
              <w:widowControl w:val="0"/>
              <w:autoSpaceDE w:val="0"/>
              <w:autoSpaceDN w:val="0"/>
              <w:adjustRightInd w:val="0"/>
              <w:spacing w:after="0" w:line="240" w:lineRule="auto"/>
              <w:rPr>
                <w:ins w:id="1106" w:author="윤성빈" w:date="2022-10-05T22:05:00Z"/>
                <w:rFonts w:eastAsia="바탕"/>
                <w:sz w:val="12"/>
                <w:lang w:eastAsia="ko-KR"/>
              </w:rPr>
            </w:pPr>
            <w:ins w:id="1107" w:author="윤성빈" w:date="2022-10-05T22:05:00Z">
              <w:r w:rsidRPr="009677DE">
                <w:rPr>
                  <w:rFonts w:eastAsia="바탕" w:hint="eastAsia"/>
                  <w:sz w:val="12"/>
                  <w:lang w:eastAsia="ko-KR"/>
                </w:rPr>
                <w:t>(5)</w:t>
              </w:r>
            </w:ins>
          </w:p>
        </w:tc>
        <w:tc>
          <w:tcPr>
            <w:tcW w:w="601" w:type="dxa"/>
            <w:tcPrChange w:id="1108" w:author="윤성빈" w:date="2022-10-05T22:58:00Z">
              <w:tcPr>
                <w:tcW w:w="601" w:type="dxa"/>
              </w:tcPr>
            </w:tcPrChange>
          </w:tcPr>
          <w:p w14:paraId="1FBCA0C6" w14:textId="77777777" w:rsidR="008204F8" w:rsidRPr="009677DE" w:rsidRDefault="008204F8" w:rsidP="0044092D">
            <w:pPr>
              <w:keepNext/>
              <w:widowControl w:val="0"/>
              <w:autoSpaceDE w:val="0"/>
              <w:autoSpaceDN w:val="0"/>
              <w:adjustRightInd w:val="0"/>
              <w:spacing w:after="0" w:line="240" w:lineRule="auto"/>
              <w:rPr>
                <w:ins w:id="1109" w:author="윤성빈" w:date="2022-10-05T22:05:00Z"/>
                <w:rFonts w:eastAsia="바탕"/>
                <w:sz w:val="12"/>
                <w:lang w:eastAsia="ko-KR"/>
              </w:rPr>
            </w:pPr>
            <w:ins w:id="1110" w:author="윤성빈" w:date="2022-10-05T22:05:00Z">
              <w:r w:rsidRPr="009677DE">
                <w:rPr>
                  <w:rFonts w:eastAsia="바탕" w:hint="eastAsia"/>
                  <w:sz w:val="12"/>
                  <w:lang w:eastAsia="ko-KR"/>
                </w:rPr>
                <w:t>26.940</w:t>
              </w:r>
            </w:ins>
          </w:p>
          <w:p w14:paraId="22708D58" w14:textId="77777777" w:rsidR="008204F8" w:rsidRPr="009677DE" w:rsidRDefault="008204F8" w:rsidP="0044092D">
            <w:pPr>
              <w:keepNext/>
              <w:widowControl w:val="0"/>
              <w:autoSpaceDE w:val="0"/>
              <w:autoSpaceDN w:val="0"/>
              <w:adjustRightInd w:val="0"/>
              <w:spacing w:after="0" w:line="240" w:lineRule="auto"/>
              <w:rPr>
                <w:ins w:id="1111" w:author="윤성빈" w:date="2022-10-05T22:05:00Z"/>
                <w:rFonts w:eastAsia="바탕"/>
                <w:sz w:val="12"/>
                <w:lang w:eastAsia="ko-KR"/>
              </w:rPr>
            </w:pPr>
            <w:ins w:id="1112" w:author="윤성빈" w:date="2022-10-05T22:05:00Z">
              <w:r w:rsidRPr="009677DE">
                <w:rPr>
                  <w:rFonts w:eastAsia="바탕" w:hint="eastAsia"/>
                  <w:sz w:val="12"/>
                  <w:lang w:eastAsia="ko-KR"/>
                </w:rPr>
                <w:t>(4.265)</w:t>
              </w:r>
            </w:ins>
          </w:p>
        </w:tc>
        <w:tc>
          <w:tcPr>
            <w:tcW w:w="602" w:type="dxa"/>
            <w:tcPrChange w:id="1113" w:author="윤성빈" w:date="2022-10-05T22:58:00Z">
              <w:tcPr>
                <w:tcW w:w="602" w:type="dxa"/>
              </w:tcPr>
            </w:tcPrChange>
          </w:tcPr>
          <w:p w14:paraId="52EB3266" w14:textId="77777777" w:rsidR="008204F8" w:rsidRPr="009677DE" w:rsidRDefault="008204F8" w:rsidP="0044092D">
            <w:pPr>
              <w:keepNext/>
              <w:widowControl w:val="0"/>
              <w:autoSpaceDE w:val="0"/>
              <w:autoSpaceDN w:val="0"/>
              <w:adjustRightInd w:val="0"/>
              <w:spacing w:after="0" w:line="240" w:lineRule="auto"/>
              <w:rPr>
                <w:ins w:id="1114" w:author="윤성빈" w:date="2022-10-05T22:05:00Z"/>
                <w:rFonts w:eastAsia="바탕"/>
                <w:sz w:val="12"/>
                <w:lang w:eastAsia="ko-KR"/>
              </w:rPr>
            </w:pPr>
            <w:ins w:id="1115" w:author="윤성빈" w:date="2022-10-05T22:05:00Z">
              <w:r w:rsidRPr="009677DE">
                <w:rPr>
                  <w:rFonts w:eastAsia="바탕" w:hint="eastAsia"/>
                  <w:sz w:val="12"/>
                  <w:lang w:eastAsia="ko-KR"/>
                </w:rPr>
                <w:t>10.928</w:t>
              </w:r>
            </w:ins>
          </w:p>
          <w:p w14:paraId="23F94D32" w14:textId="77777777" w:rsidR="008204F8" w:rsidRPr="009677DE" w:rsidRDefault="008204F8" w:rsidP="0044092D">
            <w:pPr>
              <w:keepNext/>
              <w:widowControl w:val="0"/>
              <w:autoSpaceDE w:val="0"/>
              <w:autoSpaceDN w:val="0"/>
              <w:adjustRightInd w:val="0"/>
              <w:spacing w:after="0" w:line="240" w:lineRule="auto"/>
              <w:rPr>
                <w:ins w:id="1116" w:author="윤성빈" w:date="2022-10-05T22:05:00Z"/>
                <w:rFonts w:eastAsia="바탕"/>
                <w:sz w:val="12"/>
                <w:lang w:eastAsia="ko-KR"/>
              </w:rPr>
            </w:pPr>
            <w:ins w:id="1117" w:author="윤성빈" w:date="2022-10-05T22:05:00Z">
              <w:r w:rsidRPr="009677DE">
                <w:rPr>
                  <w:rFonts w:eastAsia="바탕" w:hint="eastAsia"/>
                  <w:sz w:val="12"/>
                  <w:lang w:eastAsia="ko-KR"/>
                </w:rPr>
                <w:t>(2.197)</w:t>
              </w:r>
            </w:ins>
          </w:p>
        </w:tc>
        <w:tc>
          <w:tcPr>
            <w:tcW w:w="602" w:type="dxa"/>
            <w:tcPrChange w:id="1118" w:author="윤성빈" w:date="2022-10-05T22:58:00Z">
              <w:tcPr>
                <w:tcW w:w="602" w:type="dxa"/>
              </w:tcPr>
            </w:tcPrChange>
          </w:tcPr>
          <w:p w14:paraId="2E133E59" w14:textId="77777777" w:rsidR="008204F8" w:rsidRPr="009677DE" w:rsidRDefault="008204F8" w:rsidP="0044092D">
            <w:pPr>
              <w:keepNext/>
              <w:widowControl w:val="0"/>
              <w:autoSpaceDE w:val="0"/>
              <w:autoSpaceDN w:val="0"/>
              <w:adjustRightInd w:val="0"/>
              <w:spacing w:after="0" w:line="240" w:lineRule="auto"/>
              <w:rPr>
                <w:ins w:id="1119" w:author="윤성빈" w:date="2022-10-05T22:05:00Z"/>
                <w:rFonts w:eastAsia="바탕"/>
                <w:sz w:val="12"/>
                <w:lang w:eastAsia="ko-KR"/>
              </w:rPr>
            </w:pPr>
            <w:ins w:id="1120" w:author="윤성빈" w:date="2022-10-05T22:05:00Z">
              <w:r w:rsidRPr="009677DE">
                <w:rPr>
                  <w:rFonts w:eastAsia="바탕" w:hint="eastAsia"/>
                  <w:sz w:val="12"/>
                  <w:lang w:eastAsia="ko-KR"/>
                </w:rPr>
                <w:t>23.512</w:t>
              </w:r>
            </w:ins>
          </w:p>
          <w:p w14:paraId="334BA53D" w14:textId="77777777" w:rsidR="008204F8" w:rsidRPr="009677DE" w:rsidRDefault="008204F8" w:rsidP="0044092D">
            <w:pPr>
              <w:keepNext/>
              <w:widowControl w:val="0"/>
              <w:autoSpaceDE w:val="0"/>
              <w:autoSpaceDN w:val="0"/>
              <w:adjustRightInd w:val="0"/>
              <w:spacing w:after="0" w:line="240" w:lineRule="auto"/>
              <w:rPr>
                <w:ins w:id="1121" w:author="윤성빈" w:date="2022-10-05T22:05:00Z"/>
                <w:rFonts w:eastAsia="바탕"/>
                <w:sz w:val="12"/>
                <w:lang w:eastAsia="ko-KR"/>
              </w:rPr>
            </w:pPr>
            <w:ins w:id="1122" w:author="윤성빈" w:date="2022-10-05T22:05:00Z">
              <w:r w:rsidRPr="009677DE">
                <w:rPr>
                  <w:rFonts w:eastAsia="바탕" w:hint="eastAsia"/>
                  <w:sz w:val="12"/>
                  <w:lang w:eastAsia="ko-KR"/>
                </w:rPr>
                <w:t>(4.211)</w:t>
              </w:r>
            </w:ins>
          </w:p>
        </w:tc>
        <w:tc>
          <w:tcPr>
            <w:tcW w:w="601" w:type="dxa"/>
            <w:tcPrChange w:id="1123" w:author="윤성빈" w:date="2022-10-05T22:58:00Z">
              <w:tcPr>
                <w:tcW w:w="601" w:type="dxa"/>
              </w:tcPr>
            </w:tcPrChange>
          </w:tcPr>
          <w:p w14:paraId="780EE4E1" w14:textId="77777777" w:rsidR="008204F8" w:rsidRPr="009677DE" w:rsidRDefault="008204F8" w:rsidP="0044092D">
            <w:pPr>
              <w:keepNext/>
              <w:widowControl w:val="0"/>
              <w:autoSpaceDE w:val="0"/>
              <w:autoSpaceDN w:val="0"/>
              <w:adjustRightInd w:val="0"/>
              <w:spacing w:after="0" w:line="240" w:lineRule="auto"/>
              <w:rPr>
                <w:ins w:id="1124" w:author="윤성빈" w:date="2022-10-05T22:05:00Z"/>
                <w:rFonts w:eastAsia="바탕"/>
                <w:sz w:val="12"/>
                <w:lang w:eastAsia="ko-KR"/>
              </w:rPr>
            </w:pPr>
            <w:ins w:id="1125" w:author="윤성빈" w:date="2022-10-05T22:05:00Z">
              <w:r w:rsidRPr="009677DE">
                <w:rPr>
                  <w:rFonts w:eastAsia="바탕" w:hint="eastAsia"/>
                  <w:sz w:val="12"/>
                  <w:lang w:eastAsia="ko-KR"/>
                </w:rPr>
                <w:t>0.130</w:t>
              </w:r>
            </w:ins>
          </w:p>
          <w:p w14:paraId="6E6F9621" w14:textId="77777777" w:rsidR="008204F8" w:rsidRPr="009677DE" w:rsidRDefault="008204F8" w:rsidP="0044092D">
            <w:pPr>
              <w:keepNext/>
              <w:widowControl w:val="0"/>
              <w:autoSpaceDE w:val="0"/>
              <w:autoSpaceDN w:val="0"/>
              <w:adjustRightInd w:val="0"/>
              <w:spacing w:after="0" w:line="240" w:lineRule="auto"/>
              <w:rPr>
                <w:ins w:id="1126" w:author="윤성빈" w:date="2022-10-05T22:05:00Z"/>
                <w:rFonts w:eastAsia="바탕"/>
                <w:sz w:val="12"/>
                <w:lang w:eastAsia="ko-KR"/>
              </w:rPr>
            </w:pPr>
            <w:ins w:id="1127" w:author="윤성빈" w:date="2022-10-05T22:05:00Z">
              <w:r w:rsidRPr="009677DE">
                <w:rPr>
                  <w:rFonts w:eastAsia="바탕" w:hint="eastAsia"/>
                  <w:sz w:val="12"/>
                  <w:lang w:eastAsia="ko-KR"/>
                </w:rPr>
                <w:t>(0.050)</w:t>
              </w:r>
            </w:ins>
          </w:p>
        </w:tc>
        <w:tc>
          <w:tcPr>
            <w:tcW w:w="602" w:type="dxa"/>
            <w:tcPrChange w:id="1128" w:author="윤성빈" w:date="2022-10-05T22:58:00Z">
              <w:tcPr>
                <w:tcW w:w="602" w:type="dxa"/>
              </w:tcPr>
            </w:tcPrChange>
          </w:tcPr>
          <w:p w14:paraId="49DF5CB5" w14:textId="77777777" w:rsidR="008204F8" w:rsidRPr="009677DE" w:rsidRDefault="008204F8" w:rsidP="0044092D">
            <w:pPr>
              <w:keepNext/>
              <w:widowControl w:val="0"/>
              <w:autoSpaceDE w:val="0"/>
              <w:autoSpaceDN w:val="0"/>
              <w:adjustRightInd w:val="0"/>
              <w:spacing w:after="0" w:line="240" w:lineRule="auto"/>
              <w:rPr>
                <w:ins w:id="1129" w:author="윤성빈" w:date="2022-10-05T22:05:00Z"/>
                <w:rFonts w:eastAsia="바탕"/>
                <w:sz w:val="12"/>
                <w:lang w:eastAsia="ko-KR"/>
              </w:rPr>
            </w:pPr>
            <w:ins w:id="1130" w:author="윤성빈" w:date="2022-10-05T22:05:00Z">
              <w:r w:rsidRPr="009677DE">
                <w:rPr>
                  <w:rFonts w:eastAsia="바탕" w:hint="eastAsia"/>
                  <w:sz w:val="12"/>
                  <w:lang w:eastAsia="ko-KR"/>
                </w:rPr>
                <w:t>0.580</w:t>
              </w:r>
            </w:ins>
          </w:p>
          <w:p w14:paraId="18F47B2D" w14:textId="77777777" w:rsidR="008204F8" w:rsidRPr="009677DE" w:rsidRDefault="008204F8" w:rsidP="0044092D">
            <w:pPr>
              <w:keepNext/>
              <w:widowControl w:val="0"/>
              <w:autoSpaceDE w:val="0"/>
              <w:autoSpaceDN w:val="0"/>
              <w:adjustRightInd w:val="0"/>
              <w:spacing w:after="0" w:line="240" w:lineRule="auto"/>
              <w:rPr>
                <w:ins w:id="1131" w:author="윤성빈" w:date="2022-10-05T22:05:00Z"/>
                <w:rFonts w:eastAsia="바탕"/>
                <w:sz w:val="12"/>
                <w:lang w:eastAsia="ko-KR"/>
              </w:rPr>
            </w:pPr>
            <w:ins w:id="1132" w:author="윤성빈" w:date="2022-10-05T22:05:00Z">
              <w:r w:rsidRPr="009677DE">
                <w:rPr>
                  <w:rFonts w:eastAsia="바탕" w:hint="eastAsia"/>
                  <w:sz w:val="12"/>
                  <w:lang w:eastAsia="ko-KR"/>
                </w:rPr>
                <w:t>(0.170)</w:t>
              </w:r>
            </w:ins>
          </w:p>
        </w:tc>
        <w:tc>
          <w:tcPr>
            <w:tcW w:w="601" w:type="dxa"/>
            <w:tcPrChange w:id="1133" w:author="윤성빈" w:date="2022-10-05T22:58:00Z">
              <w:tcPr>
                <w:tcW w:w="601" w:type="dxa"/>
              </w:tcPr>
            </w:tcPrChange>
          </w:tcPr>
          <w:p w14:paraId="762624A4" w14:textId="77777777" w:rsidR="008204F8" w:rsidRPr="009677DE" w:rsidRDefault="008204F8" w:rsidP="0044092D">
            <w:pPr>
              <w:keepNext/>
              <w:widowControl w:val="0"/>
              <w:autoSpaceDE w:val="0"/>
              <w:autoSpaceDN w:val="0"/>
              <w:adjustRightInd w:val="0"/>
              <w:spacing w:after="0" w:line="240" w:lineRule="auto"/>
              <w:rPr>
                <w:ins w:id="1134" w:author="윤성빈" w:date="2022-10-05T22:05:00Z"/>
                <w:rFonts w:eastAsia="바탕"/>
                <w:sz w:val="12"/>
                <w:lang w:eastAsia="ko-KR"/>
              </w:rPr>
            </w:pPr>
            <w:ins w:id="1135" w:author="윤성빈" w:date="2022-10-05T22:05:00Z">
              <w:r w:rsidRPr="009677DE">
                <w:rPr>
                  <w:rFonts w:eastAsia="바탕" w:hint="eastAsia"/>
                  <w:sz w:val="12"/>
                  <w:lang w:eastAsia="ko-KR"/>
                </w:rPr>
                <w:t>0.594</w:t>
              </w:r>
            </w:ins>
          </w:p>
          <w:p w14:paraId="3058A9BB" w14:textId="77777777" w:rsidR="008204F8" w:rsidRPr="009677DE" w:rsidRDefault="008204F8" w:rsidP="0044092D">
            <w:pPr>
              <w:keepNext/>
              <w:widowControl w:val="0"/>
              <w:autoSpaceDE w:val="0"/>
              <w:autoSpaceDN w:val="0"/>
              <w:adjustRightInd w:val="0"/>
              <w:spacing w:after="0" w:line="240" w:lineRule="auto"/>
              <w:rPr>
                <w:ins w:id="1136" w:author="윤성빈" w:date="2022-10-05T22:05:00Z"/>
                <w:rFonts w:eastAsia="바탕"/>
                <w:sz w:val="12"/>
                <w:lang w:eastAsia="ko-KR"/>
              </w:rPr>
            </w:pPr>
            <w:ins w:id="1137" w:author="윤성빈" w:date="2022-10-05T22:05:00Z">
              <w:r w:rsidRPr="009677DE">
                <w:rPr>
                  <w:rFonts w:eastAsia="바탕" w:hint="eastAsia"/>
                  <w:sz w:val="12"/>
                  <w:lang w:eastAsia="ko-KR"/>
                </w:rPr>
                <w:t>(0.182)</w:t>
              </w:r>
            </w:ins>
          </w:p>
        </w:tc>
        <w:tc>
          <w:tcPr>
            <w:tcW w:w="601" w:type="dxa"/>
            <w:tcPrChange w:id="1138" w:author="윤성빈" w:date="2022-10-05T22:58:00Z">
              <w:tcPr>
                <w:tcW w:w="601" w:type="dxa"/>
              </w:tcPr>
            </w:tcPrChange>
          </w:tcPr>
          <w:p w14:paraId="5474320A" w14:textId="77777777" w:rsidR="008204F8" w:rsidRPr="009677DE" w:rsidRDefault="008204F8" w:rsidP="0044092D">
            <w:pPr>
              <w:keepNext/>
              <w:widowControl w:val="0"/>
              <w:autoSpaceDE w:val="0"/>
              <w:autoSpaceDN w:val="0"/>
              <w:adjustRightInd w:val="0"/>
              <w:spacing w:after="0" w:line="240" w:lineRule="auto"/>
              <w:rPr>
                <w:ins w:id="1139" w:author="윤성빈" w:date="2022-10-05T22:05:00Z"/>
                <w:rFonts w:eastAsia="바탕"/>
                <w:sz w:val="12"/>
                <w:lang w:eastAsia="ko-KR"/>
              </w:rPr>
            </w:pPr>
            <w:ins w:id="1140" w:author="윤성빈" w:date="2022-10-05T22:05:00Z">
              <w:r w:rsidRPr="009677DE">
                <w:rPr>
                  <w:rFonts w:eastAsia="바탕" w:hint="eastAsia"/>
                  <w:sz w:val="12"/>
                  <w:lang w:eastAsia="ko-KR"/>
                </w:rPr>
                <w:t>0.018</w:t>
              </w:r>
            </w:ins>
          </w:p>
          <w:p w14:paraId="08B091F0" w14:textId="77777777" w:rsidR="008204F8" w:rsidRPr="009677DE" w:rsidRDefault="008204F8" w:rsidP="0044092D">
            <w:pPr>
              <w:keepNext/>
              <w:widowControl w:val="0"/>
              <w:autoSpaceDE w:val="0"/>
              <w:autoSpaceDN w:val="0"/>
              <w:adjustRightInd w:val="0"/>
              <w:spacing w:after="0" w:line="240" w:lineRule="auto"/>
              <w:rPr>
                <w:ins w:id="1141" w:author="윤성빈" w:date="2022-10-05T22:05:00Z"/>
                <w:rFonts w:eastAsia="바탕"/>
                <w:sz w:val="12"/>
                <w:lang w:eastAsia="ko-KR"/>
              </w:rPr>
            </w:pPr>
            <w:ins w:id="1142" w:author="윤성빈" w:date="2022-10-05T22:05:00Z">
              <w:r w:rsidRPr="009677DE">
                <w:rPr>
                  <w:rFonts w:eastAsia="바탕" w:hint="eastAsia"/>
                  <w:sz w:val="12"/>
                  <w:lang w:eastAsia="ko-KR"/>
                </w:rPr>
                <w:t>(0.014)</w:t>
              </w:r>
            </w:ins>
          </w:p>
        </w:tc>
        <w:tc>
          <w:tcPr>
            <w:tcW w:w="603" w:type="dxa"/>
            <w:tcPrChange w:id="1143" w:author="윤성빈" w:date="2022-10-05T22:58:00Z">
              <w:tcPr>
                <w:tcW w:w="603" w:type="dxa"/>
              </w:tcPr>
            </w:tcPrChange>
          </w:tcPr>
          <w:p w14:paraId="78DB51AA" w14:textId="77777777" w:rsidR="008204F8" w:rsidRPr="009677DE" w:rsidRDefault="008204F8" w:rsidP="0044092D">
            <w:pPr>
              <w:keepNext/>
              <w:widowControl w:val="0"/>
              <w:autoSpaceDE w:val="0"/>
              <w:autoSpaceDN w:val="0"/>
              <w:adjustRightInd w:val="0"/>
              <w:spacing w:after="0" w:line="240" w:lineRule="auto"/>
              <w:rPr>
                <w:ins w:id="1144" w:author="윤성빈" w:date="2022-10-05T22:05:00Z"/>
                <w:rFonts w:eastAsia="바탕"/>
                <w:sz w:val="12"/>
                <w:lang w:eastAsia="ko-KR"/>
              </w:rPr>
            </w:pPr>
            <w:ins w:id="1145" w:author="윤성빈" w:date="2022-10-05T22:05:00Z">
              <w:r w:rsidRPr="009677DE">
                <w:rPr>
                  <w:rFonts w:eastAsia="바탕" w:hint="eastAsia"/>
                  <w:sz w:val="12"/>
                  <w:lang w:eastAsia="ko-KR"/>
                </w:rPr>
                <w:t>0.656</w:t>
              </w:r>
            </w:ins>
          </w:p>
          <w:p w14:paraId="10D8F0C7" w14:textId="77777777" w:rsidR="008204F8" w:rsidRPr="009677DE" w:rsidRDefault="008204F8" w:rsidP="0044092D">
            <w:pPr>
              <w:keepNext/>
              <w:widowControl w:val="0"/>
              <w:autoSpaceDE w:val="0"/>
              <w:autoSpaceDN w:val="0"/>
              <w:adjustRightInd w:val="0"/>
              <w:spacing w:after="0" w:line="240" w:lineRule="auto"/>
              <w:rPr>
                <w:ins w:id="1146" w:author="윤성빈" w:date="2022-10-05T22:05:00Z"/>
                <w:rFonts w:eastAsia="바탕"/>
                <w:sz w:val="12"/>
                <w:lang w:eastAsia="ko-KR"/>
              </w:rPr>
            </w:pPr>
            <w:ins w:id="1147" w:author="윤성빈" w:date="2022-10-05T22:05:00Z">
              <w:r w:rsidRPr="009677DE">
                <w:rPr>
                  <w:rFonts w:eastAsia="바탕" w:hint="eastAsia"/>
                  <w:sz w:val="12"/>
                  <w:lang w:eastAsia="ko-KR"/>
                </w:rPr>
                <w:t>(0.174)</w:t>
              </w:r>
            </w:ins>
          </w:p>
        </w:tc>
      </w:tr>
      <w:tr w:rsidR="008204F8" w:rsidRPr="009677DE" w14:paraId="588947A2" w14:textId="77777777" w:rsidTr="00DC5950">
        <w:tblPrEx>
          <w:tblW w:w="10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1148" w:author="윤성빈" w:date="2022-10-05T22:58:00Z">
            <w:tblPrEx>
              <w:tblW w:w="10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val="289"/>
          <w:ins w:id="1149" w:author="윤성빈" w:date="2022-10-05T22:05:00Z"/>
          <w:trPrChange w:id="1150" w:author="윤성빈" w:date="2022-10-05T22:58:00Z">
            <w:trPr>
              <w:trHeight w:val="289"/>
            </w:trPr>
          </w:trPrChange>
        </w:trPr>
        <w:tc>
          <w:tcPr>
            <w:tcW w:w="534" w:type="dxa"/>
            <w:vMerge/>
            <w:tcPrChange w:id="1151" w:author="윤성빈" w:date="2022-10-05T22:58:00Z">
              <w:tcPr>
                <w:tcW w:w="436" w:type="dxa"/>
                <w:vMerge/>
              </w:tcPr>
            </w:tcPrChange>
          </w:tcPr>
          <w:p w14:paraId="403D7171" w14:textId="77777777" w:rsidR="008204F8" w:rsidRPr="009677DE" w:rsidRDefault="008204F8" w:rsidP="0044092D">
            <w:pPr>
              <w:widowControl w:val="0"/>
              <w:autoSpaceDE w:val="0"/>
              <w:autoSpaceDN w:val="0"/>
              <w:adjustRightInd w:val="0"/>
              <w:spacing w:after="0" w:line="240" w:lineRule="auto"/>
              <w:jc w:val="left"/>
              <w:rPr>
                <w:ins w:id="1152" w:author="윤성빈" w:date="2022-10-05T22:05:00Z"/>
                <w:rFonts w:eastAsia="바탕"/>
                <w:sz w:val="12"/>
                <w:lang w:eastAsia="ko-KR"/>
              </w:rPr>
            </w:pPr>
          </w:p>
        </w:tc>
        <w:tc>
          <w:tcPr>
            <w:tcW w:w="717" w:type="dxa"/>
            <w:tcPrChange w:id="1153" w:author="윤성빈" w:date="2022-10-05T22:58:00Z">
              <w:tcPr>
                <w:tcW w:w="815" w:type="dxa"/>
              </w:tcPr>
            </w:tcPrChange>
          </w:tcPr>
          <w:p w14:paraId="1035CCE7" w14:textId="77777777" w:rsidR="008204F8" w:rsidRPr="00DC7E61" w:rsidRDefault="008204F8" w:rsidP="0044092D">
            <w:pPr>
              <w:widowControl w:val="0"/>
              <w:autoSpaceDE w:val="0"/>
              <w:autoSpaceDN w:val="0"/>
              <w:adjustRightInd w:val="0"/>
              <w:spacing w:after="0" w:line="240" w:lineRule="auto"/>
              <w:jc w:val="left"/>
              <w:rPr>
                <w:ins w:id="1154" w:author="윤성빈" w:date="2022-10-05T22:05:00Z"/>
                <w:rFonts w:eastAsia="바탕"/>
                <w:sz w:val="12"/>
                <w:lang w:eastAsia="ko-KR"/>
              </w:rPr>
            </w:pPr>
            <w:ins w:id="1155" w:author="윤성빈" w:date="2022-10-05T22:05:00Z">
              <w:r w:rsidRPr="00DC7E61">
                <w:rPr>
                  <w:rFonts w:eastAsia="바탕" w:hint="eastAsia"/>
                  <w:sz w:val="12"/>
                  <w:lang w:eastAsia="ko-KR"/>
                </w:rPr>
                <w:t>electronic</w:t>
              </w:r>
            </w:ins>
          </w:p>
        </w:tc>
        <w:tc>
          <w:tcPr>
            <w:tcW w:w="601" w:type="dxa"/>
            <w:tcPrChange w:id="1156" w:author="윤성빈" w:date="2022-10-05T22:58:00Z">
              <w:tcPr>
                <w:tcW w:w="601" w:type="dxa"/>
              </w:tcPr>
            </w:tcPrChange>
          </w:tcPr>
          <w:p w14:paraId="7B026D04" w14:textId="77777777" w:rsidR="008204F8" w:rsidRPr="009677DE" w:rsidRDefault="008204F8" w:rsidP="0044092D">
            <w:pPr>
              <w:keepNext/>
              <w:widowControl w:val="0"/>
              <w:autoSpaceDE w:val="0"/>
              <w:autoSpaceDN w:val="0"/>
              <w:adjustRightInd w:val="0"/>
              <w:spacing w:after="0" w:line="240" w:lineRule="auto"/>
              <w:rPr>
                <w:ins w:id="1157" w:author="윤성빈" w:date="2022-10-05T22:05:00Z"/>
                <w:rFonts w:eastAsia="바탕"/>
                <w:sz w:val="12"/>
                <w:lang w:eastAsia="ko-KR"/>
              </w:rPr>
            </w:pPr>
            <w:ins w:id="1158" w:author="윤성빈" w:date="2022-10-05T22:05:00Z">
              <w:r w:rsidRPr="009677DE">
                <w:rPr>
                  <w:rFonts w:eastAsia="바탕" w:hint="eastAsia"/>
                  <w:sz w:val="12"/>
                  <w:lang w:eastAsia="ko-KR"/>
                </w:rPr>
                <w:t>0.448</w:t>
              </w:r>
            </w:ins>
          </w:p>
          <w:p w14:paraId="271D2E03" w14:textId="77777777" w:rsidR="008204F8" w:rsidRPr="009677DE" w:rsidRDefault="008204F8" w:rsidP="0044092D">
            <w:pPr>
              <w:keepNext/>
              <w:widowControl w:val="0"/>
              <w:autoSpaceDE w:val="0"/>
              <w:autoSpaceDN w:val="0"/>
              <w:adjustRightInd w:val="0"/>
              <w:spacing w:after="0" w:line="240" w:lineRule="auto"/>
              <w:rPr>
                <w:ins w:id="1159" w:author="윤성빈" w:date="2022-10-05T22:05:00Z"/>
                <w:rFonts w:eastAsia="바탕"/>
                <w:sz w:val="12"/>
                <w:lang w:eastAsia="ko-KR"/>
              </w:rPr>
            </w:pPr>
            <w:ins w:id="1160" w:author="윤성빈" w:date="2022-10-05T22:05:00Z">
              <w:r w:rsidRPr="009677DE">
                <w:rPr>
                  <w:rFonts w:eastAsia="바탕" w:hint="eastAsia"/>
                  <w:sz w:val="12"/>
                  <w:lang w:eastAsia="ko-KR"/>
                </w:rPr>
                <w:t>(0.093)</w:t>
              </w:r>
            </w:ins>
          </w:p>
        </w:tc>
        <w:tc>
          <w:tcPr>
            <w:tcW w:w="601" w:type="dxa"/>
            <w:tcPrChange w:id="1161" w:author="윤성빈" w:date="2022-10-05T22:58:00Z">
              <w:tcPr>
                <w:tcW w:w="601" w:type="dxa"/>
              </w:tcPr>
            </w:tcPrChange>
          </w:tcPr>
          <w:p w14:paraId="257AF0CC" w14:textId="77777777" w:rsidR="008204F8" w:rsidRPr="009677DE" w:rsidRDefault="008204F8" w:rsidP="0044092D">
            <w:pPr>
              <w:keepNext/>
              <w:widowControl w:val="0"/>
              <w:autoSpaceDE w:val="0"/>
              <w:autoSpaceDN w:val="0"/>
              <w:adjustRightInd w:val="0"/>
              <w:spacing w:after="0" w:line="240" w:lineRule="auto"/>
              <w:rPr>
                <w:ins w:id="1162" w:author="윤성빈" w:date="2022-10-05T22:05:00Z"/>
                <w:rFonts w:eastAsia="바탕"/>
                <w:sz w:val="12"/>
                <w:lang w:eastAsia="ko-KR"/>
              </w:rPr>
            </w:pPr>
            <w:ins w:id="1163" w:author="윤성빈" w:date="2022-10-05T22:05:00Z">
              <w:r w:rsidRPr="009677DE">
                <w:rPr>
                  <w:rFonts w:eastAsia="바탕" w:hint="eastAsia"/>
                  <w:sz w:val="12"/>
                  <w:lang w:eastAsia="ko-KR"/>
                </w:rPr>
                <w:t>0.699</w:t>
              </w:r>
            </w:ins>
          </w:p>
          <w:p w14:paraId="7874956D" w14:textId="77777777" w:rsidR="008204F8" w:rsidRPr="009677DE" w:rsidRDefault="008204F8" w:rsidP="0044092D">
            <w:pPr>
              <w:keepNext/>
              <w:widowControl w:val="0"/>
              <w:autoSpaceDE w:val="0"/>
              <w:autoSpaceDN w:val="0"/>
              <w:adjustRightInd w:val="0"/>
              <w:spacing w:after="0" w:line="240" w:lineRule="auto"/>
              <w:rPr>
                <w:ins w:id="1164" w:author="윤성빈" w:date="2022-10-05T22:05:00Z"/>
                <w:rFonts w:eastAsia="바탕"/>
                <w:sz w:val="12"/>
                <w:lang w:eastAsia="ko-KR"/>
              </w:rPr>
            </w:pPr>
            <w:ins w:id="1165" w:author="윤성빈" w:date="2022-10-05T22:05:00Z">
              <w:r w:rsidRPr="009677DE">
                <w:rPr>
                  <w:rFonts w:eastAsia="바탕" w:hint="eastAsia"/>
                  <w:sz w:val="12"/>
                  <w:lang w:eastAsia="ko-KR"/>
                </w:rPr>
                <w:t>(0.216)</w:t>
              </w:r>
            </w:ins>
          </w:p>
        </w:tc>
        <w:tc>
          <w:tcPr>
            <w:tcW w:w="602" w:type="dxa"/>
            <w:tcPrChange w:id="1166" w:author="윤성빈" w:date="2022-10-05T22:58:00Z">
              <w:tcPr>
                <w:tcW w:w="602" w:type="dxa"/>
              </w:tcPr>
            </w:tcPrChange>
          </w:tcPr>
          <w:p w14:paraId="2B957634" w14:textId="77777777" w:rsidR="008204F8" w:rsidRPr="009677DE" w:rsidRDefault="008204F8" w:rsidP="0044092D">
            <w:pPr>
              <w:keepNext/>
              <w:widowControl w:val="0"/>
              <w:autoSpaceDE w:val="0"/>
              <w:autoSpaceDN w:val="0"/>
              <w:adjustRightInd w:val="0"/>
              <w:spacing w:after="0" w:line="240" w:lineRule="auto"/>
              <w:rPr>
                <w:ins w:id="1167" w:author="윤성빈" w:date="2022-10-05T22:05:00Z"/>
                <w:rFonts w:eastAsia="바탕"/>
                <w:sz w:val="12"/>
                <w:lang w:eastAsia="ko-KR"/>
              </w:rPr>
            </w:pPr>
            <w:ins w:id="1168" w:author="윤성빈" w:date="2022-10-05T22:05:00Z">
              <w:r w:rsidRPr="009677DE">
                <w:rPr>
                  <w:rFonts w:eastAsia="바탕" w:hint="eastAsia"/>
                  <w:sz w:val="12"/>
                  <w:lang w:eastAsia="ko-KR"/>
                </w:rPr>
                <w:t>0.635</w:t>
              </w:r>
            </w:ins>
          </w:p>
          <w:p w14:paraId="1FE46942" w14:textId="77777777" w:rsidR="008204F8" w:rsidRPr="009677DE" w:rsidRDefault="008204F8" w:rsidP="0044092D">
            <w:pPr>
              <w:keepNext/>
              <w:widowControl w:val="0"/>
              <w:autoSpaceDE w:val="0"/>
              <w:autoSpaceDN w:val="0"/>
              <w:adjustRightInd w:val="0"/>
              <w:spacing w:after="0" w:line="240" w:lineRule="auto"/>
              <w:rPr>
                <w:ins w:id="1169" w:author="윤성빈" w:date="2022-10-05T22:05:00Z"/>
                <w:rFonts w:eastAsia="바탕"/>
                <w:sz w:val="12"/>
                <w:lang w:eastAsia="ko-KR"/>
              </w:rPr>
            </w:pPr>
            <w:ins w:id="1170" w:author="윤성빈" w:date="2022-10-05T22:05:00Z">
              <w:r w:rsidRPr="009677DE">
                <w:rPr>
                  <w:rFonts w:eastAsia="바탕" w:hint="eastAsia"/>
                  <w:sz w:val="12"/>
                  <w:lang w:eastAsia="ko-KR"/>
                </w:rPr>
                <w:t>(0.204)</w:t>
              </w:r>
            </w:ins>
          </w:p>
        </w:tc>
        <w:tc>
          <w:tcPr>
            <w:tcW w:w="601" w:type="dxa"/>
            <w:tcPrChange w:id="1171" w:author="윤성빈" w:date="2022-10-05T22:58:00Z">
              <w:tcPr>
                <w:tcW w:w="601" w:type="dxa"/>
              </w:tcPr>
            </w:tcPrChange>
          </w:tcPr>
          <w:p w14:paraId="18A6BD94" w14:textId="77777777" w:rsidR="008204F8" w:rsidRPr="009677DE" w:rsidRDefault="008204F8" w:rsidP="0044092D">
            <w:pPr>
              <w:keepNext/>
              <w:widowControl w:val="0"/>
              <w:autoSpaceDE w:val="0"/>
              <w:autoSpaceDN w:val="0"/>
              <w:adjustRightInd w:val="0"/>
              <w:spacing w:after="0" w:line="240" w:lineRule="auto"/>
              <w:rPr>
                <w:ins w:id="1172" w:author="윤성빈" w:date="2022-10-05T22:05:00Z"/>
                <w:rFonts w:eastAsia="바탕"/>
                <w:sz w:val="12"/>
                <w:lang w:eastAsia="ko-KR"/>
              </w:rPr>
            </w:pPr>
            <w:ins w:id="1173" w:author="윤성빈" w:date="2022-10-05T22:05:00Z">
              <w:r w:rsidRPr="009677DE">
                <w:rPr>
                  <w:rFonts w:eastAsia="바탕" w:hint="eastAsia"/>
                  <w:sz w:val="12"/>
                  <w:lang w:eastAsia="ko-KR"/>
                </w:rPr>
                <w:t>0.928</w:t>
              </w:r>
            </w:ins>
          </w:p>
          <w:p w14:paraId="4FC39DDF" w14:textId="77777777" w:rsidR="008204F8" w:rsidRPr="009677DE" w:rsidRDefault="008204F8" w:rsidP="0044092D">
            <w:pPr>
              <w:keepNext/>
              <w:widowControl w:val="0"/>
              <w:autoSpaceDE w:val="0"/>
              <w:autoSpaceDN w:val="0"/>
              <w:adjustRightInd w:val="0"/>
              <w:spacing w:after="0" w:line="240" w:lineRule="auto"/>
              <w:rPr>
                <w:ins w:id="1174" w:author="윤성빈" w:date="2022-10-05T22:05:00Z"/>
                <w:rFonts w:eastAsia="바탕"/>
                <w:sz w:val="12"/>
                <w:lang w:eastAsia="ko-KR"/>
              </w:rPr>
            </w:pPr>
            <w:ins w:id="1175" w:author="윤성빈" w:date="2022-10-05T22:05:00Z">
              <w:r w:rsidRPr="009677DE">
                <w:rPr>
                  <w:rFonts w:eastAsia="바탕" w:hint="eastAsia"/>
                  <w:sz w:val="12"/>
                  <w:lang w:eastAsia="ko-KR"/>
                </w:rPr>
                <w:t>(0.045)</w:t>
              </w:r>
            </w:ins>
          </w:p>
        </w:tc>
        <w:tc>
          <w:tcPr>
            <w:tcW w:w="602" w:type="dxa"/>
            <w:tcPrChange w:id="1176" w:author="윤성빈" w:date="2022-10-05T22:58:00Z">
              <w:tcPr>
                <w:tcW w:w="602" w:type="dxa"/>
              </w:tcPr>
            </w:tcPrChange>
          </w:tcPr>
          <w:p w14:paraId="1E8C5C50" w14:textId="77777777" w:rsidR="008204F8" w:rsidRPr="009677DE" w:rsidRDefault="008204F8" w:rsidP="0044092D">
            <w:pPr>
              <w:keepNext/>
              <w:widowControl w:val="0"/>
              <w:autoSpaceDE w:val="0"/>
              <w:autoSpaceDN w:val="0"/>
              <w:adjustRightInd w:val="0"/>
              <w:spacing w:after="0" w:line="240" w:lineRule="auto"/>
              <w:rPr>
                <w:ins w:id="1177" w:author="윤성빈" w:date="2022-10-05T22:05:00Z"/>
                <w:rFonts w:eastAsia="바탕"/>
                <w:sz w:val="12"/>
                <w:lang w:eastAsia="ko-KR"/>
              </w:rPr>
            </w:pPr>
            <w:ins w:id="1178" w:author="윤성빈" w:date="2022-10-05T22:05:00Z">
              <w:r w:rsidRPr="009677DE">
                <w:rPr>
                  <w:rFonts w:eastAsia="바탕" w:hint="eastAsia"/>
                  <w:sz w:val="12"/>
                  <w:lang w:eastAsia="ko-KR"/>
                </w:rPr>
                <w:t>0.766</w:t>
              </w:r>
            </w:ins>
          </w:p>
          <w:p w14:paraId="09BE3CE9" w14:textId="77777777" w:rsidR="008204F8" w:rsidRPr="009677DE" w:rsidRDefault="008204F8" w:rsidP="0044092D">
            <w:pPr>
              <w:keepNext/>
              <w:widowControl w:val="0"/>
              <w:autoSpaceDE w:val="0"/>
              <w:autoSpaceDN w:val="0"/>
              <w:adjustRightInd w:val="0"/>
              <w:spacing w:after="0" w:line="240" w:lineRule="auto"/>
              <w:rPr>
                <w:ins w:id="1179" w:author="윤성빈" w:date="2022-10-05T22:05:00Z"/>
                <w:rFonts w:eastAsia="바탕"/>
                <w:sz w:val="12"/>
                <w:lang w:eastAsia="ko-KR"/>
              </w:rPr>
            </w:pPr>
            <w:ins w:id="1180" w:author="윤성빈" w:date="2022-10-05T22:05:00Z">
              <w:r w:rsidRPr="009677DE">
                <w:rPr>
                  <w:rFonts w:eastAsia="바탕" w:hint="eastAsia"/>
                  <w:sz w:val="12"/>
                  <w:lang w:eastAsia="ko-KR"/>
                </w:rPr>
                <w:t>(0.175)</w:t>
              </w:r>
            </w:ins>
          </w:p>
        </w:tc>
        <w:tc>
          <w:tcPr>
            <w:tcW w:w="602" w:type="dxa"/>
            <w:tcPrChange w:id="1181" w:author="윤성빈" w:date="2022-10-05T22:58:00Z">
              <w:tcPr>
                <w:tcW w:w="602" w:type="dxa"/>
              </w:tcPr>
            </w:tcPrChange>
          </w:tcPr>
          <w:p w14:paraId="623373EF" w14:textId="77777777" w:rsidR="008204F8" w:rsidRPr="009677DE" w:rsidRDefault="008204F8" w:rsidP="0044092D">
            <w:pPr>
              <w:keepNext/>
              <w:widowControl w:val="0"/>
              <w:autoSpaceDE w:val="0"/>
              <w:autoSpaceDN w:val="0"/>
              <w:adjustRightInd w:val="0"/>
              <w:spacing w:after="0" w:line="240" w:lineRule="auto"/>
              <w:rPr>
                <w:ins w:id="1182" w:author="윤성빈" w:date="2022-10-05T22:05:00Z"/>
                <w:rFonts w:eastAsia="바탕"/>
                <w:sz w:val="12"/>
                <w:lang w:eastAsia="ko-KR"/>
              </w:rPr>
            </w:pPr>
            <w:ins w:id="1183" w:author="윤성빈" w:date="2022-10-05T22:05:00Z">
              <w:r w:rsidRPr="009677DE">
                <w:rPr>
                  <w:rFonts w:eastAsia="바탕" w:hint="eastAsia"/>
                  <w:sz w:val="12"/>
                  <w:lang w:eastAsia="ko-KR"/>
                </w:rPr>
                <w:t>14.514</w:t>
              </w:r>
            </w:ins>
          </w:p>
          <w:p w14:paraId="6AF387FD" w14:textId="77777777" w:rsidR="008204F8" w:rsidRPr="009677DE" w:rsidRDefault="008204F8" w:rsidP="0044092D">
            <w:pPr>
              <w:keepNext/>
              <w:widowControl w:val="0"/>
              <w:autoSpaceDE w:val="0"/>
              <w:autoSpaceDN w:val="0"/>
              <w:adjustRightInd w:val="0"/>
              <w:spacing w:after="0" w:line="240" w:lineRule="auto"/>
              <w:rPr>
                <w:ins w:id="1184" w:author="윤성빈" w:date="2022-10-05T22:05:00Z"/>
                <w:rFonts w:eastAsia="바탕"/>
                <w:sz w:val="12"/>
                <w:lang w:eastAsia="ko-KR"/>
              </w:rPr>
            </w:pPr>
            <w:ins w:id="1185" w:author="윤성빈" w:date="2022-10-05T22:05:00Z">
              <w:r w:rsidRPr="009677DE">
                <w:rPr>
                  <w:rFonts w:eastAsia="바탕" w:hint="eastAsia"/>
                  <w:sz w:val="12"/>
                  <w:lang w:eastAsia="ko-KR"/>
                </w:rPr>
                <w:t>(3.412)</w:t>
              </w:r>
            </w:ins>
          </w:p>
        </w:tc>
        <w:tc>
          <w:tcPr>
            <w:tcW w:w="601" w:type="dxa"/>
            <w:tcPrChange w:id="1186" w:author="윤성빈" w:date="2022-10-05T22:58:00Z">
              <w:tcPr>
                <w:tcW w:w="601" w:type="dxa"/>
              </w:tcPr>
            </w:tcPrChange>
          </w:tcPr>
          <w:p w14:paraId="1BB4F1E5" w14:textId="77777777" w:rsidR="008204F8" w:rsidRPr="009677DE" w:rsidRDefault="008204F8" w:rsidP="0044092D">
            <w:pPr>
              <w:keepNext/>
              <w:widowControl w:val="0"/>
              <w:autoSpaceDE w:val="0"/>
              <w:autoSpaceDN w:val="0"/>
              <w:adjustRightInd w:val="0"/>
              <w:spacing w:after="0" w:line="240" w:lineRule="auto"/>
              <w:rPr>
                <w:ins w:id="1187" w:author="윤성빈" w:date="2022-10-05T22:05:00Z"/>
                <w:rFonts w:eastAsia="바탕"/>
                <w:sz w:val="12"/>
                <w:lang w:eastAsia="ko-KR"/>
              </w:rPr>
            </w:pPr>
            <w:ins w:id="1188" w:author="윤성빈" w:date="2022-10-05T22:05:00Z">
              <w:r w:rsidRPr="009677DE">
                <w:rPr>
                  <w:rFonts w:eastAsia="바탕" w:hint="eastAsia"/>
                  <w:sz w:val="12"/>
                  <w:lang w:eastAsia="ko-KR"/>
                </w:rPr>
                <w:t>22.932</w:t>
              </w:r>
            </w:ins>
          </w:p>
          <w:p w14:paraId="07B090C6" w14:textId="77777777" w:rsidR="008204F8" w:rsidRPr="009677DE" w:rsidRDefault="008204F8" w:rsidP="0044092D">
            <w:pPr>
              <w:keepNext/>
              <w:widowControl w:val="0"/>
              <w:autoSpaceDE w:val="0"/>
              <w:autoSpaceDN w:val="0"/>
              <w:adjustRightInd w:val="0"/>
              <w:spacing w:after="0" w:line="240" w:lineRule="auto"/>
              <w:rPr>
                <w:ins w:id="1189" w:author="윤성빈" w:date="2022-10-05T22:05:00Z"/>
                <w:rFonts w:eastAsia="바탕"/>
                <w:sz w:val="12"/>
                <w:lang w:eastAsia="ko-KR"/>
              </w:rPr>
            </w:pPr>
            <w:ins w:id="1190" w:author="윤성빈" w:date="2022-10-05T22:05:00Z">
              <w:r w:rsidRPr="009677DE">
                <w:rPr>
                  <w:rFonts w:eastAsia="바탕" w:hint="eastAsia"/>
                  <w:sz w:val="12"/>
                  <w:lang w:eastAsia="ko-KR"/>
                </w:rPr>
                <w:t>(6.053)</w:t>
              </w:r>
            </w:ins>
          </w:p>
        </w:tc>
        <w:tc>
          <w:tcPr>
            <w:tcW w:w="601" w:type="dxa"/>
            <w:tcPrChange w:id="1191" w:author="윤성빈" w:date="2022-10-05T22:58:00Z">
              <w:tcPr>
                <w:tcW w:w="601" w:type="dxa"/>
              </w:tcPr>
            </w:tcPrChange>
          </w:tcPr>
          <w:p w14:paraId="1BAEA059" w14:textId="77777777" w:rsidR="008204F8" w:rsidRPr="009677DE" w:rsidRDefault="008204F8" w:rsidP="0044092D">
            <w:pPr>
              <w:keepNext/>
              <w:widowControl w:val="0"/>
              <w:autoSpaceDE w:val="0"/>
              <w:autoSpaceDN w:val="0"/>
              <w:adjustRightInd w:val="0"/>
              <w:spacing w:after="0" w:line="240" w:lineRule="auto"/>
              <w:rPr>
                <w:ins w:id="1192" w:author="윤성빈" w:date="2022-10-05T22:05:00Z"/>
                <w:rFonts w:eastAsia="바탕"/>
                <w:sz w:val="12"/>
                <w:lang w:eastAsia="ko-KR"/>
              </w:rPr>
            </w:pPr>
            <w:ins w:id="1193" w:author="윤성빈" w:date="2022-10-05T22:05:00Z">
              <w:r w:rsidRPr="009677DE">
                <w:rPr>
                  <w:rFonts w:eastAsia="바탕" w:hint="eastAsia"/>
                  <w:sz w:val="12"/>
                  <w:lang w:eastAsia="ko-KR"/>
                </w:rPr>
                <w:t>20.149</w:t>
              </w:r>
            </w:ins>
          </w:p>
          <w:p w14:paraId="154A3473" w14:textId="77777777" w:rsidR="008204F8" w:rsidRPr="009677DE" w:rsidRDefault="008204F8" w:rsidP="0044092D">
            <w:pPr>
              <w:keepNext/>
              <w:widowControl w:val="0"/>
              <w:autoSpaceDE w:val="0"/>
              <w:autoSpaceDN w:val="0"/>
              <w:adjustRightInd w:val="0"/>
              <w:spacing w:after="0" w:line="240" w:lineRule="auto"/>
              <w:rPr>
                <w:ins w:id="1194" w:author="윤성빈" w:date="2022-10-05T22:05:00Z"/>
                <w:rFonts w:eastAsia="바탕"/>
                <w:sz w:val="12"/>
                <w:lang w:eastAsia="ko-KR"/>
              </w:rPr>
            </w:pPr>
            <w:ins w:id="1195" w:author="윤성빈" w:date="2022-10-05T22:05:00Z">
              <w:r w:rsidRPr="009677DE">
                <w:rPr>
                  <w:rFonts w:eastAsia="바탕" w:hint="eastAsia"/>
                  <w:sz w:val="12"/>
                  <w:lang w:eastAsia="ko-KR"/>
                </w:rPr>
                <w:t>(6.665)</w:t>
              </w:r>
            </w:ins>
          </w:p>
        </w:tc>
        <w:tc>
          <w:tcPr>
            <w:tcW w:w="602" w:type="dxa"/>
            <w:tcPrChange w:id="1196" w:author="윤성빈" w:date="2022-10-05T22:58:00Z">
              <w:tcPr>
                <w:tcW w:w="602" w:type="dxa"/>
              </w:tcPr>
            </w:tcPrChange>
          </w:tcPr>
          <w:p w14:paraId="5ACAE981" w14:textId="77777777" w:rsidR="008204F8" w:rsidRPr="009677DE" w:rsidRDefault="008204F8" w:rsidP="0044092D">
            <w:pPr>
              <w:keepNext/>
              <w:widowControl w:val="0"/>
              <w:autoSpaceDE w:val="0"/>
              <w:autoSpaceDN w:val="0"/>
              <w:adjustRightInd w:val="0"/>
              <w:spacing w:after="0" w:line="240" w:lineRule="auto"/>
              <w:rPr>
                <w:ins w:id="1197" w:author="윤성빈" w:date="2022-10-05T22:05:00Z"/>
                <w:rFonts w:eastAsia="바탕"/>
                <w:sz w:val="12"/>
                <w:lang w:eastAsia="ko-KR"/>
              </w:rPr>
            </w:pPr>
            <w:ins w:id="1198" w:author="윤성빈" w:date="2022-10-05T22:05:00Z">
              <w:r w:rsidRPr="009677DE">
                <w:rPr>
                  <w:rFonts w:eastAsia="바탕" w:hint="eastAsia"/>
                  <w:sz w:val="12"/>
                  <w:lang w:eastAsia="ko-KR"/>
                </w:rPr>
                <w:t>11.566</w:t>
              </w:r>
            </w:ins>
          </w:p>
          <w:p w14:paraId="356CEFE0" w14:textId="77777777" w:rsidR="008204F8" w:rsidRPr="009677DE" w:rsidRDefault="008204F8" w:rsidP="0044092D">
            <w:pPr>
              <w:keepNext/>
              <w:widowControl w:val="0"/>
              <w:autoSpaceDE w:val="0"/>
              <w:autoSpaceDN w:val="0"/>
              <w:adjustRightInd w:val="0"/>
              <w:spacing w:after="0" w:line="240" w:lineRule="auto"/>
              <w:rPr>
                <w:ins w:id="1199" w:author="윤성빈" w:date="2022-10-05T22:05:00Z"/>
                <w:rFonts w:eastAsia="바탕"/>
                <w:sz w:val="12"/>
                <w:lang w:eastAsia="ko-KR"/>
              </w:rPr>
            </w:pPr>
            <w:ins w:id="1200" w:author="윤성빈" w:date="2022-10-05T22:05:00Z">
              <w:r w:rsidRPr="009677DE">
                <w:rPr>
                  <w:rFonts w:eastAsia="바탕" w:hint="eastAsia"/>
                  <w:sz w:val="12"/>
                  <w:lang w:eastAsia="ko-KR"/>
                </w:rPr>
                <w:t>(2.343)</w:t>
              </w:r>
            </w:ins>
          </w:p>
        </w:tc>
        <w:tc>
          <w:tcPr>
            <w:tcW w:w="602" w:type="dxa"/>
            <w:tcPrChange w:id="1201" w:author="윤성빈" w:date="2022-10-05T22:58:00Z">
              <w:tcPr>
                <w:tcW w:w="602" w:type="dxa"/>
              </w:tcPr>
            </w:tcPrChange>
          </w:tcPr>
          <w:p w14:paraId="2F3B4170" w14:textId="77777777" w:rsidR="008204F8" w:rsidRPr="009677DE" w:rsidRDefault="008204F8" w:rsidP="0044092D">
            <w:pPr>
              <w:keepNext/>
              <w:widowControl w:val="0"/>
              <w:autoSpaceDE w:val="0"/>
              <w:autoSpaceDN w:val="0"/>
              <w:adjustRightInd w:val="0"/>
              <w:spacing w:after="0" w:line="240" w:lineRule="auto"/>
              <w:rPr>
                <w:ins w:id="1202" w:author="윤성빈" w:date="2022-10-05T22:05:00Z"/>
                <w:rFonts w:eastAsia="바탕"/>
                <w:sz w:val="12"/>
                <w:lang w:eastAsia="ko-KR"/>
              </w:rPr>
            </w:pPr>
            <w:ins w:id="1203" w:author="윤성빈" w:date="2022-10-05T22:05:00Z">
              <w:r w:rsidRPr="009677DE">
                <w:rPr>
                  <w:rFonts w:eastAsia="바탕" w:hint="eastAsia"/>
                  <w:sz w:val="12"/>
                  <w:lang w:eastAsia="ko-KR"/>
                </w:rPr>
                <w:t>19.550</w:t>
              </w:r>
            </w:ins>
          </w:p>
          <w:p w14:paraId="0F4A3018" w14:textId="77777777" w:rsidR="008204F8" w:rsidRPr="009677DE" w:rsidRDefault="008204F8" w:rsidP="0044092D">
            <w:pPr>
              <w:keepNext/>
              <w:widowControl w:val="0"/>
              <w:autoSpaceDE w:val="0"/>
              <w:autoSpaceDN w:val="0"/>
              <w:adjustRightInd w:val="0"/>
              <w:spacing w:after="0" w:line="240" w:lineRule="auto"/>
              <w:rPr>
                <w:ins w:id="1204" w:author="윤성빈" w:date="2022-10-05T22:05:00Z"/>
                <w:rFonts w:eastAsia="바탕"/>
                <w:sz w:val="12"/>
                <w:lang w:eastAsia="ko-KR"/>
              </w:rPr>
            </w:pPr>
            <w:ins w:id="1205" w:author="윤성빈" w:date="2022-10-05T22:05:00Z">
              <w:r w:rsidRPr="009677DE">
                <w:rPr>
                  <w:rFonts w:eastAsia="바탕" w:hint="eastAsia"/>
                  <w:sz w:val="12"/>
                  <w:lang w:eastAsia="ko-KR"/>
                </w:rPr>
                <w:t>(4.985)</w:t>
              </w:r>
            </w:ins>
          </w:p>
        </w:tc>
        <w:tc>
          <w:tcPr>
            <w:tcW w:w="601" w:type="dxa"/>
            <w:tcPrChange w:id="1206" w:author="윤성빈" w:date="2022-10-05T22:58:00Z">
              <w:tcPr>
                <w:tcW w:w="601" w:type="dxa"/>
              </w:tcPr>
            </w:tcPrChange>
          </w:tcPr>
          <w:p w14:paraId="2C23CA5C" w14:textId="77777777" w:rsidR="008204F8" w:rsidRPr="009677DE" w:rsidRDefault="008204F8" w:rsidP="0044092D">
            <w:pPr>
              <w:keepNext/>
              <w:widowControl w:val="0"/>
              <w:autoSpaceDE w:val="0"/>
              <w:autoSpaceDN w:val="0"/>
              <w:adjustRightInd w:val="0"/>
              <w:spacing w:after="0" w:line="240" w:lineRule="auto"/>
              <w:rPr>
                <w:ins w:id="1207" w:author="윤성빈" w:date="2022-10-05T22:05:00Z"/>
                <w:rFonts w:eastAsia="바탕"/>
                <w:sz w:val="12"/>
                <w:lang w:eastAsia="ko-KR"/>
              </w:rPr>
            </w:pPr>
            <w:ins w:id="1208" w:author="윤성빈" w:date="2022-10-05T22:05:00Z">
              <w:r w:rsidRPr="009677DE">
                <w:rPr>
                  <w:rFonts w:eastAsia="바탕" w:hint="eastAsia"/>
                  <w:sz w:val="12"/>
                  <w:lang w:eastAsia="ko-KR"/>
                </w:rPr>
                <w:t>0.061</w:t>
              </w:r>
            </w:ins>
          </w:p>
          <w:p w14:paraId="7416E364" w14:textId="77777777" w:rsidR="008204F8" w:rsidRPr="009677DE" w:rsidRDefault="008204F8" w:rsidP="0044092D">
            <w:pPr>
              <w:keepNext/>
              <w:widowControl w:val="0"/>
              <w:autoSpaceDE w:val="0"/>
              <w:autoSpaceDN w:val="0"/>
              <w:adjustRightInd w:val="0"/>
              <w:spacing w:after="0" w:line="240" w:lineRule="auto"/>
              <w:rPr>
                <w:ins w:id="1209" w:author="윤성빈" w:date="2022-10-05T22:05:00Z"/>
                <w:rFonts w:eastAsia="바탕"/>
                <w:sz w:val="12"/>
                <w:lang w:eastAsia="ko-KR"/>
              </w:rPr>
            </w:pPr>
            <w:ins w:id="1210" w:author="윤성빈" w:date="2022-10-05T22:05:00Z">
              <w:r w:rsidRPr="009677DE">
                <w:rPr>
                  <w:rFonts w:eastAsia="바탕" w:hint="eastAsia"/>
                  <w:sz w:val="12"/>
                  <w:lang w:eastAsia="ko-KR"/>
                </w:rPr>
                <w:t>(0.040)</w:t>
              </w:r>
            </w:ins>
          </w:p>
        </w:tc>
        <w:tc>
          <w:tcPr>
            <w:tcW w:w="602" w:type="dxa"/>
            <w:tcPrChange w:id="1211" w:author="윤성빈" w:date="2022-10-05T22:58:00Z">
              <w:tcPr>
                <w:tcW w:w="602" w:type="dxa"/>
              </w:tcPr>
            </w:tcPrChange>
          </w:tcPr>
          <w:p w14:paraId="2D1E6778" w14:textId="77777777" w:rsidR="008204F8" w:rsidRPr="009677DE" w:rsidRDefault="008204F8" w:rsidP="0044092D">
            <w:pPr>
              <w:keepNext/>
              <w:widowControl w:val="0"/>
              <w:autoSpaceDE w:val="0"/>
              <w:autoSpaceDN w:val="0"/>
              <w:adjustRightInd w:val="0"/>
              <w:spacing w:after="0" w:line="240" w:lineRule="auto"/>
              <w:rPr>
                <w:ins w:id="1212" w:author="윤성빈" w:date="2022-10-05T22:05:00Z"/>
                <w:rFonts w:eastAsia="바탕"/>
                <w:sz w:val="12"/>
                <w:lang w:eastAsia="ko-KR"/>
              </w:rPr>
            </w:pPr>
            <w:ins w:id="1213" w:author="윤성빈" w:date="2022-10-05T22:05:00Z">
              <w:r w:rsidRPr="009677DE">
                <w:rPr>
                  <w:rFonts w:eastAsia="바탕" w:hint="eastAsia"/>
                  <w:sz w:val="12"/>
                  <w:lang w:eastAsia="ko-KR"/>
                </w:rPr>
                <w:t>0.590</w:t>
              </w:r>
            </w:ins>
          </w:p>
          <w:p w14:paraId="02742F0E" w14:textId="77777777" w:rsidR="008204F8" w:rsidRPr="009677DE" w:rsidRDefault="008204F8" w:rsidP="0044092D">
            <w:pPr>
              <w:keepNext/>
              <w:widowControl w:val="0"/>
              <w:autoSpaceDE w:val="0"/>
              <w:autoSpaceDN w:val="0"/>
              <w:adjustRightInd w:val="0"/>
              <w:spacing w:after="0" w:line="240" w:lineRule="auto"/>
              <w:rPr>
                <w:ins w:id="1214" w:author="윤성빈" w:date="2022-10-05T22:05:00Z"/>
                <w:rFonts w:eastAsia="바탕"/>
                <w:sz w:val="12"/>
                <w:lang w:eastAsia="ko-KR"/>
              </w:rPr>
            </w:pPr>
            <w:ins w:id="1215" w:author="윤성빈" w:date="2022-10-05T22:05:00Z">
              <w:r w:rsidRPr="009677DE">
                <w:rPr>
                  <w:rFonts w:eastAsia="바탕" w:hint="eastAsia"/>
                  <w:sz w:val="12"/>
                  <w:lang w:eastAsia="ko-KR"/>
                </w:rPr>
                <w:t>(0.212)</w:t>
              </w:r>
            </w:ins>
          </w:p>
        </w:tc>
        <w:tc>
          <w:tcPr>
            <w:tcW w:w="601" w:type="dxa"/>
            <w:tcPrChange w:id="1216" w:author="윤성빈" w:date="2022-10-05T22:58:00Z">
              <w:tcPr>
                <w:tcW w:w="601" w:type="dxa"/>
              </w:tcPr>
            </w:tcPrChange>
          </w:tcPr>
          <w:p w14:paraId="3E3DD200" w14:textId="77777777" w:rsidR="008204F8" w:rsidRPr="009677DE" w:rsidRDefault="008204F8" w:rsidP="0044092D">
            <w:pPr>
              <w:keepNext/>
              <w:widowControl w:val="0"/>
              <w:autoSpaceDE w:val="0"/>
              <w:autoSpaceDN w:val="0"/>
              <w:adjustRightInd w:val="0"/>
              <w:spacing w:after="0" w:line="240" w:lineRule="auto"/>
              <w:rPr>
                <w:ins w:id="1217" w:author="윤성빈" w:date="2022-10-05T22:05:00Z"/>
                <w:rFonts w:eastAsia="바탕"/>
                <w:sz w:val="12"/>
                <w:lang w:eastAsia="ko-KR"/>
              </w:rPr>
            </w:pPr>
            <w:ins w:id="1218" w:author="윤성빈" w:date="2022-10-05T22:05:00Z">
              <w:r w:rsidRPr="009677DE">
                <w:rPr>
                  <w:rFonts w:eastAsia="바탕" w:hint="eastAsia"/>
                  <w:sz w:val="12"/>
                  <w:lang w:eastAsia="ko-KR"/>
                </w:rPr>
                <w:t>0.400</w:t>
              </w:r>
            </w:ins>
          </w:p>
          <w:p w14:paraId="64AE2065" w14:textId="77777777" w:rsidR="008204F8" w:rsidRPr="009677DE" w:rsidRDefault="008204F8" w:rsidP="0044092D">
            <w:pPr>
              <w:keepNext/>
              <w:widowControl w:val="0"/>
              <w:autoSpaceDE w:val="0"/>
              <w:autoSpaceDN w:val="0"/>
              <w:adjustRightInd w:val="0"/>
              <w:spacing w:after="0" w:line="240" w:lineRule="auto"/>
              <w:rPr>
                <w:ins w:id="1219" w:author="윤성빈" w:date="2022-10-05T22:05:00Z"/>
                <w:rFonts w:eastAsia="바탕"/>
                <w:sz w:val="12"/>
                <w:lang w:eastAsia="ko-KR"/>
              </w:rPr>
            </w:pPr>
            <w:ins w:id="1220" w:author="윤성빈" w:date="2022-10-05T22:05:00Z">
              <w:r w:rsidRPr="009677DE">
                <w:rPr>
                  <w:rFonts w:eastAsia="바탕" w:hint="eastAsia"/>
                  <w:sz w:val="12"/>
                  <w:lang w:eastAsia="ko-KR"/>
                </w:rPr>
                <w:t>(0.223)</w:t>
              </w:r>
            </w:ins>
          </w:p>
        </w:tc>
        <w:tc>
          <w:tcPr>
            <w:tcW w:w="601" w:type="dxa"/>
            <w:tcPrChange w:id="1221" w:author="윤성빈" w:date="2022-10-05T22:58:00Z">
              <w:tcPr>
                <w:tcW w:w="601" w:type="dxa"/>
              </w:tcPr>
            </w:tcPrChange>
          </w:tcPr>
          <w:p w14:paraId="071D9DBC" w14:textId="77777777" w:rsidR="008204F8" w:rsidRPr="009677DE" w:rsidRDefault="008204F8" w:rsidP="0044092D">
            <w:pPr>
              <w:keepNext/>
              <w:widowControl w:val="0"/>
              <w:autoSpaceDE w:val="0"/>
              <w:autoSpaceDN w:val="0"/>
              <w:adjustRightInd w:val="0"/>
              <w:spacing w:after="0" w:line="240" w:lineRule="auto"/>
              <w:rPr>
                <w:ins w:id="1222" w:author="윤성빈" w:date="2022-10-05T22:05:00Z"/>
                <w:rFonts w:eastAsia="바탕"/>
                <w:sz w:val="12"/>
                <w:lang w:eastAsia="ko-KR"/>
              </w:rPr>
            </w:pPr>
            <w:ins w:id="1223" w:author="윤성빈" w:date="2022-10-05T22:05:00Z">
              <w:r w:rsidRPr="009677DE">
                <w:rPr>
                  <w:rFonts w:eastAsia="바탕" w:hint="eastAsia"/>
                  <w:sz w:val="12"/>
                  <w:lang w:eastAsia="ko-KR"/>
                </w:rPr>
                <w:t>0.052</w:t>
              </w:r>
            </w:ins>
          </w:p>
          <w:p w14:paraId="1638DD03" w14:textId="77777777" w:rsidR="008204F8" w:rsidRPr="009677DE" w:rsidRDefault="008204F8" w:rsidP="0044092D">
            <w:pPr>
              <w:keepNext/>
              <w:widowControl w:val="0"/>
              <w:autoSpaceDE w:val="0"/>
              <w:autoSpaceDN w:val="0"/>
              <w:adjustRightInd w:val="0"/>
              <w:spacing w:after="0" w:line="240" w:lineRule="auto"/>
              <w:rPr>
                <w:ins w:id="1224" w:author="윤성빈" w:date="2022-10-05T22:05:00Z"/>
                <w:rFonts w:eastAsia="바탕"/>
                <w:sz w:val="12"/>
                <w:lang w:eastAsia="ko-KR"/>
              </w:rPr>
            </w:pPr>
            <w:ins w:id="1225" w:author="윤성빈" w:date="2022-10-05T22:05:00Z">
              <w:r w:rsidRPr="009677DE">
                <w:rPr>
                  <w:rFonts w:eastAsia="바탕" w:hint="eastAsia"/>
                  <w:sz w:val="12"/>
                  <w:lang w:eastAsia="ko-KR"/>
                </w:rPr>
                <w:t>(0.052)</w:t>
              </w:r>
            </w:ins>
          </w:p>
        </w:tc>
        <w:tc>
          <w:tcPr>
            <w:tcW w:w="603" w:type="dxa"/>
            <w:tcPrChange w:id="1226" w:author="윤성빈" w:date="2022-10-05T22:58:00Z">
              <w:tcPr>
                <w:tcW w:w="603" w:type="dxa"/>
              </w:tcPr>
            </w:tcPrChange>
          </w:tcPr>
          <w:p w14:paraId="1E8379E8" w14:textId="77777777" w:rsidR="008204F8" w:rsidRPr="009677DE" w:rsidRDefault="008204F8" w:rsidP="0044092D">
            <w:pPr>
              <w:keepNext/>
              <w:widowControl w:val="0"/>
              <w:autoSpaceDE w:val="0"/>
              <w:autoSpaceDN w:val="0"/>
              <w:adjustRightInd w:val="0"/>
              <w:spacing w:after="0" w:line="240" w:lineRule="auto"/>
              <w:rPr>
                <w:ins w:id="1227" w:author="윤성빈" w:date="2022-10-05T22:05:00Z"/>
                <w:rFonts w:eastAsia="바탕"/>
                <w:sz w:val="12"/>
                <w:lang w:eastAsia="ko-KR"/>
              </w:rPr>
            </w:pPr>
            <w:ins w:id="1228" w:author="윤성빈" w:date="2022-10-05T22:05:00Z">
              <w:r w:rsidRPr="009677DE">
                <w:rPr>
                  <w:rFonts w:eastAsia="바탕" w:hint="eastAsia"/>
                  <w:sz w:val="12"/>
                  <w:lang w:eastAsia="ko-KR"/>
                </w:rPr>
                <w:t>0.511</w:t>
              </w:r>
            </w:ins>
          </w:p>
          <w:p w14:paraId="34E88D80" w14:textId="77777777" w:rsidR="008204F8" w:rsidRPr="009677DE" w:rsidRDefault="008204F8" w:rsidP="0044092D">
            <w:pPr>
              <w:keepNext/>
              <w:widowControl w:val="0"/>
              <w:autoSpaceDE w:val="0"/>
              <w:autoSpaceDN w:val="0"/>
              <w:adjustRightInd w:val="0"/>
              <w:spacing w:after="0" w:line="240" w:lineRule="auto"/>
              <w:rPr>
                <w:ins w:id="1229" w:author="윤성빈" w:date="2022-10-05T22:05:00Z"/>
                <w:rFonts w:eastAsia="바탕"/>
                <w:sz w:val="12"/>
                <w:lang w:eastAsia="ko-KR"/>
              </w:rPr>
            </w:pPr>
            <w:ins w:id="1230" w:author="윤성빈" w:date="2022-10-05T22:05:00Z">
              <w:r w:rsidRPr="009677DE">
                <w:rPr>
                  <w:rFonts w:eastAsia="바탕" w:hint="eastAsia"/>
                  <w:sz w:val="12"/>
                  <w:lang w:eastAsia="ko-KR"/>
                </w:rPr>
                <w:t>(0.197)</w:t>
              </w:r>
            </w:ins>
          </w:p>
        </w:tc>
      </w:tr>
      <w:tr w:rsidR="008204F8" w:rsidRPr="009677DE" w14:paraId="1CD750ED" w14:textId="77777777" w:rsidTr="00DC5950">
        <w:tblPrEx>
          <w:tblW w:w="10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1231" w:author="윤성빈" w:date="2022-10-05T22:58:00Z">
            <w:tblPrEx>
              <w:tblW w:w="10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val="289"/>
          <w:ins w:id="1232" w:author="윤성빈" w:date="2022-10-05T22:05:00Z"/>
          <w:trPrChange w:id="1233" w:author="윤성빈" w:date="2022-10-05T22:58:00Z">
            <w:trPr>
              <w:trHeight w:val="289"/>
            </w:trPr>
          </w:trPrChange>
        </w:trPr>
        <w:tc>
          <w:tcPr>
            <w:tcW w:w="534" w:type="dxa"/>
            <w:vMerge/>
            <w:tcPrChange w:id="1234" w:author="윤성빈" w:date="2022-10-05T22:58:00Z">
              <w:tcPr>
                <w:tcW w:w="436" w:type="dxa"/>
                <w:vMerge/>
              </w:tcPr>
            </w:tcPrChange>
          </w:tcPr>
          <w:p w14:paraId="258DED6A" w14:textId="77777777" w:rsidR="008204F8" w:rsidRPr="009677DE" w:rsidRDefault="008204F8" w:rsidP="0044092D">
            <w:pPr>
              <w:widowControl w:val="0"/>
              <w:autoSpaceDE w:val="0"/>
              <w:autoSpaceDN w:val="0"/>
              <w:adjustRightInd w:val="0"/>
              <w:spacing w:after="0" w:line="240" w:lineRule="auto"/>
              <w:jc w:val="left"/>
              <w:rPr>
                <w:ins w:id="1235" w:author="윤성빈" w:date="2022-10-05T22:05:00Z"/>
                <w:rFonts w:eastAsia="바탕"/>
                <w:sz w:val="12"/>
                <w:lang w:eastAsia="ko-KR"/>
              </w:rPr>
            </w:pPr>
          </w:p>
        </w:tc>
        <w:tc>
          <w:tcPr>
            <w:tcW w:w="717" w:type="dxa"/>
            <w:tcPrChange w:id="1236" w:author="윤성빈" w:date="2022-10-05T22:58:00Z">
              <w:tcPr>
                <w:tcW w:w="815" w:type="dxa"/>
              </w:tcPr>
            </w:tcPrChange>
          </w:tcPr>
          <w:p w14:paraId="50D9D3FF" w14:textId="77777777" w:rsidR="008204F8" w:rsidRPr="00DC7E61" w:rsidRDefault="008204F8" w:rsidP="0044092D">
            <w:pPr>
              <w:widowControl w:val="0"/>
              <w:autoSpaceDE w:val="0"/>
              <w:autoSpaceDN w:val="0"/>
              <w:adjustRightInd w:val="0"/>
              <w:spacing w:after="0" w:line="240" w:lineRule="auto"/>
              <w:jc w:val="left"/>
              <w:rPr>
                <w:ins w:id="1237" w:author="윤성빈" w:date="2022-10-05T22:05:00Z"/>
                <w:rFonts w:eastAsia="바탕"/>
                <w:sz w:val="12"/>
                <w:lang w:eastAsia="ko-KR"/>
              </w:rPr>
            </w:pPr>
            <w:ins w:id="1238" w:author="윤성빈" w:date="2022-10-05T22:05:00Z">
              <w:r w:rsidRPr="00DC7E61">
                <w:rPr>
                  <w:rFonts w:eastAsia="바탕" w:hint="eastAsia"/>
                  <w:sz w:val="12"/>
                  <w:lang w:eastAsia="ko-KR"/>
                </w:rPr>
                <w:t>jazz</w:t>
              </w:r>
            </w:ins>
          </w:p>
        </w:tc>
        <w:tc>
          <w:tcPr>
            <w:tcW w:w="601" w:type="dxa"/>
            <w:tcPrChange w:id="1239" w:author="윤성빈" w:date="2022-10-05T22:58:00Z">
              <w:tcPr>
                <w:tcW w:w="601" w:type="dxa"/>
              </w:tcPr>
            </w:tcPrChange>
          </w:tcPr>
          <w:p w14:paraId="4FA6CB55" w14:textId="77777777" w:rsidR="008204F8" w:rsidRPr="009677DE" w:rsidRDefault="008204F8" w:rsidP="0044092D">
            <w:pPr>
              <w:keepNext/>
              <w:widowControl w:val="0"/>
              <w:autoSpaceDE w:val="0"/>
              <w:autoSpaceDN w:val="0"/>
              <w:adjustRightInd w:val="0"/>
              <w:spacing w:after="0" w:line="240" w:lineRule="auto"/>
              <w:rPr>
                <w:ins w:id="1240" w:author="윤성빈" w:date="2022-10-05T22:05:00Z"/>
                <w:rFonts w:eastAsia="바탕"/>
                <w:sz w:val="12"/>
                <w:lang w:eastAsia="ko-KR"/>
              </w:rPr>
            </w:pPr>
            <w:ins w:id="1241" w:author="윤성빈" w:date="2022-10-05T22:05:00Z">
              <w:r w:rsidRPr="009677DE">
                <w:rPr>
                  <w:rFonts w:eastAsia="바탕" w:hint="eastAsia"/>
                  <w:sz w:val="12"/>
                  <w:lang w:eastAsia="ko-KR"/>
                </w:rPr>
                <w:t>0.481</w:t>
              </w:r>
            </w:ins>
          </w:p>
          <w:p w14:paraId="4CD352B8" w14:textId="77777777" w:rsidR="008204F8" w:rsidRPr="009677DE" w:rsidRDefault="008204F8" w:rsidP="0044092D">
            <w:pPr>
              <w:keepNext/>
              <w:widowControl w:val="0"/>
              <w:autoSpaceDE w:val="0"/>
              <w:autoSpaceDN w:val="0"/>
              <w:adjustRightInd w:val="0"/>
              <w:spacing w:after="0" w:line="240" w:lineRule="auto"/>
              <w:rPr>
                <w:ins w:id="1242" w:author="윤성빈" w:date="2022-10-05T22:05:00Z"/>
                <w:rFonts w:eastAsia="바탕"/>
                <w:sz w:val="12"/>
                <w:lang w:eastAsia="ko-KR"/>
              </w:rPr>
            </w:pPr>
            <w:ins w:id="1243" w:author="윤성빈" w:date="2022-10-05T22:05:00Z">
              <w:r w:rsidRPr="009677DE">
                <w:rPr>
                  <w:rFonts w:eastAsia="바탕" w:hint="eastAsia"/>
                  <w:sz w:val="12"/>
                  <w:lang w:eastAsia="ko-KR"/>
                </w:rPr>
                <w:t>(0.068)</w:t>
              </w:r>
            </w:ins>
          </w:p>
        </w:tc>
        <w:tc>
          <w:tcPr>
            <w:tcW w:w="601" w:type="dxa"/>
            <w:tcPrChange w:id="1244" w:author="윤성빈" w:date="2022-10-05T22:58:00Z">
              <w:tcPr>
                <w:tcW w:w="601" w:type="dxa"/>
              </w:tcPr>
            </w:tcPrChange>
          </w:tcPr>
          <w:p w14:paraId="62194AB0" w14:textId="77777777" w:rsidR="008204F8" w:rsidRPr="009677DE" w:rsidRDefault="008204F8" w:rsidP="0044092D">
            <w:pPr>
              <w:keepNext/>
              <w:widowControl w:val="0"/>
              <w:autoSpaceDE w:val="0"/>
              <w:autoSpaceDN w:val="0"/>
              <w:adjustRightInd w:val="0"/>
              <w:spacing w:after="0" w:line="240" w:lineRule="auto"/>
              <w:rPr>
                <w:ins w:id="1245" w:author="윤성빈" w:date="2022-10-05T22:05:00Z"/>
                <w:rFonts w:eastAsia="바탕"/>
                <w:sz w:val="12"/>
                <w:lang w:eastAsia="ko-KR"/>
              </w:rPr>
            </w:pPr>
            <w:ins w:id="1246" w:author="윤성빈" w:date="2022-10-05T22:05:00Z">
              <w:r w:rsidRPr="009677DE">
                <w:rPr>
                  <w:rFonts w:eastAsia="바탕" w:hint="eastAsia"/>
                  <w:sz w:val="12"/>
                  <w:lang w:eastAsia="ko-KR"/>
                </w:rPr>
                <w:t>0.708</w:t>
              </w:r>
            </w:ins>
          </w:p>
          <w:p w14:paraId="7F5326B6" w14:textId="77777777" w:rsidR="008204F8" w:rsidRPr="009677DE" w:rsidRDefault="008204F8" w:rsidP="0044092D">
            <w:pPr>
              <w:keepNext/>
              <w:widowControl w:val="0"/>
              <w:autoSpaceDE w:val="0"/>
              <w:autoSpaceDN w:val="0"/>
              <w:adjustRightInd w:val="0"/>
              <w:spacing w:after="0" w:line="240" w:lineRule="auto"/>
              <w:rPr>
                <w:ins w:id="1247" w:author="윤성빈" w:date="2022-10-05T22:05:00Z"/>
                <w:rFonts w:eastAsia="바탕"/>
                <w:sz w:val="12"/>
                <w:lang w:eastAsia="ko-KR"/>
              </w:rPr>
            </w:pPr>
            <w:ins w:id="1248" w:author="윤성빈" w:date="2022-10-05T22:05:00Z">
              <w:r w:rsidRPr="009677DE">
                <w:rPr>
                  <w:rFonts w:eastAsia="바탕" w:hint="eastAsia"/>
                  <w:sz w:val="12"/>
                  <w:lang w:eastAsia="ko-KR"/>
                </w:rPr>
                <w:t>(0.197)</w:t>
              </w:r>
            </w:ins>
          </w:p>
        </w:tc>
        <w:tc>
          <w:tcPr>
            <w:tcW w:w="602" w:type="dxa"/>
            <w:tcPrChange w:id="1249" w:author="윤성빈" w:date="2022-10-05T22:58:00Z">
              <w:tcPr>
                <w:tcW w:w="602" w:type="dxa"/>
              </w:tcPr>
            </w:tcPrChange>
          </w:tcPr>
          <w:p w14:paraId="34012016" w14:textId="77777777" w:rsidR="008204F8" w:rsidRPr="009677DE" w:rsidRDefault="008204F8" w:rsidP="0044092D">
            <w:pPr>
              <w:keepNext/>
              <w:widowControl w:val="0"/>
              <w:autoSpaceDE w:val="0"/>
              <w:autoSpaceDN w:val="0"/>
              <w:adjustRightInd w:val="0"/>
              <w:spacing w:after="0" w:line="240" w:lineRule="auto"/>
              <w:rPr>
                <w:ins w:id="1250" w:author="윤성빈" w:date="2022-10-05T22:05:00Z"/>
                <w:rFonts w:eastAsia="바탕"/>
                <w:sz w:val="12"/>
                <w:lang w:eastAsia="ko-KR"/>
              </w:rPr>
            </w:pPr>
            <w:ins w:id="1251" w:author="윤성빈" w:date="2022-10-05T22:05:00Z">
              <w:r w:rsidRPr="009677DE">
                <w:rPr>
                  <w:rFonts w:eastAsia="바탕" w:hint="eastAsia"/>
                  <w:sz w:val="12"/>
                  <w:lang w:eastAsia="ko-KR"/>
                </w:rPr>
                <w:t>0.824</w:t>
              </w:r>
            </w:ins>
          </w:p>
          <w:p w14:paraId="2A38AB29" w14:textId="77777777" w:rsidR="008204F8" w:rsidRPr="009677DE" w:rsidRDefault="008204F8" w:rsidP="0044092D">
            <w:pPr>
              <w:keepNext/>
              <w:widowControl w:val="0"/>
              <w:autoSpaceDE w:val="0"/>
              <w:autoSpaceDN w:val="0"/>
              <w:adjustRightInd w:val="0"/>
              <w:spacing w:after="0" w:line="240" w:lineRule="auto"/>
              <w:rPr>
                <w:ins w:id="1252" w:author="윤성빈" w:date="2022-10-05T22:05:00Z"/>
                <w:rFonts w:eastAsia="바탕"/>
                <w:sz w:val="12"/>
                <w:lang w:eastAsia="ko-KR"/>
              </w:rPr>
            </w:pPr>
            <w:ins w:id="1253" w:author="윤성빈" w:date="2022-10-05T22:05:00Z">
              <w:r w:rsidRPr="009677DE">
                <w:rPr>
                  <w:rFonts w:eastAsia="바탕" w:hint="eastAsia"/>
                  <w:sz w:val="12"/>
                  <w:lang w:eastAsia="ko-KR"/>
                </w:rPr>
                <w:t>(0.161)</w:t>
              </w:r>
            </w:ins>
          </w:p>
        </w:tc>
        <w:tc>
          <w:tcPr>
            <w:tcW w:w="601" w:type="dxa"/>
            <w:tcPrChange w:id="1254" w:author="윤성빈" w:date="2022-10-05T22:58:00Z">
              <w:tcPr>
                <w:tcW w:w="601" w:type="dxa"/>
              </w:tcPr>
            </w:tcPrChange>
          </w:tcPr>
          <w:p w14:paraId="5B0AFC17" w14:textId="77777777" w:rsidR="008204F8" w:rsidRPr="009677DE" w:rsidRDefault="008204F8" w:rsidP="0044092D">
            <w:pPr>
              <w:keepNext/>
              <w:widowControl w:val="0"/>
              <w:autoSpaceDE w:val="0"/>
              <w:autoSpaceDN w:val="0"/>
              <w:adjustRightInd w:val="0"/>
              <w:spacing w:after="0" w:line="240" w:lineRule="auto"/>
              <w:rPr>
                <w:ins w:id="1255" w:author="윤성빈" w:date="2022-10-05T22:05:00Z"/>
                <w:rFonts w:eastAsia="바탕"/>
                <w:sz w:val="12"/>
                <w:lang w:eastAsia="ko-KR"/>
              </w:rPr>
            </w:pPr>
            <w:ins w:id="1256" w:author="윤성빈" w:date="2022-10-05T22:05:00Z">
              <w:r w:rsidRPr="009677DE">
                <w:rPr>
                  <w:rFonts w:eastAsia="바탕" w:hint="eastAsia"/>
                  <w:sz w:val="12"/>
                  <w:lang w:eastAsia="ko-KR"/>
                </w:rPr>
                <w:t>0.877</w:t>
              </w:r>
            </w:ins>
          </w:p>
          <w:p w14:paraId="4F75E109" w14:textId="77777777" w:rsidR="008204F8" w:rsidRPr="009677DE" w:rsidRDefault="008204F8" w:rsidP="0044092D">
            <w:pPr>
              <w:keepNext/>
              <w:widowControl w:val="0"/>
              <w:autoSpaceDE w:val="0"/>
              <w:autoSpaceDN w:val="0"/>
              <w:adjustRightInd w:val="0"/>
              <w:spacing w:after="0" w:line="240" w:lineRule="auto"/>
              <w:rPr>
                <w:ins w:id="1257" w:author="윤성빈" w:date="2022-10-05T22:05:00Z"/>
                <w:rFonts w:eastAsia="바탕"/>
                <w:sz w:val="12"/>
                <w:lang w:eastAsia="ko-KR"/>
              </w:rPr>
            </w:pPr>
            <w:ins w:id="1258" w:author="윤성빈" w:date="2022-10-05T22:05:00Z">
              <w:r w:rsidRPr="009677DE">
                <w:rPr>
                  <w:rFonts w:eastAsia="바탕" w:hint="eastAsia"/>
                  <w:sz w:val="12"/>
                  <w:lang w:eastAsia="ko-KR"/>
                </w:rPr>
                <w:t>(0.115)</w:t>
              </w:r>
            </w:ins>
          </w:p>
        </w:tc>
        <w:tc>
          <w:tcPr>
            <w:tcW w:w="602" w:type="dxa"/>
            <w:tcPrChange w:id="1259" w:author="윤성빈" w:date="2022-10-05T22:58:00Z">
              <w:tcPr>
                <w:tcW w:w="602" w:type="dxa"/>
              </w:tcPr>
            </w:tcPrChange>
          </w:tcPr>
          <w:p w14:paraId="7846F893" w14:textId="77777777" w:rsidR="008204F8" w:rsidRPr="009677DE" w:rsidRDefault="008204F8" w:rsidP="0044092D">
            <w:pPr>
              <w:keepNext/>
              <w:widowControl w:val="0"/>
              <w:autoSpaceDE w:val="0"/>
              <w:autoSpaceDN w:val="0"/>
              <w:adjustRightInd w:val="0"/>
              <w:spacing w:after="0" w:line="240" w:lineRule="auto"/>
              <w:rPr>
                <w:ins w:id="1260" w:author="윤성빈" w:date="2022-10-05T22:05:00Z"/>
                <w:rFonts w:eastAsia="바탕"/>
                <w:sz w:val="12"/>
                <w:lang w:eastAsia="ko-KR"/>
              </w:rPr>
            </w:pPr>
            <w:ins w:id="1261" w:author="윤성빈" w:date="2022-10-05T22:05:00Z">
              <w:r w:rsidRPr="009677DE">
                <w:rPr>
                  <w:rFonts w:eastAsia="바탕" w:hint="eastAsia"/>
                  <w:sz w:val="12"/>
                  <w:lang w:eastAsia="ko-KR"/>
                </w:rPr>
                <w:t>0.937</w:t>
              </w:r>
            </w:ins>
          </w:p>
          <w:p w14:paraId="55BB053B" w14:textId="77777777" w:rsidR="008204F8" w:rsidRPr="009677DE" w:rsidRDefault="008204F8" w:rsidP="0044092D">
            <w:pPr>
              <w:keepNext/>
              <w:widowControl w:val="0"/>
              <w:autoSpaceDE w:val="0"/>
              <w:autoSpaceDN w:val="0"/>
              <w:adjustRightInd w:val="0"/>
              <w:spacing w:after="0" w:line="240" w:lineRule="auto"/>
              <w:rPr>
                <w:ins w:id="1262" w:author="윤성빈" w:date="2022-10-05T22:05:00Z"/>
                <w:rFonts w:eastAsia="바탕"/>
                <w:sz w:val="12"/>
                <w:lang w:eastAsia="ko-KR"/>
              </w:rPr>
            </w:pPr>
            <w:ins w:id="1263" w:author="윤성빈" w:date="2022-10-05T22:05:00Z">
              <w:r w:rsidRPr="009677DE">
                <w:rPr>
                  <w:rFonts w:eastAsia="바탕" w:hint="eastAsia"/>
                  <w:sz w:val="12"/>
                  <w:lang w:eastAsia="ko-KR"/>
                </w:rPr>
                <w:t>(0.082)</w:t>
              </w:r>
            </w:ins>
          </w:p>
        </w:tc>
        <w:tc>
          <w:tcPr>
            <w:tcW w:w="602" w:type="dxa"/>
            <w:tcPrChange w:id="1264" w:author="윤성빈" w:date="2022-10-05T22:58:00Z">
              <w:tcPr>
                <w:tcW w:w="602" w:type="dxa"/>
              </w:tcPr>
            </w:tcPrChange>
          </w:tcPr>
          <w:p w14:paraId="02C47C95" w14:textId="77777777" w:rsidR="008204F8" w:rsidRPr="009677DE" w:rsidRDefault="008204F8" w:rsidP="0044092D">
            <w:pPr>
              <w:keepNext/>
              <w:widowControl w:val="0"/>
              <w:autoSpaceDE w:val="0"/>
              <w:autoSpaceDN w:val="0"/>
              <w:adjustRightInd w:val="0"/>
              <w:spacing w:after="0" w:line="240" w:lineRule="auto"/>
              <w:rPr>
                <w:ins w:id="1265" w:author="윤성빈" w:date="2022-10-05T22:05:00Z"/>
                <w:rFonts w:eastAsia="바탕"/>
                <w:sz w:val="12"/>
                <w:lang w:eastAsia="ko-KR"/>
              </w:rPr>
            </w:pPr>
            <w:ins w:id="1266" w:author="윤성빈" w:date="2022-10-05T22:05:00Z">
              <w:r w:rsidRPr="009677DE">
                <w:rPr>
                  <w:rFonts w:eastAsia="바탕" w:hint="eastAsia"/>
                  <w:sz w:val="12"/>
                  <w:lang w:eastAsia="ko-KR"/>
                </w:rPr>
                <w:t>15.576</w:t>
              </w:r>
            </w:ins>
          </w:p>
          <w:p w14:paraId="46EC12EE" w14:textId="77777777" w:rsidR="008204F8" w:rsidRPr="009677DE" w:rsidRDefault="008204F8" w:rsidP="0044092D">
            <w:pPr>
              <w:keepNext/>
              <w:widowControl w:val="0"/>
              <w:autoSpaceDE w:val="0"/>
              <w:autoSpaceDN w:val="0"/>
              <w:adjustRightInd w:val="0"/>
              <w:spacing w:after="0" w:line="240" w:lineRule="auto"/>
              <w:rPr>
                <w:ins w:id="1267" w:author="윤성빈" w:date="2022-10-05T22:05:00Z"/>
                <w:rFonts w:eastAsia="바탕"/>
                <w:sz w:val="12"/>
                <w:lang w:eastAsia="ko-KR"/>
              </w:rPr>
            </w:pPr>
            <w:ins w:id="1268" w:author="윤성빈" w:date="2022-10-05T22:05:00Z">
              <w:r w:rsidRPr="009677DE">
                <w:rPr>
                  <w:rFonts w:eastAsia="바탕" w:hint="eastAsia"/>
                  <w:sz w:val="12"/>
                  <w:lang w:eastAsia="ko-KR"/>
                </w:rPr>
                <w:t>(2.826)</w:t>
              </w:r>
            </w:ins>
          </w:p>
        </w:tc>
        <w:tc>
          <w:tcPr>
            <w:tcW w:w="601" w:type="dxa"/>
            <w:tcPrChange w:id="1269" w:author="윤성빈" w:date="2022-10-05T22:58:00Z">
              <w:tcPr>
                <w:tcW w:w="601" w:type="dxa"/>
              </w:tcPr>
            </w:tcPrChange>
          </w:tcPr>
          <w:p w14:paraId="699F1425" w14:textId="77777777" w:rsidR="008204F8" w:rsidRPr="009677DE" w:rsidRDefault="008204F8" w:rsidP="0044092D">
            <w:pPr>
              <w:keepNext/>
              <w:widowControl w:val="0"/>
              <w:autoSpaceDE w:val="0"/>
              <w:autoSpaceDN w:val="0"/>
              <w:adjustRightInd w:val="0"/>
              <w:spacing w:after="0" w:line="240" w:lineRule="auto"/>
              <w:rPr>
                <w:ins w:id="1270" w:author="윤성빈" w:date="2022-10-05T22:05:00Z"/>
                <w:rFonts w:eastAsia="바탕"/>
                <w:sz w:val="12"/>
                <w:lang w:eastAsia="ko-KR"/>
              </w:rPr>
            </w:pPr>
            <w:ins w:id="1271" w:author="윤성빈" w:date="2022-10-05T22:05:00Z">
              <w:r w:rsidRPr="009677DE">
                <w:rPr>
                  <w:rFonts w:eastAsia="바탕" w:hint="eastAsia"/>
                  <w:sz w:val="12"/>
                  <w:lang w:eastAsia="ko-KR"/>
                </w:rPr>
                <w:t>24.244</w:t>
              </w:r>
            </w:ins>
          </w:p>
          <w:p w14:paraId="16D4BE90" w14:textId="77777777" w:rsidR="008204F8" w:rsidRPr="009677DE" w:rsidRDefault="008204F8" w:rsidP="0044092D">
            <w:pPr>
              <w:keepNext/>
              <w:widowControl w:val="0"/>
              <w:autoSpaceDE w:val="0"/>
              <w:autoSpaceDN w:val="0"/>
              <w:adjustRightInd w:val="0"/>
              <w:spacing w:after="0" w:line="240" w:lineRule="auto"/>
              <w:rPr>
                <w:ins w:id="1272" w:author="윤성빈" w:date="2022-10-05T22:05:00Z"/>
                <w:rFonts w:eastAsia="바탕"/>
                <w:sz w:val="12"/>
                <w:lang w:eastAsia="ko-KR"/>
              </w:rPr>
            </w:pPr>
            <w:ins w:id="1273" w:author="윤성빈" w:date="2022-10-05T22:05:00Z">
              <w:r w:rsidRPr="009677DE">
                <w:rPr>
                  <w:rFonts w:eastAsia="바탕" w:hint="eastAsia"/>
                  <w:sz w:val="12"/>
                  <w:lang w:eastAsia="ko-KR"/>
                </w:rPr>
                <w:t>(5.984)</w:t>
              </w:r>
            </w:ins>
          </w:p>
        </w:tc>
        <w:tc>
          <w:tcPr>
            <w:tcW w:w="601" w:type="dxa"/>
            <w:tcPrChange w:id="1274" w:author="윤성빈" w:date="2022-10-05T22:58:00Z">
              <w:tcPr>
                <w:tcW w:w="601" w:type="dxa"/>
              </w:tcPr>
            </w:tcPrChange>
          </w:tcPr>
          <w:p w14:paraId="7A9F5C19" w14:textId="77777777" w:rsidR="008204F8" w:rsidRPr="009677DE" w:rsidRDefault="008204F8" w:rsidP="0044092D">
            <w:pPr>
              <w:keepNext/>
              <w:widowControl w:val="0"/>
              <w:autoSpaceDE w:val="0"/>
              <w:autoSpaceDN w:val="0"/>
              <w:adjustRightInd w:val="0"/>
              <w:spacing w:after="0" w:line="240" w:lineRule="auto"/>
              <w:rPr>
                <w:ins w:id="1275" w:author="윤성빈" w:date="2022-10-05T22:05:00Z"/>
                <w:rFonts w:eastAsia="바탕"/>
                <w:sz w:val="12"/>
                <w:lang w:eastAsia="ko-KR"/>
              </w:rPr>
            </w:pPr>
            <w:ins w:id="1276" w:author="윤성빈" w:date="2022-10-05T22:05:00Z">
              <w:r w:rsidRPr="009677DE">
                <w:rPr>
                  <w:rFonts w:eastAsia="바탕" w:hint="eastAsia"/>
                  <w:sz w:val="12"/>
                  <w:lang w:eastAsia="ko-KR"/>
                </w:rPr>
                <w:t>26.276</w:t>
              </w:r>
            </w:ins>
          </w:p>
          <w:p w14:paraId="4E9D175A" w14:textId="77777777" w:rsidR="008204F8" w:rsidRPr="009677DE" w:rsidRDefault="008204F8" w:rsidP="0044092D">
            <w:pPr>
              <w:keepNext/>
              <w:widowControl w:val="0"/>
              <w:autoSpaceDE w:val="0"/>
              <w:autoSpaceDN w:val="0"/>
              <w:adjustRightInd w:val="0"/>
              <w:spacing w:after="0" w:line="240" w:lineRule="auto"/>
              <w:rPr>
                <w:ins w:id="1277" w:author="윤성빈" w:date="2022-10-05T22:05:00Z"/>
                <w:rFonts w:eastAsia="바탕"/>
                <w:sz w:val="12"/>
                <w:lang w:eastAsia="ko-KR"/>
              </w:rPr>
            </w:pPr>
            <w:ins w:id="1278" w:author="윤성빈" w:date="2022-10-05T22:05:00Z">
              <w:r w:rsidRPr="009677DE">
                <w:rPr>
                  <w:rFonts w:eastAsia="바탕" w:hint="eastAsia"/>
                  <w:sz w:val="12"/>
                  <w:lang w:eastAsia="ko-KR"/>
                </w:rPr>
                <w:t>(5.232)</w:t>
              </w:r>
            </w:ins>
          </w:p>
        </w:tc>
        <w:tc>
          <w:tcPr>
            <w:tcW w:w="602" w:type="dxa"/>
            <w:tcPrChange w:id="1279" w:author="윤성빈" w:date="2022-10-05T22:58:00Z">
              <w:tcPr>
                <w:tcW w:w="602" w:type="dxa"/>
              </w:tcPr>
            </w:tcPrChange>
          </w:tcPr>
          <w:p w14:paraId="7B95C3AA" w14:textId="77777777" w:rsidR="008204F8" w:rsidRPr="009677DE" w:rsidRDefault="008204F8" w:rsidP="0044092D">
            <w:pPr>
              <w:keepNext/>
              <w:widowControl w:val="0"/>
              <w:autoSpaceDE w:val="0"/>
              <w:autoSpaceDN w:val="0"/>
              <w:adjustRightInd w:val="0"/>
              <w:spacing w:after="0" w:line="240" w:lineRule="auto"/>
              <w:rPr>
                <w:ins w:id="1280" w:author="윤성빈" w:date="2022-10-05T22:05:00Z"/>
                <w:rFonts w:eastAsia="바탕"/>
                <w:sz w:val="12"/>
                <w:lang w:eastAsia="ko-KR"/>
              </w:rPr>
            </w:pPr>
            <w:ins w:id="1281" w:author="윤성빈" w:date="2022-10-05T22:05:00Z">
              <w:r w:rsidRPr="009677DE">
                <w:rPr>
                  <w:rFonts w:eastAsia="바탕" w:hint="eastAsia"/>
                  <w:sz w:val="12"/>
                  <w:lang w:eastAsia="ko-KR"/>
                </w:rPr>
                <w:t>11.408</w:t>
              </w:r>
            </w:ins>
          </w:p>
          <w:p w14:paraId="3B804725" w14:textId="77777777" w:rsidR="008204F8" w:rsidRPr="009677DE" w:rsidRDefault="008204F8" w:rsidP="0044092D">
            <w:pPr>
              <w:keepNext/>
              <w:widowControl w:val="0"/>
              <w:autoSpaceDE w:val="0"/>
              <w:autoSpaceDN w:val="0"/>
              <w:adjustRightInd w:val="0"/>
              <w:spacing w:after="0" w:line="240" w:lineRule="auto"/>
              <w:rPr>
                <w:ins w:id="1282" w:author="윤성빈" w:date="2022-10-05T22:05:00Z"/>
                <w:rFonts w:eastAsia="바탕"/>
                <w:sz w:val="12"/>
                <w:lang w:eastAsia="ko-KR"/>
              </w:rPr>
            </w:pPr>
            <w:ins w:id="1283" w:author="윤성빈" w:date="2022-10-05T22:05:00Z">
              <w:r w:rsidRPr="009677DE">
                <w:rPr>
                  <w:rFonts w:eastAsia="바탕" w:hint="eastAsia"/>
                  <w:sz w:val="12"/>
                  <w:lang w:eastAsia="ko-KR"/>
                </w:rPr>
                <w:t>(2.107)</w:t>
              </w:r>
            </w:ins>
          </w:p>
        </w:tc>
        <w:tc>
          <w:tcPr>
            <w:tcW w:w="602" w:type="dxa"/>
            <w:tcPrChange w:id="1284" w:author="윤성빈" w:date="2022-10-05T22:58:00Z">
              <w:tcPr>
                <w:tcW w:w="602" w:type="dxa"/>
              </w:tcPr>
            </w:tcPrChange>
          </w:tcPr>
          <w:p w14:paraId="43362FFB" w14:textId="77777777" w:rsidR="008204F8" w:rsidRPr="009677DE" w:rsidRDefault="008204F8" w:rsidP="0044092D">
            <w:pPr>
              <w:keepNext/>
              <w:widowControl w:val="0"/>
              <w:autoSpaceDE w:val="0"/>
              <w:autoSpaceDN w:val="0"/>
              <w:adjustRightInd w:val="0"/>
              <w:spacing w:after="0" w:line="240" w:lineRule="auto"/>
              <w:rPr>
                <w:ins w:id="1285" w:author="윤성빈" w:date="2022-10-05T22:05:00Z"/>
                <w:rFonts w:eastAsia="바탕"/>
                <w:sz w:val="12"/>
                <w:lang w:eastAsia="ko-KR"/>
              </w:rPr>
            </w:pPr>
            <w:ins w:id="1286" w:author="윤성빈" w:date="2022-10-05T22:05:00Z">
              <w:r w:rsidRPr="009677DE">
                <w:rPr>
                  <w:rFonts w:eastAsia="바탕" w:hint="eastAsia"/>
                  <w:sz w:val="12"/>
                  <w:lang w:eastAsia="ko-KR"/>
                </w:rPr>
                <w:t>26.604</w:t>
              </w:r>
            </w:ins>
          </w:p>
          <w:p w14:paraId="10DB8C59" w14:textId="77777777" w:rsidR="008204F8" w:rsidRPr="009677DE" w:rsidRDefault="008204F8" w:rsidP="0044092D">
            <w:pPr>
              <w:keepNext/>
              <w:widowControl w:val="0"/>
              <w:autoSpaceDE w:val="0"/>
              <w:autoSpaceDN w:val="0"/>
              <w:adjustRightInd w:val="0"/>
              <w:spacing w:after="0" w:line="240" w:lineRule="auto"/>
              <w:jc w:val="both"/>
              <w:rPr>
                <w:ins w:id="1287" w:author="윤성빈" w:date="2022-10-05T22:05:00Z"/>
                <w:rFonts w:eastAsia="바탕"/>
                <w:sz w:val="12"/>
                <w:lang w:eastAsia="ko-KR"/>
              </w:rPr>
            </w:pPr>
            <w:ins w:id="1288" w:author="윤성빈" w:date="2022-10-05T22:05:00Z">
              <w:r w:rsidRPr="009677DE">
                <w:rPr>
                  <w:rFonts w:eastAsia="바탕" w:hint="eastAsia"/>
                  <w:sz w:val="12"/>
                  <w:lang w:eastAsia="ko-KR"/>
                </w:rPr>
                <w:t>(3.383)</w:t>
              </w:r>
            </w:ins>
          </w:p>
        </w:tc>
        <w:tc>
          <w:tcPr>
            <w:tcW w:w="601" w:type="dxa"/>
            <w:tcPrChange w:id="1289" w:author="윤성빈" w:date="2022-10-05T22:58:00Z">
              <w:tcPr>
                <w:tcW w:w="601" w:type="dxa"/>
              </w:tcPr>
            </w:tcPrChange>
          </w:tcPr>
          <w:p w14:paraId="51A3F5D7" w14:textId="77777777" w:rsidR="008204F8" w:rsidRPr="009677DE" w:rsidRDefault="008204F8" w:rsidP="0044092D">
            <w:pPr>
              <w:keepNext/>
              <w:widowControl w:val="0"/>
              <w:autoSpaceDE w:val="0"/>
              <w:autoSpaceDN w:val="0"/>
              <w:adjustRightInd w:val="0"/>
              <w:spacing w:after="0" w:line="240" w:lineRule="auto"/>
              <w:rPr>
                <w:ins w:id="1290" w:author="윤성빈" w:date="2022-10-05T22:05:00Z"/>
                <w:rFonts w:eastAsia="바탕"/>
                <w:sz w:val="12"/>
                <w:lang w:eastAsia="ko-KR"/>
              </w:rPr>
            </w:pPr>
            <w:ins w:id="1291" w:author="윤성빈" w:date="2022-10-05T22:05:00Z">
              <w:r w:rsidRPr="009677DE">
                <w:rPr>
                  <w:rFonts w:eastAsia="바탕" w:hint="eastAsia"/>
                  <w:sz w:val="12"/>
                  <w:lang w:eastAsia="ko-KR"/>
                </w:rPr>
                <w:t>0.107</w:t>
              </w:r>
            </w:ins>
          </w:p>
          <w:p w14:paraId="1A1B2C33" w14:textId="77777777" w:rsidR="008204F8" w:rsidRPr="009677DE" w:rsidRDefault="008204F8" w:rsidP="0044092D">
            <w:pPr>
              <w:keepNext/>
              <w:widowControl w:val="0"/>
              <w:autoSpaceDE w:val="0"/>
              <w:autoSpaceDN w:val="0"/>
              <w:adjustRightInd w:val="0"/>
              <w:spacing w:after="0" w:line="240" w:lineRule="auto"/>
              <w:rPr>
                <w:ins w:id="1292" w:author="윤성빈" w:date="2022-10-05T22:05:00Z"/>
                <w:rFonts w:eastAsia="바탕"/>
                <w:sz w:val="12"/>
                <w:lang w:eastAsia="ko-KR"/>
              </w:rPr>
            </w:pPr>
            <w:ins w:id="1293" w:author="윤성빈" w:date="2022-10-05T22:05:00Z">
              <w:r w:rsidRPr="009677DE">
                <w:rPr>
                  <w:rFonts w:eastAsia="바탕" w:hint="eastAsia"/>
                  <w:sz w:val="12"/>
                  <w:lang w:eastAsia="ko-KR"/>
                </w:rPr>
                <w:t>(0.053)</w:t>
              </w:r>
            </w:ins>
          </w:p>
        </w:tc>
        <w:tc>
          <w:tcPr>
            <w:tcW w:w="602" w:type="dxa"/>
            <w:tcPrChange w:id="1294" w:author="윤성빈" w:date="2022-10-05T22:58:00Z">
              <w:tcPr>
                <w:tcW w:w="602" w:type="dxa"/>
              </w:tcPr>
            </w:tcPrChange>
          </w:tcPr>
          <w:p w14:paraId="1F7B5401" w14:textId="77777777" w:rsidR="008204F8" w:rsidRPr="009677DE" w:rsidRDefault="008204F8" w:rsidP="0044092D">
            <w:pPr>
              <w:keepNext/>
              <w:widowControl w:val="0"/>
              <w:autoSpaceDE w:val="0"/>
              <w:autoSpaceDN w:val="0"/>
              <w:adjustRightInd w:val="0"/>
              <w:spacing w:after="0" w:line="240" w:lineRule="auto"/>
              <w:rPr>
                <w:ins w:id="1295" w:author="윤성빈" w:date="2022-10-05T22:05:00Z"/>
                <w:rFonts w:eastAsia="바탕"/>
                <w:sz w:val="12"/>
                <w:lang w:eastAsia="ko-KR"/>
              </w:rPr>
            </w:pPr>
            <w:ins w:id="1296" w:author="윤성빈" w:date="2022-10-05T22:05:00Z">
              <w:r w:rsidRPr="009677DE">
                <w:rPr>
                  <w:rFonts w:eastAsia="바탕" w:hint="eastAsia"/>
                  <w:sz w:val="12"/>
                  <w:lang w:eastAsia="ko-KR"/>
                </w:rPr>
                <w:t>0.512</w:t>
              </w:r>
            </w:ins>
          </w:p>
          <w:p w14:paraId="59527C09" w14:textId="77777777" w:rsidR="008204F8" w:rsidRPr="009677DE" w:rsidRDefault="008204F8" w:rsidP="0044092D">
            <w:pPr>
              <w:keepNext/>
              <w:widowControl w:val="0"/>
              <w:autoSpaceDE w:val="0"/>
              <w:autoSpaceDN w:val="0"/>
              <w:adjustRightInd w:val="0"/>
              <w:spacing w:after="0" w:line="240" w:lineRule="auto"/>
              <w:rPr>
                <w:ins w:id="1297" w:author="윤성빈" w:date="2022-10-05T22:05:00Z"/>
                <w:rFonts w:eastAsia="바탕"/>
                <w:sz w:val="12"/>
                <w:lang w:eastAsia="ko-KR"/>
              </w:rPr>
            </w:pPr>
            <w:ins w:id="1298" w:author="윤성빈" w:date="2022-10-05T22:05:00Z">
              <w:r w:rsidRPr="009677DE">
                <w:rPr>
                  <w:rFonts w:eastAsia="바탕" w:hint="eastAsia"/>
                  <w:sz w:val="12"/>
                  <w:lang w:eastAsia="ko-KR"/>
                </w:rPr>
                <w:t>(0.195)</w:t>
              </w:r>
            </w:ins>
          </w:p>
        </w:tc>
        <w:tc>
          <w:tcPr>
            <w:tcW w:w="601" w:type="dxa"/>
            <w:tcPrChange w:id="1299" w:author="윤성빈" w:date="2022-10-05T22:58:00Z">
              <w:tcPr>
                <w:tcW w:w="601" w:type="dxa"/>
              </w:tcPr>
            </w:tcPrChange>
          </w:tcPr>
          <w:p w14:paraId="4C6D3EA9" w14:textId="77777777" w:rsidR="008204F8" w:rsidRPr="009677DE" w:rsidRDefault="008204F8" w:rsidP="0044092D">
            <w:pPr>
              <w:keepNext/>
              <w:widowControl w:val="0"/>
              <w:autoSpaceDE w:val="0"/>
              <w:autoSpaceDN w:val="0"/>
              <w:adjustRightInd w:val="0"/>
              <w:spacing w:after="0" w:line="240" w:lineRule="auto"/>
              <w:rPr>
                <w:ins w:id="1300" w:author="윤성빈" w:date="2022-10-05T22:05:00Z"/>
                <w:rFonts w:eastAsia="바탕"/>
                <w:sz w:val="12"/>
                <w:lang w:eastAsia="ko-KR"/>
              </w:rPr>
            </w:pPr>
            <w:ins w:id="1301" w:author="윤성빈" w:date="2022-10-05T22:05:00Z">
              <w:r w:rsidRPr="009677DE">
                <w:rPr>
                  <w:rFonts w:eastAsia="바탕" w:hint="eastAsia"/>
                  <w:sz w:val="12"/>
                  <w:lang w:eastAsia="ko-KR"/>
                </w:rPr>
                <w:t>0.571</w:t>
              </w:r>
            </w:ins>
          </w:p>
          <w:p w14:paraId="1609A79F" w14:textId="77777777" w:rsidR="008204F8" w:rsidRPr="009677DE" w:rsidRDefault="008204F8" w:rsidP="0044092D">
            <w:pPr>
              <w:keepNext/>
              <w:widowControl w:val="0"/>
              <w:autoSpaceDE w:val="0"/>
              <w:autoSpaceDN w:val="0"/>
              <w:adjustRightInd w:val="0"/>
              <w:spacing w:after="0" w:line="240" w:lineRule="auto"/>
              <w:rPr>
                <w:ins w:id="1302" w:author="윤성빈" w:date="2022-10-05T22:05:00Z"/>
                <w:rFonts w:eastAsia="바탕"/>
                <w:sz w:val="12"/>
                <w:lang w:eastAsia="ko-KR"/>
              </w:rPr>
            </w:pPr>
            <w:ins w:id="1303" w:author="윤성빈" w:date="2022-10-05T22:05:00Z">
              <w:r w:rsidRPr="009677DE">
                <w:rPr>
                  <w:rFonts w:eastAsia="바탕" w:hint="eastAsia"/>
                  <w:sz w:val="12"/>
                  <w:lang w:eastAsia="ko-KR"/>
                </w:rPr>
                <w:t>(0.174)</w:t>
              </w:r>
            </w:ins>
          </w:p>
        </w:tc>
        <w:tc>
          <w:tcPr>
            <w:tcW w:w="601" w:type="dxa"/>
            <w:tcPrChange w:id="1304" w:author="윤성빈" w:date="2022-10-05T22:58:00Z">
              <w:tcPr>
                <w:tcW w:w="601" w:type="dxa"/>
              </w:tcPr>
            </w:tcPrChange>
          </w:tcPr>
          <w:p w14:paraId="0B704A85" w14:textId="77777777" w:rsidR="008204F8" w:rsidRPr="009677DE" w:rsidRDefault="008204F8" w:rsidP="0044092D">
            <w:pPr>
              <w:keepNext/>
              <w:widowControl w:val="0"/>
              <w:autoSpaceDE w:val="0"/>
              <w:autoSpaceDN w:val="0"/>
              <w:adjustRightInd w:val="0"/>
              <w:spacing w:after="0" w:line="240" w:lineRule="auto"/>
              <w:rPr>
                <w:ins w:id="1305" w:author="윤성빈" w:date="2022-10-05T22:05:00Z"/>
                <w:rFonts w:eastAsia="바탕"/>
                <w:sz w:val="12"/>
                <w:lang w:eastAsia="ko-KR"/>
              </w:rPr>
            </w:pPr>
            <w:ins w:id="1306" w:author="윤성빈" w:date="2022-10-05T22:05:00Z">
              <w:r w:rsidRPr="009677DE">
                <w:rPr>
                  <w:rFonts w:eastAsia="바탕" w:hint="eastAsia"/>
                  <w:sz w:val="12"/>
                  <w:lang w:eastAsia="ko-KR"/>
                </w:rPr>
                <w:t>0.022</w:t>
              </w:r>
            </w:ins>
          </w:p>
          <w:p w14:paraId="6DE775EE" w14:textId="77777777" w:rsidR="008204F8" w:rsidRPr="009677DE" w:rsidRDefault="008204F8" w:rsidP="0044092D">
            <w:pPr>
              <w:keepNext/>
              <w:widowControl w:val="0"/>
              <w:autoSpaceDE w:val="0"/>
              <w:autoSpaceDN w:val="0"/>
              <w:adjustRightInd w:val="0"/>
              <w:spacing w:after="0" w:line="240" w:lineRule="auto"/>
              <w:rPr>
                <w:ins w:id="1307" w:author="윤성빈" w:date="2022-10-05T22:05:00Z"/>
                <w:rFonts w:eastAsia="바탕"/>
                <w:sz w:val="12"/>
                <w:lang w:eastAsia="ko-KR"/>
              </w:rPr>
            </w:pPr>
            <w:ins w:id="1308" w:author="윤성빈" w:date="2022-10-05T22:05:00Z">
              <w:r w:rsidRPr="009677DE">
                <w:rPr>
                  <w:rFonts w:eastAsia="바탕" w:hint="eastAsia"/>
                  <w:sz w:val="12"/>
                  <w:lang w:eastAsia="ko-KR"/>
                </w:rPr>
                <w:t>(0.016)</w:t>
              </w:r>
            </w:ins>
          </w:p>
        </w:tc>
        <w:tc>
          <w:tcPr>
            <w:tcW w:w="603" w:type="dxa"/>
            <w:tcPrChange w:id="1309" w:author="윤성빈" w:date="2022-10-05T22:58:00Z">
              <w:tcPr>
                <w:tcW w:w="603" w:type="dxa"/>
              </w:tcPr>
            </w:tcPrChange>
          </w:tcPr>
          <w:p w14:paraId="63A40C57" w14:textId="77777777" w:rsidR="008204F8" w:rsidRPr="009677DE" w:rsidRDefault="008204F8" w:rsidP="0044092D">
            <w:pPr>
              <w:keepNext/>
              <w:widowControl w:val="0"/>
              <w:autoSpaceDE w:val="0"/>
              <w:autoSpaceDN w:val="0"/>
              <w:adjustRightInd w:val="0"/>
              <w:spacing w:after="0" w:line="240" w:lineRule="auto"/>
              <w:rPr>
                <w:ins w:id="1310" w:author="윤성빈" w:date="2022-10-05T22:05:00Z"/>
                <w:rFonts w:eastAsia="바탕"/>
                <w:sz w:val="12"/>
                <w:lang w:eastAsia="ko-KR"/>
              </w:rPr>
            </w:pPr>
            <w:ins w:id="1311" w:author="윤성빈" w:date="2022-10-05T22:05:00Z">
              <w:r w:rsidRPr="009677DE">
                <w:rPr>
                  <w:rFonts w:eastAsia="바탕" w:hint="eastAsia"/>
                  <w:sz w:val="12"/>
                  <w:lang w:eastAsia="ko-KR"/>
                </w:rPr>
                <w:t>0.747</w:t>
              </w:r>
            </w:ins>
          </w:p>
          <w:p w14:paraId="277A6091" w14:textId="77777777" w:rsidR="008204F8" w:rsidRPr="009677DE" w:rsidRDefault="008204F8" w:rsidP="0044092D">
            <w:pPr>
              <w:keepNext/>
              <w:widowControl w:val="0"/>
              <w:autoSpaceDE w:val="0"/>
              <w:autoSpaceDN w:val="0"/>
              <w:adjustRightInd w:val="0"/>
              <w:spacing w:after="0" w:line="240" w:lineRule="auto"/>
              <w:rPr>
                <w:ins w:id="1312" w:author="윤성빈" w:date="2022-10-05T22:05:00Z"/>
                <w:rFonts w:eastAsia="바탕"/>
                <w:sz w:val="12"/>
                <w:lang w:eastAsia="ko-KR"/>
              </w:rPr>
            </w:pPr>
            <w:ins w:id="1313" w:author="윤성빈" w:date="2022-10-05T22:05:00Z">
              <w:r w:rsidRPr="009677DE">
                <w:rPr>
                  <w:rFonts w:eastAsia="바탕" w:hint="eastAsia"/>
                  <w:sz w:val="12"/>
                  <w:lang w:eastAsia="ko-KR"/>
                </w:rPr>
                <w:t>(0.141)</w:t>
              </w:r>
            </w:ins>
          </w:p>
        </w:tc>
      </w:tr>
      <w:tr w:rsidR="008204F8" w:rsidRPr="009677DE" w14:paraId="4D4C8AD8" w14:textId="77777777" w:rsidTr="00DC5950">
        <w:tblPrEx>
          <w:tblW w:w="10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1314" w:author="윤성빈" w:date="2022-10-05T22:58:00Z">
            <w:tblPrEx>
              <w:tblW w:w="10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val="289"/>
          <w:ins w:id="1315" w:author="윤성빈" w:date="2022-10-05T22:05:00Z"/>
          <w:trPrChange w:id="1316" w:author="윤성빈" w:date="2022-10-05T22:58:00Z">
            <w:trPr>
              <w:trHeight w:val="289"/>
            </w:trPr>
          </w:trPrChange>
        </w:trPr>
        <w:tc>
          <w:tcPr>
            <w:tcW w:w="534" w:type="dxa"/>
            <w:vMerge/>
            <w:tcPrChange w:id="1317" w:author="윤성빈" w:date="2022-10-05T22:58:00Z">
              <w:tcPr>
                <w:tcW w:w="436" w:type="dxa"/>
                <w:vMerge/>
              </w:tcPr>
            </w:tcPrChange>
          </w:tcPr>
          <w:p w14:paraId="0B485B0F" w14:textId="77777777" w:rsidR="008204F8" w:rsidRPr="009677DE" w:rsidRDefault="008204F8" w:rsidP="0044092D">
            <w:pPr>
              <w:widowControl w:val="0"/>
              <w:autoSpaceDE w:val="0"/>
              <w:autoSpaceDN w:val="0"/>
              <w:adjustRightInd w:val="0"/>
              <w:spacing w:after="0" w:line="240" w:lineRule="auto"/>
              <w:jc w:val="left"/>
              <w:rPr>
                <w:ins w:id="1318" w:author="윤성빈" w:date="2022-10-05T22:05:00Z"/>
                <w:rFonts w:eastAsia="바탕"/>
                <w:sz w:val="12"/>
                <w:lang w:eastAsia="ko-KR"/>
              </w:rPr>
            </w:pPr>
          </w:p>
        </w:tc>
        <w:tc>
          <w:tcPr>
            <w:tcW w:w="717" w:type="dxa"/>
            <w:tcPrChange w:id="1319" w:author="윤성빈" w:date="2022-10-05T22:58:00Z">
              <w:tcPr>
                <w:tcW w:w="815" w:type="dxa"/>
              </w:tcPr>
            </w:tcPrChange>
          </w:tcPr>
          <w:p w14:paraId="71DA0272" w14:textId="77777777" w:rsidR="008204F8" w:rsidRPr="00DC7E61" w:rsidRDefault="008204F8" w:rsidP="0044092D">
            <w:pPr>
              <w:widowControl w:val="0"/>
              <w:autoSpaceDE w:val="0"/>
              <w:autoSpaceDN w:val="0"/>
              <w:adjustRightInd w:val="0"/>
              <w:spacing w:after="0" w:line="240" w:lineRule="auto"/>
              <w:jc w:val="left"/>
              <w:rPr>
                <w:ins w:id="1320" w:author="윤성빈" w:date="2022-10-05T22:05:00Z"/>
                <w:rFonts w:eastAsia="바탕"/>
                <w:sz w:val="12"/>
                <w:lang w:eastAsia="ko-KR"/>
              </w:rPr>
            </w:pPr>
            <w:proofErr w:type="spellStart"/>
            <w:ins w:id="1321" w:author="윤성빈" w:date="2022-10-05T22:05:00Z">
              <w:r w:rsidRPr="00DC7E61">
                <w:rPr>
                  <w:rFonts w:eastAsia="바탕" w:hint="eastAsia"/>
                  <w:sz w:val="12"/>
                  <w:lang w:eastAsia="ko-KR"/>
                </w:rPr>
                <w:t>poprock</w:t>
              </w:r>
              <w:proofErr w:type="spellEnd"/>
            </w:ins>
          </w:p>
        </w:tc>
        <w:tc>
          <w:tcPr>
            <w:tcW w:w="601" w:type="dxa"/>
            <w:tcPrChange w:id="1322" w:author="윤성빈" w:date="2022-10-05T22:58:00Z">
              <w:tcPr>
                <w:tcW w:w="601" w:type="dxa"/>
              </w:tcPr>
            </w:tcPrChange>
          </w:tcPr>
          <w:p w14:paraId="539CD1DD" w14:textId="77777777" w:rsidR="008204F8" w:rsidRPr="009677DE" w:rsidRDefault="008204F8" w:rsidP="0044092D">
            <w:pPr>
              <w:keepNext/>
              <w:widowControl w:val="0"/>
              <w:autoSpaceDE w:val="0"/>
              <w:autoSpaceDN w:val="0"/>
              <w:adjustRightInd w:val="0"/>
              <w:spacing w:after="0" w:line="240" w:lineRule="auto"/>
              <w:rPr>
                <w:ins w:id="1323" w:author="윤성빈" w:date="2022-10-05T22:05:00Z"/>
                <w:rFonts w:eastAsia="바탕"/>
                <w:sz w:val="12"/>
                <w:lang w:eastAsia="ko-KR"/>
              </w:rPr>
            </w:pPr>
            <w:ins w:id="1324" w:author="윤성빈" w:date="2022-10-05T22:05:00Z">
              <w:r w:rsidRPr="009677DE">
                <w:rPr>
                  <w:rFonts w:eastAsia="바탕" w:hint="eastAsia"/>
                  <w:sz w:val="12"/>
                  <w:lang w:eastAsia="ko-KR"/>
                </w:rPr>
                <w:t>0.318</w:t>
              </w:r>
            </w:ins>
          </w:p>
          <w:p w14:paraId="422BEE44" w14:textId="77777777" w:rsidR="008204F8" w:rsidRPr="009677DE" w:rsidRDefault="008204F8" w:rsidP="0044092D">
            <w:pPr>
              <w:keepNext/>
              <w:widowControl w:val="0"/>
              <w:autoSpaceDE w:val="0"/>
              <w:autoSpaceDN w:val="0"/>
              <w:adjustRightInd w:val="0"/>
              <w:spacing w:after="0" w:line="240" w:lineRule="auto"/>
              <w:rPr>
                <w:ins w:id="1325" w:author="윤성빈" w:date="2022-10-05T22:05:00Z"/>
                <w:rFonts w:eastAsia="바탕"/>
                <w:sz w:val="12"/>
                <w:lang w:eastAsia="ko-KR"/>
              </w:rPr>
            </w:pPr>
            <w:ins w:id="1326" w:author="윤성빈" w:date="2022-10-05T22:05:00Z">
              <w:r w:rsidRPr="009677DE">
                <w:rPr>
                  <w:rFonts w:eastAsia="바탕" w:hint="eastAsia"/>
                  <w:sz w:val="12"/>
                  <w:lang w:eastAsia="ko-KR"/>
                </w:rPr>
                <w:t>(0.112)</w:t>
              </w:r>
            </w:ins>
          </w:p>
        </w:tc>
        <w:tc>
          <w:tcPr>
            <w:tcW w:w="601" w:type="dxa"/>
            <w:tcPrChange w:id="1327" w:author="윤성빈" w:date="2022-10-05T22:58:00Z">
              <w:tcPr>
                <w:tcW w:w="601" w:type="dxa"/>
              </w:tcPr>
            </w:tcPrChange>
          </w:tcPr>
          <w:p w14:paraId="2A607E85" w14:textId="77777777" w:rsidR="008204F8" w:rsidRPr="009677DE" w:rsidRDefault="008204F8" w:rsidP="0044092D">
            <w:pPr>
              <w:keepNext/>
              <w:widowControl w:val="0"/>
              <w:autoSpaceDE w:val="0"/>
              <w:autoSpaceDN w:val="0"/>
              <w:adjustRightInd w:val="0"/>
              <w:spacing w:after="0" w:line="240" w:lineRule="auto"/>
              <w:rPr>
                <w:ins w:id="1328" w:author="윤성빈" w:date="2022-10-05T22:05:00Z"/>
                <w:rFonts w:eastAsia="바탕"/>
                <w:sz w:val="12"/>
                <w:lang w:eastAsia="ko-KR"/>
              </w:rPr>
            </w:pPr>
            <w:ins w:id="1329" w:author="윤성빈" w:date="2022-10-05T22:05:00Z">
              <w:r w:rsidRPr="009677DE">
                <w:rPr>
                  <w:rFonts w:eastAsia="바탕" w:hint="eastAsia"/>
                  <w:sz w:val="12"/>
                  <w:lang w:eastAsia="ko-KR"/>
                </w:rPr>
                <w:t>0.779</w:t>
              </w:r>
            </w:ins>
          </w:p>
          <w:p w14:paraId="52E289A9" w14:textId="77777777" w:rsidR="008204F8" w:rsidRPr="009677DE" w:rsidRDefault="008204F8" w:rsidP="0044092D">
            <w:pPr>
              <w:keepNext/>
              <w:widowControl w:val="0"/>
              <w:autoSpaceDE w:val="0"/>
              <w:autoSpaceDN w:val="0"/>
              <w:adjustRightInd w:val="0"/>
              <w:spacing w:after="0" w:line="240" w:lineRule="auto"/>
              <w:rPr>
                <w:ins w:id="1330" w:author="윤성빈" w:date="2022-10-05T22:05:00Z"/>
                <w:rFonts w:eastAsia="바탕"/>
                <w:sz w:val="12"/>
                <w:lang w:eastAsia="ko-KR"/>
              </w:rPr>
            </w:pPr>
            <w:ins w:id="1331" w:author="윤성빈" w:date="2022-10-05T22:05:00Z">
              <w:r w:rsidRPr="009677DE">
                <w:rPr>
                  <w:rFonts w:eastAsia="바탕" w:hint="eastAsia"/>
                  <w:sz w:val="12"/>
                  <w:lang w:eastAsia="ko-KR"/>
                </w:rPr>
                <w:t>(0.174)</w:t>
              </w:r>
            </w:ins>
          </w:p>
        </w:tc>
        <w:tc>
          <w:tcPr>
            <w:tcW w:w="602" w:type="dxa"/>
            <w:tcPrChange w:id="1332" w:author="윤성빈" w:date="2022-10-05T22:58:00Z">
              <w:tcPr>
                <w:tcW w:w="602" w:type="dxa"/>
              </w:tcPr>
            </w:tcPrChange>
          </w:tcPr>
          <w:p w14:paraId="57C7EDF6" w14:textId="77777777" w:rsidR="008204F8" w:rsidRPr="009677DE" w:rsidRDefault="008204F8" w:rsidP="0044092D">
            <w:pPr>
              <w:keepNext/>
              <w:widowControl w:val="0"/>
              <w:autoSpaceDE w:val="0"/>
              <w:autoSpaceDN w:val="0"/>
              <w:adjustRightInd w:val="0"/>
              <w:spacing w:after="0" w:line="240" w:lineRule="auto"/>
              <w:rPr>
                <w:ins w:id="1333" w:author="윤성빈" w:date="2022-10-05T22:05:00Z"/>
                <w:rFonts w:eastAsia="바탕"/>
                <w:sz w:val="12"/>
                <w:lang w:eastAsia="ko-KR"/>
              </w:rPr>
            </w:pPr>
            <w:ins w:id="1334" w:author="윤성빈" w:date="2022-10-05T22:05:00Z">
              <w:r w:rsidRPr="009677DE">
                <w:rPr>
                  <w:rFonts w:eastAsia="바탕" w:hint="eastAsia"/>
                  <w:sz w:val="12"/>
                  <w:lang w:eastAsia="ko-KR"/>
                </w:rPr>
                <w:t>0.915</w:t>
              </w:r>
            </w:ins>
          </w:p>
          <w:p w14:paraId="2C00E0D8" w14:textId="77777777" w:rsidR="008204F8" w:rsidRPr="009677DE" w:rsidRDefault="008204F8" w:rsidP="0044092D">
            <w:pPr>
              <w:keepNext/>
              <w:widowControl w:val="0"/>
              <w:autoSpaceDE w:val="0"/>
              <w:autoSpaceDN w:val="0"/>
              <w:adjustRightInd w:val="0"/>
              <w:spacing w:after="0" w:line="240" w:lineRule="auto"/>
              <w:rPr>
                <w:ins w:id="1335" w:author="윤성빈" w:date="2022-10-05T22:05:00Z"/>
                <w:rFonts w:eastAsia="바탕"/>
                <w:sz w:val="12"/>
                <w:lang w:eastAsia="ko-KR"/>
              </w:rPr>
            </w:pPr>
            <w:ins w:id="1336" w:author="윤성빈" w:date="2022-10-05T22:05:00Z">
              <w:r w:rsidRPr="009677DE">
                <w:rPr>
                  <w:rFonts w:eastAsia="바탕" w:hint="eastAsia"/>
                  <w:sz w:val="12"/>
                  <w:lang w:eastAsia="ko-KR"/>
                </w:rPr>
                <w:t>(0.099)</w:t>
              </w:r>
            </w:ins>
          </w:p>
        </w:tc>
        <w:tc>
          <w:tcPr>
            <w:tcW w:w="601" w:type="dxa"/>
            <w:tcPrChange w:id="1337" w:author="윤성빈" w:date="2022-10-05T22:58:00Z">
              <w:tcPr>
                <w:tcW w:w="601" w:type="dxa"/>
              </w:tcPr>
            </w:tcPrChange>
          </w:tcPr>
          <w:p w14:paraId="38BE7637" w14:textId="77777777" w:rsidR="008204F8" w:rsidRPr="009677DE" w:rsidRDefault="008204F8" w:rsidP="0044092D">
            <w:pPr>
              <w:keepNext/>
              <w:widowControl w:val="0"/>
              <w:autoSpaceDE w:val="0"/>
              <w:autoSpaceDN w:val="0"/>
              <w:adjustRightInd w:val="0"/>
              <w:spacing w:after="0" w:line="240" w:lineRule="auto"/>
              <w:rPr>
                <w:ins w:id="1338" w:author="윤성빈" w:date="2022-10-05T22:05:00Z"/>
                <w:rFonts w:eastAsia="바탕"/>
                <w:sz w:val="12"/>
                <w:lang w:eastAsia="ko-KR"/>
              </w:rPr>
            </w:pPr>
            <w:ins w:id="1339" w:author="윤성빈" w:date="2022-10-05T22:05:00Z">
              <w:r w:rsidRPr="009677DE">
                <w:rPr>
                  <w:rFonts w:eastAsia="바탕" w:hint="eastAsia"/>
                  <w:sz w:val="12"/>
                  <w:lang w:eastAsia="ko-KR"/>
                </w:rPr>
                <w:t>0.76</w:t>
              </w:r>
            </w:ins>
          </w:p>
          <w:p w14:paraId="7DC9FB36" w14:textId="77777777" w:rsidR="008204F8" w:rsidRPr="009677DE" w:rsidRDefault="008204F8" w:rsidP="0044092D">
            <w:pPr>
              <w:keepNext/>
              <w:widowControl w:val="0"/>
              <w:autoSpaceDE w:val="0"/>
              <w:autoSpaceDN w:val="0"/>
              <w:adjustRightInd w:val="0"/>
              <w:spacing w:after="0" w:line="240" w:lineRule="auto"/>
              <w:rPr>
                <w:ins w:id="1340" w:author="윤성빈" w:date="2022-10-05T22:05:00Z"/>
                <w:rFonts w:eastAsia="바탕"/>
                <w:sz w:val="12"/>
                <w:lang w:eastAsia="ko-KR"/>
              </w:rPr>
            </w:pPr>
            <w:ins w:id="1341" w:author="윤성빈" w:date="2022-10-05T22:05:00Z">
              <w:r w:rsidRPr="009677DE">
                <w:rPr>
                  <w:rFonts w:eastAsia="바탕" w:hint="eastAsia"/>
                  <w:sz w:val="12"/>
                  <w:lang w:eastAsia="ko-KR"/>
                </w:rPr>
                <w:t>(0.172)</w:t>
              </w:r>
            </w:ins>
          </w:p>
        </w:tc>
        <w:tc>
          <w:tcPr>
            <w:tcW w:w="602" w:type="dxa"/>
            <w:tcPrChange w:id="1342" w:author="윤성빈" w:date="2022-10-05T22:58:00Z">
              <w:tcPr>
                <w:tcW w:w="602" w:type="dxa"/>
              </w:tcPr>
            </w:tcPrChange>
          </w:tcPr>
          <w:p w14:paraId="48B741A6" w14:textId="77777777" w:rsidR="008204F8" w:rsidRPr="009677DE" w:rsidRDefault="008204F8" w:rsidP="0044092D">
            <w:pPr>
              <w:keepNext/>
              <w:widowControl w:val="0"/>
              <w:autoSpaceDE w:val="0"/>
              <w:autoSpaceDN w:val="0"/>
              <w:adjustRightInd w:val="0"/>
              <w:spacing w:after="0" w:line="240" w:lineRule="auto"/>
              <w:rPr>
                <w:ins w:id="1343" w:author="윤성빈" w:date="2022-10-05T22:05:00Z"/>
                <w:rFonts w:eastAsia="바탕"/>
                <w:sz w:val="12"/>
                <w:lang w:eastAsia="ko-KR"/>
              </w:rPr>
            </w:pPr>
            <w:ins w:id="1344" w:author="윤성빈" w:date="2022-10-05T22:05:00Z">
              <w:r w:rsidRPr="009677DE">
                <w:rPr>
                  <w:rFonts w:eastAsia="바탕" w:hint="eastAsia"/>
                  <w:sz w:val="12"/>
                  <w:lang w:eastAsia="ko-KR"/>
                </w:rPr>
                <w:t>0.697</w:t>
              </w:r>
            </w:ins>
          </w:p>
          <w:p w14:paraId="395E6109" w14:textId="77777777" w:rsidR="008204F8" w:rsidRPr="009677DE" w:rsidRDefault="008204F8" w:rsidP="0044092D">
            <w:pPr>
              <w:keepNext/>
              <w:widowControl w:val="0"/>
              <w:autoSpaceDE w:val="0"/>
              <w:autoSpaceDN w:val="0"/>
              <w:adjustRightInd w:val="0"/>
              <w:spacing w:after="0" w:line="240" w:lineRule="auto"/>
              <w:rPr>
                <w:ins w:id="1345" w:author="윤성빈" w:date="2022-10-05T22:05:00Z"/>
                <w:rFonts w:eastAsia="바탕"/>
                <w:sz w:val="12"/>
                <w:lang w:eastAsia="ko-KR"/>
              </w:rPr>
            </w:pPr>
            <w:ins w:id="1346" w:author="윤성빈" w:date="2022-10-05T22:05:00Z">
              <w:r w:rsidRPr="009677DE">
                <w:rPr>
                  <w:rFonts w:eastAsia="바탕" w:hint="eastAsia"/>
                  <w:sz w:val="12"/>
                  <w:lang w:eastAsia="ko-KR"/>
                </w:rPr>
                <w:t>(0.194)</w:t>
              </w:r>
            </w:ins>
          </w:p>
        </w:tc>
        <w:tc>
          <w:tcPr>
            <w:tcW w:w="602" w:type="dxa"/>
            <w:tcPrChange w:id="1347" w:author="윤성빈" w:date="2022-10-05T22:58:00Z">
              <w:tcPr>
                <w:tcW w:w="602" w:type="dxa"/>
              </w:tcPr>
            </w:tcPrChange>
          </w:tcPr>
          <w:p w14:paraId="74BD670A" w14:textId="77777777" w:rsidR="008204F8" w:rsidRPr="009677DE" w:rsidRDefault="008204F8" w:rsidP="0044092D">
            <w:pPr>
              <w:keepNext/>
              <w:widowControl w:val="0"/>
              <w:autoSpaceDE w:val="0"/>
              <w:autoSpaceDN w:val="0"/>
              <w:adjustRightInd w:val="0"/>
              <w:spacing w:after="0" w:line="240" w:lineRule="auto"/>
              <w:rPr>
                <w:ins w:id="1348" w:author="윤성빈" w:date="2022-10-05T22:05:00Z"/>
                <w:rFonts w:eastAsia="바탕"/>
                <w:sz w:val="12"/>
                <w:lang w:eastAsia="ko-KR"/>
              </w:rPr>
            </w:pPr>
            <w:ins w:id="1349" w:author="윤성빈" w:date="2022-10-05T22:05:00Z">
              <w:r w:rsidRPr="009677DE">
                <w:rPr>
                  <w:rFonts w:eastAsia="바탕" w:hint="eastAsia"/>
                  <w:sz w:val="12"/>
                  <w:lang w:eastAsia="ko-KR"/>
                </w:rPr>
                <w:t>9.944</w:t>
              </w:r>
            </w:ins>
          </w:p>
          <w:p w14:paraId="2126E37F" w14:textId="77777777" w:rsidR="008204F8" w:rsidRPr="009677DE" w:rsidRDefault="008204F8" w:rsidP="0044092D">
            <w:pPr>
              <w:keepNext/>
              <w:widowControl w:val="0"/>
              <w:autoSpaceDE w:val="0"/>
              <w:autoSpaceDN w:val="0"/>
              <w:adjustRightInd w:val="0"/>
              <w:spacing w:after="0" w:line="240" w:lineRule="auto"/>
              <w:rPr>
                <w:ins w:id="1350" w:author="윤성빈" w:date="2022-10-05T22:05:00Z"/>
                <w:rFonts w:eastAsia="바탕"/>
                <w:sz w:val="12"/>
                <w:lang w:eastAsia="ko-KR"/>
              </w:rPr>
            </w:pPr>
            <w:ins w:id="1351" w:author="윤성빈" w:date="2022-10-05T22:05:00Z">
              <w:r w:rsidRPr="009677DE">
                <w:rPr>
                  <w:rFonts w:eastAsia="바탕" w:hint="eastAsia"/>
                  <w:sz w:val="12"/>
                  <w:lang w:eastAsia="ko-KR"/>
                </w:rPr>
                <w:t>(2.828)</w:t>
              </w:r>
            </w:ins>
          </w:p>
        </w:tc>
        <w:tc>
          <w:tcPr>
            <w:tcW w:w="601" w:type="dxa"/>
            <w:tcPrChange w:id="1352" w:author="윤성빈" w:date="2022-10-05T22:58:00Z">
              <w:tcPr>
                <w:tcW w:w="601" w:type="dxa"/>
              </w:tcPr>
            </w:tcPrChange>
          </w:tcPr>
          <w:p w14:paraId="6BF23229" w14:textId="77777777" w:rsidR="008204F8" w:rsidRPr="009677DE" w:rsidRDefault="008204F8" w:rsidP="0044092D">
            <w:pPr>
              <w:keepNext/>
              <w:widowControl w:val="0"/>
              <w:autoSpaceDE w:val="0"/>
              <w:autoSpaceDN w:val="0"/>
              <w:adjustRightInd w:val="0"/>
              <w:spacing w:after="0" w:line="240" w:lineRule="auto"/>
              <w:rPr>
                <w:ins w:id="1353" w:author="윤성빈" w:date="2022-10-05T22:05:00Z"/>
                <w:rFonts w:eastAsia="바탕"/>
                <w:sz w:val="12"/>
                <w:lang w:eastAsia="ko-KR"/>
              </w:rPr>
            </w:pPr>
            <w:ins w:id="1354" w:author="윤성빈" w:date="2022-10-05T22:05:00Z">
              <w:r w:rsidRPr="009677DE">
                <w:rPr>
                  <w:rFonts w:eastAsia="바탕" w:hint="eastAsia"/>
                  <w:sz w:val="12"/>
                  <w:lang w:eastAsia="ko-KR"/>
                </w:rPr>
                <w:t>24.676</w:t>
              </w:r>
            </w:ins>
          </w:p>
          <w:p w14:paraId="457B437C" w14:textId="77777777" w:rsidR="008204F8" w:rsidRPr="009677DE" w:rsidRDefault="008204F8" w:rsidP="0044092D">
            <w:pPr>
              <w:keepNext/>
              <w:widowControl w:val="0"/>
              <w:autoSpaceDE w:val="0"/>
              <w:autoSpaceDN w:val="0"/>
              <w:adjustRightInd w:val="0"/>
              <w:spacing w:after="0" w:line="240" w:lineRule="auto"/>
              <w:rPr>
                <w:ins w:id="1355" w:author="윤성빈" w:date="2022-10-05T22:05:00Z"/>
                <w:rFonts w:eastAsia="바탕"/>
                <w:sz w:val="12"/>
                <w:lang w:eastAsia="ko-KR"/>
              </w:rPr>
            </w:pPr>
            <w:ins w:id="1356" w:author="윤성빈" w:date="2022-10-05T22:05:00Z">
              <w:r w:rsidRPr="009677DE">
                <w:rPr>
                  <w:rFonts w:eastAsia="바탕" w:hint="eastAsia"/>
                  <w:sz w:val="12"/>
                  <w:lang w:eastAsia="ko-KR"/>
                </w:rPr>
                <w:t>(5.899)</w:t>
              </w:r>
            </w:ins>
          </w:p>
        </w:tc>
        <w:tc>
          <w:tcPr>
            <w:tcW w:w="601" w:type="dxa"/>
            <w:tcPrChange w:id="1357" w:author="윤성빈" w:date="2022-10-05T22:58:00Z">
              <w:tcPr>
                <w:tcW w:w="601" w:type="dxa"/>
              </w:tcPr>
            </w:tcPrChange>
          </w:tcPr>
          <w:p w14:paraId="24D8B7CD" w14:textId="77777777" w:rsidR="008204F8" w:rsidRPr="009677DE" w:rsidRDefault="008204F8" w:rsidP="0044092D">
            <w:pPr>
              <w:keepNext/>
              <w:widowControl w:val="0"/>
              <w:autoSpaceDE w:val="0"/>
              <w:autoSpaceDN w:val="0"/>
              <w:adjustRightInd w:val="0"/>
              <w:spacing w:after="0" w:line="240" w:lineRule="auto"/>
              <w:rPr>
                <w:ins w:id="1358" w:author="윤성빈" w:date="2022-10-05T22:05:00Z"/>
                <w:rFonts w:eastAsia="바탕"/>
                <w:sz w:val="12"/>
                <w:lang w:eastAsia="ko-KR"/>
              </w:rPr>
            </w:pPr>
            <w:ins w:id="1359" w:author="윤성빈" w:date="2022-10-05T22:05:00Z">
              <w:r w:rsidRPr="009677DE">
                <w:rPr>
                  <w:rFonts w:eastAsia="바탕" w:hint="eastAsia"/>
                  <w:sz w:val="12"/>
                  <w:lang w:eastAsia="ko-KR"/>
                </w:rPr>
                <w:t>25.828</w:t>
              </w:r>
            </w:ins>
          </w:p>
          <w:p w14:paraId="290FFF74" w14:textId="77777777" w:rsidR="008204F8" w:rsidRPr="009677DE" w:rsidRDefault="008204F8" w:rsidP="0044092D">
            <w:pPr>
              <w:keepNext/>
              <w:widowControl w:val="0"/>
              <w:autoSpaceDE w:val="0"/>
              <w:autoSpaceDN w:val="0"/>
              <w:adjustRightInd w:val="0"/>
              <w:spacing w:after="0" w:line="240" w:lineRule="auto"/>
              <w:rPr>
                <w:ins w:id="1360" w:author="윤성빈" w:date="2022-10-05T22:05:00Z"/>
                <w:rFonts w:eastAsia="바탕"/>
                <w:sz w:val="12"/>
                <w:lang w:eastAsia="ko-KR"/>
              </w:rPr>
            </w:pPr>
            <w:ins w:id="1361" w:author="윤성빈" w:date="2022-10-05T22:05:00Z">
              <w:r w:rsidRPr="009677DE">
                <w:rPr>
                  <w:rFonts w:eastAsia="바탕" w:hint="eastAsia"/>
                  <w:sz w:val="12"/>
                  <w:lang w:eastAsia="ko-KR"/>
                </w:rPr>
                <w:t>(5.008)</w:t>
              </w:r>
            </w:ins>
          </w:p>
        </w:tc>
        <w:tc>
          <w:tcPr>
            <w:tcW w:w="602" w:type="dxa"/>
            <w:tcPrChange w:id="1362" w:author="윤성빈" w:date="2022-10-05T22:58:00Z">
              <w:tcPr>
                <w:tcW w:w="602" w:type="dxa"/>
              </w:tcPr>
            </w:tcPrChange>
          </w:tcPr>
          <w:p w14:paraId="65C7BFA8" w14:textId="77777777" w:rsidR="008204F8" w:rsidRPr="009677DE" w:rsidRDefault="008204F8" w:rsidP="0044092D">
            <w:pPr>
              <w:keepNext/>
              <w:widowControl w:val="0"/>
              <w:autoSpaceDE w:val="0"/>
              <w:autoSpaceDN w:val="0"/>
              <w:adjustRightInd w:val="0"/>
              <w:spacing w:after="0" w:line="240" w:lineRule="auto"/>
              <w:rPr>
                <w:ins w:id="1363" w:author="윤성빈" w:date="2022-10-05T22:05:00Z"/>
                <w:rFonts w:eastAsia="바탕"/>
                <w:sz w:val="12"/>
                <w:lang w:eastAsia="ko-KR"/>
              </w:rPr>
            </w:pPr>
            <w:ins w:id="1364" w:author="윤성빈" w:date="2022-10-05T22:05:00Z">
              <w:r w:rsidRPr="009677DE">
                <w:rPr>
                  <w:rFonts w:eastAsia="바탕" w:hint="eastAsia"/>
                  <w:sz w:val="12"/>
                  <w:lang w:eastAsia="ko-KR"/>
                </w:rPr>
                <w:t>9.512</w:t>
              </w:r>
            </w:ins>
          </w:p>
          <w:p w14:paraId="3B108AEA" w14:textId="77777777" w:rsidR="008204F8" w:rsidRPr="009677DE" w:rsidRDefault="008204F8" w:rsidP="0044092D">
            <w:pPr>
              <w:keepNext/>
              <w:widowControl w:val="0"/>
              <w:autoSpaceDE w:val="0"/>
              <w:autoSpaceDN w:val="0"/>
              <w:adjustRightInd w:val="0"/>
              <w:spacing w:after="0" w:line="240" w:lineRule="auto"/>
              <w:rPr>
                <w:ins w:id="1365" w:author="윤성빈" w:date="2022-10-05T22:05:00Z"/>
                <w:rFonts w:eastAsia="바탕"/>
                <w:sz w:val="12"/>
                <w:lang w:eastAsia="ko-KR"/>
              </w:rPr>
            </w:pPr>
            <w:ins w:id="1366" w:author="윤성빈" w:date="2022-10-05T22:05:00Z">
              <w:r w:rsidRPr="009677DE">
                <w:rPr>
                  <w:rFonts w:eastAsia="바탕" w:hint="eastAsia"/>
                  <w:sz w:val="12"/>
                  <w:lang w:eastAsia="ko-KR"/>
                </w:rPr>
                <w:t>(2.602)</w:t>
              </w:r>
            </w:ins>
          </w:p>
        </w:tc>
        <w:tc>
          <w:tcPr>
            <w:tcW w:w="602" w:type="dxa"/>
            <w:tcPrChange w:id="1367" w:author="윤성빈" w:date="2022-10-05T22:58:00Z">
              <w:tcPr>
                <w:tcW w:w="602" w:type="dxa"/>
              </w:tcPr>
            </w:tcPrChange>
          </w:tcPr>
          <w:p w14:paraId="04AE08A8" w14:textId="77777777" w:rsidR="008204F8" w:rsidRPr="009677DE" w:rsidRDefault="008204F8" w:rsidP="0044092D">
            <w:pPr>
              <w:keepNext/>
              <w:widowControl w:val="0"/>
              <w:autoSpaceDE w:val="0"/>
              <w:autoSpaceDN w:val="0"/>
              <w:adjustRightInd w:val="0"/>
              <w:spacing w:after="0" w:line="240" w:lineRule="auto"/>
              <w:rPr>
                <w:ins w:id="1368" w:author="윤성빈" w:date="2022-10-05T22:05:00Z"/>
                <w:rFonts w:eastAsia="바탕"/>
                <w:sz w:val="12"/>
                <w:lang w:eastAsia="ko-KR"/>
              </w:rPr>
            </w:pPr>
            <w:ins w:id="1369" w:author="윤성빈" w:date="2022-10-05T22:05:00Z">
              <w:r w:rsidRPr="009677DE">
                <w:rPr>
                  <w:rFonts w:eastAsia="바탕" w:hint="eastAsia"/>
                  <w:sz w:val="12"/>
                  <w:lang w:eastAsia="ko-KR"/>
                </w:rPr>
                <w:t>20.188</w:t>
              </w:r>
            </w:ins>
          </w:p>
          <w:p w14:paraId="238EB9C0" w14:textId="77777777" w:rsidR="008204F8" w:rsidRPr="009677DE" w:rsidRDefault="008204F8" w:rsidP="0044092D">
            <w:pPr>
              <w:keepNext/>
              <w:widowControl w:val="0"/>
              <w:autoSpaceDE w:val="0"/>
              <w:autoSpaceDN w:val="0"/>
              <w:adjustRightInd w:val="0"/>
              <w:spacing w:after="0" w:line="240" w:lineRule="auto"/>
              <w:rPr>
                <w:ins w:id="1370" w:author="윤성빈" w:date="2022-10-05T22:05:00Z"/>
                <w:rFonts w:eastAsia="바탕"/>
                <w:sz w:val="12"/>
                <w:lang w:eastAsia="ko-KR"/>
              </w:rPr>
            </w:pPr>
            <w:ins w:id="1371" w:author="윤성빈" w:date="2022-10-05T22:05:00Z">
              <w:r w:rsidRPr="009677DE">
                <w:rPr>
                  <w:rFonts w:eastAsia="바탕" w:hint="eastAsia"/>
                  <w:sz w:val="12"/>
                  <w:lang w:eastAsia="ko-KR"/>
                </w:rPr>
                <w:t>(5.435)</w:t>
              </w:r>
            </w:ins>
          </w:p>
        </w:tc>
        <w:tc>
          <w:tcPr>
            <w:tcW w:w="601" w:type="dxa"/>
            <w:tcPrChange w:id="1372" w:author="윤성빈" w:date="2022-10-05T22:58:00Z">
              <w:tcPr>
                <w:tcW w:w="601" w:type="dxa"/>
              </w:tcPr>
            </w:tcPrChange>
          </w:tcPr>
          <w:p w14:paraId="3578AE60" w14:textId="77777777" w:rsidR="008204F8" w:rsidRPr="009677DE" w:rsidRDefault="008204F8" w:rsidP="0044092D">
            <w:pPr>
              <w:keepNext/>
              <w:widowControl w:val="0"/>
              <w:autoSpaceDE w:val="0"/>
              <w:autoSpaceDN w:val="0"/>
              <w:adjustRightInd w:val="0"/>
              <w:spacing w:after="0" w:line="240" w:lineRule="auto"/>
              <w:rPr>
                <w:ins w:id="1373" w:author="윤성빈" w:date="2022-10-05T22:05:00Z"/>
                <w:rFonts w:eastAsia="바탕"/>
                <w:sz w:val="12"/>
                <w:lang w:eastAsia="ko-KR"/>
              </w:rPr>
            </w:pPr>
            <w:ins w:id="1374" w:author="윤성빈" w:date="2022-10-05T22:05:00Z">
              <w:r w:rsidRPr="009677DE">
                <w:rPr>
                  <w:rFonts w:eastAsia="바탕" w:hint="eastAsia"/>
                  <w:sz w:val="12"/>
                  <w:lang w:eastAsia="ko-KR"/>
                </w:rPr>
                <w:t>0.039</w:t>
              </w:r>
            </w:ins>
          </w:p>
          <w:p w14:paraId="71C6787B" w14:textId="77777777" w:rsidR="008204F8" w:rsidRPr="009677DE" w:rsidRDefault="008204F8" w:rsidP="0044092D">
            <w:pPr>
              <w:keepNext/>
              <w:widowControl w:val="0"/>
              <w:autoSpaceDE w:val="0"/>
              <w:autoSpaceDN w:val="0"/>
              <w:adjustRightInd w:val="0"/>
              <w:spacing w:after="0" w:line="240" w:lineRule="auto"/>
              <w:rPr>
                <w:ins w:id="1375" w:author="윤성빈" w:date="2022-10-05T22:05:00Z"/>
                <w:rFonts w:eastAsia="바탕"/>
                <w:sz w:val="12"/>
                <w:lang w:eastAsia="ko-KR"/>
              </w:rPr>
            </w:pPr>
            <w:ins w:id="1376" w:author="윤성빈" w:date="2022-10-05T22:05:00Z">
              <w:r w:rsidRPr="009677DE">
                <w:rPr>
                  <w:rFonts w:eastAsia="바탕" w:hint="eastAsia"/>
                  <w:sz w:val="12"/>
                  <w:lang w:eastAsia="ko-KR"/>
                </w:rPr>
                <w:t>(0.044)</w:t>
              </w:r>
            </w:ins>
          </w:p>
        </w:tc>
        <w:tc>
          <w:tcPr>
            <w:tcW w:w="602" w:type="dxa"/>
            <w:tcPrChange w:id="1377" w:author="윤성빈" w:date="2022-10-05T22:58:00Z">
              <w:tcPr>
                <w:tcW w:w="602" w:type="dxa"/>
              </w:tcPr>
            </w:tcPrChange>
          </w:tcPr>
          <w:p w14:paraId="6608FE31" w14:textId="77777777" w:rsidR="008204F8" w:rsidRPr="009677DE" w:rsidRDefault="008204F8" w:rsidP="0044092D">
            <w:pPr>
              <w:keepNext/>
              <w:widowControl w:val="0"/>
              <w:autoSpaceDE w:val="0"/>
              <w:autoSpaceDN w:val="0"/>
              <w:adjustRightInd w:val="0"/>
              <w:spacing w:after="0" w:line="240" w:lineRule="auto"/>
              <w:rPr>
                <w:ins w:id="1378" w:author="윤성빈" w:date="2022-10-05T22:05:00Z"/>
                <w:rFonts w:eastAsia="바탕"/>
                <w:sz w:val="12"/>
                <w:lang w:eastAsia="ko-KR"/>
              </w:rPr>
            </w:pPr>
            <w:ins w:id="1379" w:author="윤성빈" w:date="2022-10-05T22:05:00Z">
              <w:r w:rsidRPr="009677DE">
                <w:rPr>
                  <w:rFonts w:eastAsia="바탕" w:hint="eastAsia"/>
                  <w:sz w:val="12"/>
                  <w:lang w:eastAsia="ko-KR"/>
                </w:rPr>
                <w:t>0.558</w:t>
              </w:r>
            </w:ins>
          </w:p>
          <w:p w14:paraId="020C9338" w14:textId="77777777" w:rsidR="008204F8" w:rsidRPr="009677DE" w:rsidRDefault="008204F8" w:rsidP="0044092D">
            <w:pPr>
              <w:keepNext/>
              <w:widowControl w:val="0"/>
              <w:autoSpaceDE w:val="0"/>
              <w:autoSpaceDN w:val="0"/>
              <w:adjustRightInd w:val="0"/>
              <w:spacing w:after="0" w:line="240" w:lineRule="auto"/>
              <w:rPr>
                <w:ins w:id="1380" w:author="윤성빈" w:date="2022-10-05T22:05:00Z"/>
                <w:rFonts w:eastAsia="바탕"/>
                <w:sz w:val="12"/>
                <w:lang w:eastAsia="ko-KR"/>
              </w:rPr>
            </w:pPr>
            <w:ins w:id="1381" w:author="윤성빈" w:date="2022-10-05T22:05:00Z">
              <w:r w:rsidRPr="009677DE">
                <w:rPr>
                  <w:rFonts w:eastAsia="바탕" w:hint="eastAsia"/>
                  <w:sz w:val="12"/>
                  <w:lang w:eastAsia="ko-KR"/>
                </w:rPr>
                <w:t>(0.169)</w:t>
              </w:r>
            </w:ins>
          </w:p>
        </w:tc>
        <w:tc>
          <w:tcPr>
            <w:tcW w:w="601" w:type="dxa"/>
            <w:tcPrChange w:id="1382" w:author="윤성빈" w:date="2022-10-05T22:58:00Z">
              <w:tcPr>
                <w:tcW w:w="601" w:type="dxa"/>
              </w:tcPr>
            </w:tcPrChange>
          </w:tcPr>
          <w:p w14:paraId="377870A9" w14:textId="77777777" w:rsidR="008204F8" w:rsidRPr="009677DE" w:rsidRDefault="008204F8" w:rsidP="0044092D">
            <w:pPr>
              <w:keepNext/>
              <w:widowControl w:val="0"/>
              <w:autoSpaceDE w:val="0"/>
              <w:autoSpaceDN w:val="0"/>
              <w:adjustRightInd w:val="0"/>
              <w:spacing w:after="0" w:line="240" w:lineRule="auto"/>
              <w:rPr>
                <w:ins w:id="1383" w:author="윤성빈" w:date="2022-10-05T22:05:00Z"/>
                <w:rFonts w:eastAsia="바탕"/>
                <w:sz w:val="12"/>
                <w:lang w:eastAsia="ko-KR"/>
              </w:rPr>
            </w:pPr>
            <w:ins w:id="1384" w:author="윤성빈" w:date="2022-10-05T22:05:00Z">
              <w:r w:rsidRPr="009677DE">
                <w:rPr>
                  <w:rFonts w:eastAsia="바탕" w:hint="eastAsia"/>
                  <w:sz w:val="12"/>
                  <w:lang w:eastAsia="ko-KR"/>
                </w:rPr>
                <w:t>0.679</w:t>
              </w:r>
            </w:ins>
          </w:p>
          <w:p w14:paraId="2286C868" w14:textId="77777777" w:rsidR="008204F8" w:rsidRPr="009677DE" w:rsidRDefault="008204F8" w:rsidP="0044092D">
            <w:pPr>
              <w:keepNext/>
              <w:widowControl w:val="0"/>
              <w:autoSpaceDE w:val="0"/>
              <w:autoSpaceDN w:val="0"/>
              <w:adjustRightInd w:val="0"/>
              <w:spacing w:after="0" w:line="240" w:lineRule="auto"/>
              <w:rPr>
                <w:ins w:id="1385" w:author="윤성빈" w:date="2022-10-05T22:05:00Z"/>
                <w:rFonts w:eastAsia="바탕"/>
                <w:sz w:val="12"/>
                <w:lang w:eastAsia="ko-KR"/>
              </w:rPr>
            </w:pPr>
            <w:ins w:id="1386" w:author="윤성빈" w:date="2022-10-05T22:05:00Z">
              <w:r w:rsidRPr="009677DE">
                <w:rPr>
                  <w:rFonts w:eastAsia="바탕" w:hint="eastAsia"/>
                  <w:sz w:val="12"/>
                  <w:lang w:eastAsia="ko-KR"/>
                </w:rPr>
                <w:t>(0.172)</w:t>
              </w:r>
            </w:ins>
          </w:p>
        </w:tc>
        <w:tc>
          <w:tcPr>
            <w:tcW w:w="601" w:type="dxa"/>
            <w:tcPrChange w:id="1387" w:author="윤성빈" w:date="2022-10-05T22:58:00Z">
              <w:tcPr>
                <w:tcW w:w="601" w:type="dxa"/>
              </w:tcPr>
            </w:tcPrChange>
          </w:tcPr>
          <w:p w14:paraId="27C3136D" w14:textId="77777777" w:rsidR="008204F8" w:rsidRPr="009677DE" w:rsidRDefault="008204F8" w:rsidP="0044092D">
            <w:pPr>
              <w:keepNext/>
              <w:widowControl w:val="0"/>
              <w:autoSpaceDE w:val="0"/>
              <w:autoSpaceDN w:val="0"/>
              <w:adjustRightInd w:val="0"/>
              <w:spacing w:after="0" w:line="240" w:lineRule="auto"/>
              <w:rPr>
                <w:ins w:id="1388" w:author="윤성빈" w:date="2022-10-05T22:05:00Z"/>
                <w:rFonts w:eastAsia="바탕"/>
                <w:sz w:val="12"/>
                <w:lang w:eastAsia="ko-KR"/>
              </w:rPr>
            </w:pPr>
            <w:ins w:id="1389" w:author="윤성빈" w:date="2022-10-05T22:05:00Z">
              <w:r w:rsidRPr="009677DE">
                <w:rPr>
                  <w:rFonts w:eastAsia="바탕" w:hint="eastAsia"/>
                  <w:sz w:val="12"/>
                  <w:lang w:eastAsia="ko-KR"/>
                </w:rPr>
                <w:t>0.040</w:t>
              </w:r>
            </w:ins>
          </w:p>
          <w:p w14:paraId="01CD07AE" w14:textId="77777777" w:rsidR="008204F8" w:rsidRPr="009677DE" w:rsidRDefault="008204F8" w:rsidP="0044092D">
            <w:pPr>
              <w:keepNext/>
              <w:widowControl w:val="0"/>
              <w:autoSpaceDE w:val="0"/>
              <w:autoSpaceDN w:val="0"/>
              <w:adjustRightInd w:val="0"/>
              <w:spacing w:after="0" w:line="240" w:lineRule="auto"/>
              <w:rPr>
                <w:ins w:id="1390" w:author="윤성빈" w:date="2022-10-05T22:05:00Z"/>
                <w:rFonts w:eastAsia="바탕"/>
                <w:sz w:val="12"/>
                <w:lang w:eastAsia="ko-KR"/>
              </w:rPr>
            </w:pPr>
            <w:ins w:id="1391" w:author="윤성빈" w:date="2022-10-05T22:05:00Z">
              <w:r w:rsidRPr="009677DE">
                <w:rPr>
                  <w:rFonts w:eastAsia="바탕" w:hint="eastAsia"/>
                  <w:sz w:val="12"/>
                  <w:lang w:eastAsia="ko-KR"/>
                </w:rPr>
                <w:t>(0.031)</w:t>
              </w:r>
            </w:ins>
          </w:p>
        </w:tc>
        <w:tc>
          <w:tcPr>
            <w:tcW w:w="603" w:type="dxa"/>
            <w:tcPrChange w:id="1392" w:author="윤성빈" w:date="2022-10-05T22:58:00Z">
              <w:tcPr>
                <w:tcW w:w="603" w:type="dxa"/>
              </w:tcPr>
            </w:tcPrChange>
          </w:tcPr>
          <w:p w14:paraId="31AC51D6" w14:textId="77777777" w:rsidR="008204F8" w:rsidRPr="009677DE" w:rsidRDefault="008204F8" w:rsidP="0044092D">
            <w:pPr>
              <w:keepNext/>
              <w:widowControl w:val="0"/>
              <w:autoSpaceDE w:val="0"/>
              <w:autoSpaceDN w:val="0"/>
              <w:adjustRightInd w:val="0"/>
              <w:spacing w:after="0" w:line="240" w:lineRule="auto"/>
              <w:rPr>
                <w:ins w:id="1393" w:author="윤성빈" w:date="2022-10-05T22:05:00Z"/>
                <w:rFonts w:eastAsia="바탕"/>
                <w:sz w:val="12"/>
                <w:lang w:eastAsia="ko-KR"/>
              </w:rPr>
            </w:pPr>
            <w:ins w:id="1394" w:author="윤성빈" w:date="2022-10-05T22:05:00Z">
              <w:r w:rsidRPr="009677DE">
                <w:rPr>
                  <w:rFonts w:eastAsia="바탕" w:hint="eastAsia"/>
                  <w:sz w:val="12"/>
                  <w:lang w:eastAsia="ko-KR"/>
                </w:rPr>
                <w:t>0.489</w:t>
              </w:r>
            </w:ins>
          </w:p>
          <w:p w14:paraId="3ACC5E5B" w14:textId="77777777" w:rsidR="008204F8" w:rsidRPr="009677DE" w:rsidRDefault="008204F8" w:rsidP="0044092D">
            <w:pPr>
              <w:keepNext/>
              <w:widowControl w:val="0"/>
              <w:autoSpaceDE w:val="0"/>
              <w:autoSpaceDN w:val="0"/>
              <w:adjustRightInd w:val="0"/>
              <w:spacing w:after="0" w:line="240" w:lineRule="auto"/>
              <w:rPr>
                <w:ins w:id="1395" w:author="윤성빈" w:date="2022-10-05T22:05:00Z"/>
                <w:rFonts w:eastAsia="바탕"/>
                <w:sz w:val="12"/>
                <w:lang w:eastAsia="ko-KR"/>
              </w:rPr>
            </w:pPr>
            <w:ins w:id="1396" w:author="윤성빈" w:date="2022-10-05T22:05:00Z">
              <w:r w:rsidRPr="009677DE">
                <w:rPr>
                  <w:rFonts w:eastAsia="바탕" w:hint="eastAsia"/>
                  <w:sz w:val="12"/>
                  <w:lang w:eastAsia="ko-KR"/>
                </w:rPr>
                <w:t>(0.201)</w:t>
              </w:r>
            </w:ins>
          </w:p>
        </w:tc>
      </w:tr>
    </w:tbl>
    <w:p w14:paraId="55C9F577" w14:textId="54F71F6A" w:rsidR="009556F0" w:rsidDel="008204F8" w:rsidRDefault="008204F8" w:rsidP="009556F0">
      <w:pPr>
        <w:pStyle w:val="a3"/>
        <w:rPr>
          <w:del w:id="1397" w:author="윤성빈" w:date="2022-10-05T22:05:00Z"/>
          <w:rFonts w:eastAsia="맑은 고딕"/>
          <w:lang w:eastAsia="ko-KR"/>
        </w:rPr>
      </w:pPr>
      <w:ins w:id="1398" w:author="윤성빈" w:date="2022-10-05T22:04:00Z">
        <w:r w:rsidRPr="008204F8">
          <w:rPr>
            <w:rFonts w:eastAsia="맑은 고딕"/>
            <w:lang w:eastAsia="ko-KR"/>
          </w:rPr>
          <w:t xml:space="preserve">almost all genres and 6 pitches for almost all genres, respectively. And Both are </w:t>
        </w:r>
        <w:proofErr w:type="gramStart"/>
        <w:r w:rsidRPr="008204F8">
          <w:rPr>
            <w:rFonts w:eastAsia="맑은 고딕"/>
            <w:lang w:eastAsia="ko-KR"/>
          </w:rPr>
          <w:t>similar to</w:t>
        </w:r>
        <w:proofErr w:type="gramEnd"/>
        <w:r w:rsidRPr="008204F8">
          <w:rPr>
            <w:rFonts w:eastAsia="맑은 고딕"/>
            <w:lang w:eastAsia="ko-KR"/>
          </w:rPr>
          <w:t xml:space="preserve"> dataset values.</w:t>
        </w:r>
      </w:ins>
      <w:ins w:id="1399" w:author="윤성빈" w:date="2022-10-05T22:05:00Z">
        <w:r>
          <w:rPr>
            <w:rFonts w:eastAsia="맑은 고딕"/>
            <w:lang w:eastAsia="ko-KR"/>
          </w:rPr>
          <w:t xml:space="preserve"> </w:t>
        </w:r>
      </w:ins>
      <w:del w:id="1400" w:author="윤성빈" w:date="2022-10-05T22:04:00Z">
        <w:r w:rsidR="00640CD8" w:rsidRPr="00640CD8" w:rsidDel="008204F8">
          <w:rPr>
            <w:rFonts w:eastAsia="맑은 고딕"/>
            <w:lang w:eastAsia="ko-KR"/>
          </w:rPr>
          <w:delText xml:space="preserve">Except for this, EB is close to 18% for almost all genres and UP is close to 6 pitches for almost all </w:delText>
        </w:r>
      </w:del>
    </w:p>
    <w:p w14:paraId="23CDCA55" w14:textId="306C8ED6" w:rsidR="009556F0" w:rsidRPr="00943AA1" w:rsidDel="008204F8" w:rsidRDefault="009556F0">
      <w:pPr>
        <w:pStyle w:val="aa"/>
        <w:keepNext/>
        <w:ind w:firstLine="288"/>
        <w:rPr>
          <w:del w:id="1401" w:author="윤성빈" w:date="2022-10-05T22:05:00Z"/>
          <w:b w:val="0"/>
          <w:bCs w:val="0"/>
          <w:sz w:val="16"/>
          <w:szCs w:val="16"/>
          <w:lang w:eastAsia="ko-KR"/>
        </w:rPr>
        <w:pPrChange w:id="1402" w:author="윤성빈" w:date="2022-10-05T22:05:00Z">
          <w:pPr>
            <w:pStyle w:val="aa"/>
            <w:keepNext/>
          </w:pPr>
        </w:pPrChange>
      </w:pPr>
      <w:del w:id="1403" w:author="윤성빈" w:date="2022-10-05T22:05:00Z">
        <w:r w:rsidDel="008204F8">
          <w:rPr>
            <w:b w:val="0"/>
            <w:bCs w:val="0"/>
            <w:noProof/>
          </w:rPr>
          <mc:AlternateContent>
            <mc:Choice Requires="wps">
              <w:drawing>
                <wp:anchor distT="0" distB="0" distL="114300" distR="114300" simplePos="0" relativeHeight="251658240" behindDoc="0" locked="0" layoutInCell="1" allowOverlap="1" wp14:anchorId="5ECA7C00" wp14:editId="1903F859">
                  <wp:simplePos x="0" y="0"/>
                  <wp:positionH relativeFrom="column">
                    <wp:posOffset>-1270</wp:posOffset>
                  </wp:positionH>
                  <wp:positionV relativeFrom="paragraph">
                    <wp:posOffset>0</wp:posOffset>
                  </wp:positionV>
                  <wp:extent cx="6629400" cy="129540"/>
                  <wp:effectExtent l="0" t="0" r="0" b="3810"/>
                  <wp:wrapNone/>
                  <wp:docPr id="5" name="Text Box 5"/>
                  <wp:cNvGraphicFramePr/>
                  <a:graphic xmlns:a="http://schemas.openxmlformats.org/drawingml/2006/main">
                    <a:graphicData uri="http://schemas.microsoft.com/office/word/2010/wordprocessingShape">
                      <wps:wsp>
                        <wps:cNvSpPr txBox="1"/>
                        <wps:spPr>
                          <a:xfrm>
                            <a:off x="0" y="0"/>
                            <a:ext cx="6629400" cy="129540"/>
                          </a:xfrm>
                          <a:prstGeom prst="rect">
                            <a:avLst/>
                          </a:prstGeom>
                          <a:solidFill>
                            <a:prstClr val="white"/>
                          </a:solidFill>
                          <a:ln>
                            <a:noFill/>
                          </a:ln>
                          <a:effectLst/>
                        </wps:spPr>
                        <wps:txbx>
                          <w:txbxContent>
                            <w:p w14:paraId="0A16B296" w14:textId="77777777" w:rsidR="009556F0" w:rsidRPr="00943AA1" w:rsidRDefault="009556F0" w:rsidP="009556F0">
                              <w:pPr>
                                <w:pStyle w:val="aa"/>
                                <w:jc w:val="center"/>
                                <w:rPr>
                                  <w:b w:val="0"/>
                                  <w:bCs w:val="0"/>
                                  <w:sz w:val="16"/>
                                  <w:szCs w:val="16"/>
                                  <w:lang w:eastAsia="ko-KR"/>
                                </w:rPr>
                              </w:pPr>
                              <w:r w:rsidRPr="00943AA1">
                                <w:rPr>
                                  <w:b w:val="0"/>
                                  <w:bCs w:val="0"/>
                                  <w:sz w:val="16"/>
                                  <w:szCs w:val="16"/>
                                </w:rPr>
                                <w:t xml:space="preserve">Table </w:t>
                              </w:r>
                              <w:r w:rsidRPr="00943AA1">
                                <w:rPr>
                                  <w:b w:val="0"/>
                                  <w:bCs w:val="0"/>
                                  <w:sz w:val="16"/>
                                  <w:szCs w:val="16"/>
                                </w:rPr>
                                <w:fldChar w:fldCharType="begin"/>
                              </w:r>
                              <w:r w:rsidRPr="00943AA1">
                                <w:rPr>
                                  <w:b w:val="0"/>
                                  <w:bCs w:val="0"/>
                                  <w:sz w:val="16"/>
                                  <w:szCs w:val="16"/>
                                </w:rPr>
                                <w:instrText xml:space="preserve"> SEQ Table \* ARABIC </w:instrText>
                              </w:r>
                              <w:r w:rsidRPr="00943AA1">
                                <w:rPr>
                                  <w:b w:val="0"/>
                                  <w:bCs w:val="0"/>
                                  <w:sz w:val="16"/>
                                  <w:szCs w:val="16"/>
                                </w:rPr>
                                <w:fldChar w:fldCharType="separate"/>
                              </w:r>
                              <w:r w:rsidRPr="00943AA1">
                                <w:rPr>
                                  <w:b w:val="0"/>
                                  <w:bCs w:val="0"/>
                                  <w:noProof/>
                                  <w:sz w:val="16"/>
                                  <w:szCs w:val="16"/>
                                </w:rPr>
                                <w:t>2</w:t>
                              </w:r>
                              <w:r w:rsidRPr="00943AA1">
                                <w:rPr>
                                  <w:b w:val="0"/>
                                  <w:bCs w:val="0"/>
                                  <w:noProof/>
                                  <w:sz w:val="16"/>
                                  <w:szCs w:val="16"/>
                                </w:rPr>
                                <w:fldChar w:fldCharType="end"/>
                              </w:r>
                              <w:r>
                                <w:rPr>
                                  <w:b w:val="0"/>
                                  <w:bCs w:val="0"/>
                                  <w:noProof/>
                                  <w:sz w:val="16"/>
                                  <w:szCs w:val="16"/>
                                </w:rPr>
                                <w:t>.</w:t>
                              </w:r>
                              <w:r>
                                <w:rPr>
                                  <w:b w:val="0"/>
                                  <w:bCs w:val="0"/>
                                  <w:noProof/>
                                  <w:sz w:val="16"/>
                                  <w:szCs w:val="16"/>
                                </w:rPr>
                                <w:tab/>
                              </w:r>
                              <w:r w:rsidRPr="00943AA1">
                                <w:rPr>
                                  <w:rFonts w:hint="eastAsia"/>
                                  <w:b w:val="0"/>
                                  <w:bCs w:val="0"/>
                                  <w:sz w:val="16"/>
                                  <w:szCs w:val="16"/>
                                  <w:lang w:eastAsia="ko-KR"/>
                                </w:rPr>
                                <w:t>EB, UP and</w:t>
                              </w:r>
                              <w:ins w:id="1404" w:author="윤성빈" w:date="2022-10-05T20:53:00Z">
                                <w:r>
                                  <w:rPr>
                                    <w:b w:val="0"/>
                                    <w:bCs w:val="0"/>
                                    <w:sz w:val="16"/>
                                    <w:szCs w:val="16"/>
                                    <w:lang w:eastAsia="ko-KR"/>
                                  </w:rPr>
                                  <w:t>,</w:t>
                                </w:r>
                              </w:ins>
                              <w:r w:rsidRPr="00943AA1">
                                <w:rPr>
                                  <w:rFonts w:hint="eastAsia"/>
                                  <w:b w:val="0"/>
                                  <w:bCs w:val="0"/>
                                  <w:sz w:val="16"/>
                                  <w:szCs w:val="16"/>
                                  <w:lang w:eastAsia="ko-KR"/>
                                </w:rPr>
                                <w:t xml:space="preserve"> PP of </w:t>
                              </w:r>
                              <w:ins w:id="1405" w:author="윤성빈" w:date="2022-10-05T20:52:00Z">
                                <w:r>
                                  <w:rPr>
                                    <w:b w:val="0"/>
                                    <w:bCs w:val="0"/>
                                    <w:sz w:val="16"/>
                                    <w:szCs w:val="16"/>
                                    <w:lang w:eastAsia="ko-KR"/>
                                  </w:rPr>
                                  <w:t>generated</w:t>
                                </w:r>
                              </w:ins>
                              <w:ins w:id="1406" w:author="윤성빈" w:date="2022-10-05T20:53:00Z">
                                <w:r>
                                  <w:rPr>
                                    <w:b w:val="0"/>
                                    <w:bCs w:val="0"/>
                                    <w:sz w:val="16"/>
                                    <w:szCs w:val="16"/>
                                    <w:lang w:eastAsia="ko-KR"/>
                                  </w:rPr>
                                  <w:t xml:space="preserve"> </w:t>
                                </w:r>
                              </w:ins>
                              <w:r w:rsidRPr="00943AA1">
                                <w:rPr>
                                  <w:rFonts w:hint="eastAsia"/>
                                  <w:b w:val="0"/>
                                  <w:bCs w:val="0"/>
                                  <w:sz w:val="16"/>
                                  <w:szCs w:val="16"/>
                                  <w:lang w:eastAsia="ko-KR"/>
                                </w:rPr>
                                <w:t>samples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A7C00" id="Text Box 5" o:spid="_x0000_s1031" type="#_x0000_t202" style="position:absolute;left:0;text-align:left;margin-left:-.1pt;margin-top:0;width:522pt;height:10.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" stroked="f">
                  <v:textbox inset="0,0,0,0">
                    <w:txbxContent>
                      <w:p w14:paraId="0A16B296" w14:textId="77777777" w:rsidR="009556F0" w:rsidRPr="00943AA1" w:rsidRDefault="009556F0" w:rsidP="009556F0">
                        <w:pPr>
                          <w:pStyle w:val="aa"/>
                          <w:jc w:val="center"/>
                          <w:rPr>
                            <w:b w:val="0"/>
                            <w:bCs w:val="0"/>
                            <w:sz w:val="16"/>
                            <w:szCs w:val="16"/>
                            <w:lang w:eastAsia="ko-KR"/>
                          </w:rPr>
                        </w:pPr>
                        <w:r w:rsidRPr="00943AA1">
                          <w:rPr>
                            <w:b w:val="0"/>
                            <w:bCs w:val="0"/>
                            <w:sz w:val="16"/>
                            <w:szCs w:val="16"/>
                          </w:rPr>
                          <w:t xml:space="preserve">Table </w:t>
                        </w:r>
                        <w:r w:rsidRPr="00943AA1">
                          <w:rPr>
                            <w:b w:val="0"/>
                            <w:bCs w:val="0"/>
                            <w:sz w:val="16"/>
                            <w:szCs w:val="16"/>
                          </w:rPr>
                          <w:fldChar w:fldCharType="begin"/>
                        </w:r>
                        <w:r w:rsidRPr="00943AA1">
                          <w:rPr>
                            <w:b w:val="0"/>
                            <w:bCs w:val="0"/>
                            <w:sz w:val="16"/>
                            <w:szCs w:val="16"/>
                          </w:rPr>
                          <w:instrText xml:space="preserve"> SEQ Table \* ARABIC </w:instrText>
                        </w:r>
                        <w:r w:rsidRPr="00943AA1">
                          <w:rPr>
                            <w:b w:val="0"/>
                            <w:bCs w:val="0"/>
                            <w:sz w:val="16"/>
                            <w:szCs w:val="16"/>
                          </w:rPr>
                          <w:fldChar w:fldCharType="separate"/>
                        </w:r>
                        <w:r w:rsidRPr="00943AA1">
                          <w:rPr>
                            <w:b w:val="0"/>
                            <w:bCs w:val="0"/>
                            <w:noProof/>
                            <w:sz w:val="16"/>
                            <w:szCs w:val="16"/>
                          </w:rPr>
                          <w:t>2</w:t>
                        </w:r>
                        <w:r w:rsidRPr="00943AA1">
                          <w:rPr>
                            <w:b w:val="0"/>
                            <w:bCs w:val="0"/>
                            <w:noProof/>
                            <w:sz w:val="16"/>
                            <w:szCs w:val="16"/>
                          </w:rPr>
                          <w:fldChar w:fldCharType="end"/>
                        </w:r>
                        <w:r>
                          <w:rPr>
                            <w:b w:val="0"/>
                            <w:bCs w:val="0"/>
                            <w:noProof/>
                            <w:sz w:val="16"/>
                            <w:szCs w:val="16"/>
                          </w:rPr>
                          <w:t>.</w:t>
                        </w:r>
                        <w:r>
                          <w:rPr>
                            <w:b w:val="0"/>
                            <w:bCs w:val="0"/>
                            <w:noProof/>
                            <w:sz w:val="16"/>
                            <w:szCs w:val="16"/>
                          </w:rPr>
                          <w:tab/>
                        </w:r>
                        <w:r w:rsidRPr="00943AA1">
                          <w:rPr>
                            <w:rFonts w:hint="eastAsia"/>
                            <w:b w:val="0"/>
                            <w:bCs w:val="0"/>
                            <w:sz w:val="16"/>
                            <w:szCs w:val="16"/>
                            <w:lang w:eastAsia="ko-KR"/>
                          </w:rPr>
                          <w:t>EB, UP and</w:t>
                        </w:r>
                        <w:ins w:id="1407" w:author="윤성빈" w:date="2022-10-05T20:53:00Z">
                          <w:r>
                            <w:rPr>
                              <w:b w:val="0"/>
                              <w:bCs w:val="0"/>
                              <w:sz w:val="16"/>
                              <w:szCs w:val="16"/>
                              <w:lang w:eastAsia="ko-KR"/>
                            </w:rPr>
                            <w:t>,</w:t>
                          </w:r>
                        </w:ins>
                        <w:r w:rsidRPr="00943AA1">
                          <w:rPr>
                            <w:rFonts w:hint="eastAsia"/>
                            <w:b w:val="0"/>
                            <w:bCs w:val="0"/>
                            <w:sz w:val="16"/>
                            <w:szCs w:val="16"/>
                            <w:lang w:eastAsia="ko-KR"/>
                          </w:rPr>
                          <w:t xml:space="preserve"> PP of </w:t>
                        </w:r>
                        <w:ins w:id="1408" w:author="윤성빈" w:date="2022-10-05T20:52:00Z">
                          <w:r>
                            <w:rPr>
                              <w:b w:val="0"/>
                              <w:bCs w:val="0"/>
                              <w:sz w:val="16"/>
                              <w:szCs w:val="16"/>
                              <w:lang w:eastAsia="ko-KR"/>
                            </w:rPr>
                            <w:t>generated</w:t>
                          </w:r>
                        </w:ins>
                        <w:ins w:id="1409" w:author="윤성빈" w:date="2022-10-05T20:53:00Z">
                          <w:r>
                            <w:rPr>
                              <w:b w:val="0"/>
                              <w:bCs w:val="0"/>
                              <w:sz w:val="16"/>
                              <w:szCs w:val="16"/>
                              <w:lang w:eastAsia="ko-KR"/>
                            </w:rPr>
                            <w:t xml:space="preserve"> </w:t>
                          </w:r>
                        </w:ins>
                        <w:r w:rsidRPr="00943AA1">
                          <w:rPr>
                            <w:rFonts w:hint="eastAsia"/>
                            <w:b w:val="0"/>
                            <w:bCs w:val="0"/>
                            <w:sz w:val="16"/>
                            <w:szCs w:val="16"/>
                            <w:lang w:eastAsia="ko-KR"/>
                          </w:rPr>
                          <w:t>samples</w:t>
                        </w:r>
                      </w:p>
                    </w:txbxContent>
                  </v:textbox>
                </v:shape>
              </w:pict>
            </mc:Fallback>
          </mc:AlternateContent>
        </w:r>
        <w:r w:rsidRPr="00943AA1" w:rsidDel="008204F8">
          <w:rPr>
            <w:rFonts w:hint="eastAsia"/>
            <w:b w:val="0"/>
            <w:bCs w:val="0"/>
            <w:sz w:val="16"/>
            <w:szCs w:val="16"/>
            <w:lang w:eastAsia="ko-KR"/>
          </w:rPr>
          <w:delText>d PP of</w:delText>
        </w:r>
      </w:del>
    </w:p>
    <w:tbl>
      <w:tblPr>
        <w:tblpPr w:leftFromText="142" w:rightFromText="142" w:vertAnchor="text" w:horzAnchor="margin" w:tblpXSpec="center" w:tblpY="22"/>
        <w:tblOverlap w:val="never"/>
        <w:tblW w:w="10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6"/>
        <w:gridCol w:w="815"/>
        <w:gridCol w:w="601"/>
        <w:gridCol w:w="601"/>
        <w:gridCol w:w="602"/>
        <w:gridCol w:w="601"/>
        <w:gridCol w:w="602"/>
        <w:gridCol w:w="602"/>
        <w:gridCol w:w="601"/>
        <w:gridCol w:w="601"/>
        <w:gridCol w:w="602"/>
        <w:gridCol w:w="602"/>
        <w:gridCol w:w="601"/>
        <w:gridCol w:w="602"/>
        <w:gridCol w:w="601"/>
        <w:gridCol w:w="601"/>
        <w:gridCol w:w="603"/>
      </w:tblGrid>
      <w:tr w:rsidR="009556F0" w:rsidRPr="009677DE" w:rsidDel="008204F8" w14:paraId="7769345D" w14:textId="10558418" w:rsidTr="0044092D">
        <w:trPr>
          <w:trHeight w:val="135"/>
          <w:del w:id="1410" w:author="윤성빈" w:date="2022-10-05T22:05:00Z"/>
        </w:trPr>
        <w:tc>
          <w:tcPr>
            <w:tcW w:w="1251" w:type="dxa"/>
            <w:gridSpan w:val="2"/>
            <w:vMerge w:val="restart"/>
          </w:tcPr>
          <w:p w14:paraId="28D7EE4E" w14:textId="4FB0821B" w:rsidR="009556F0" w:rsidRPr="009677DE" w:rsidDel="008204F8" w:rsidRDefault="009556F0" w:rsidP="0044092D">
            <w:pPr>
              <w:widowControl w:val="0"/>
              <w:autoSpaceDE w:val="0"/>
              <w:autoSpaceDN w:val="0"/>
              <w:adjustRightInd w:val="0"/>
              <w:spacing w:after="0" w:line="240" w:lineRule="auto"/>
              <w:jc w:val="left"/>
              <w:rPr>
                <w:del w:id="1411" w:author="윤성빈" w:date="2022-10-05T22:05:00Z"/>
                <w:rFonts w:eastAsia="바탕"/>
                <w:sz w:val="12"/>
                <w:lang w:eastAsia="ko-KR"/>
              </w:rPr>
            </w:pPr>
          </w:p>
        </w:tc>
        <w:tc>
          <w:tcPr>
            <w:tcW w:w="3007" w:type="dxa"/>
            <w:gridSpan w:val="5"/>
          </w:tcPr>
          <w:p w14:paraId="7EDDEE7D" w14:textId="522D3119" w:rsidR="009556F0" w:rsidRPr="009677DE" w:rsidDel="008204F8" w:rsidRDefault="009556F0" w:rsidP="0044092D">
            <w:pPr>
              <w:widowControl w:val="0"/>
              <w:autoSpaceDE w:val="0"/>
              <w:autoSpaceDN w:val="0"/>
              <w:adjustRightInd w:val="0"/>
              <w:spacing w:after="0" w:line="240" w:lineRule="auto"/>
              <w:rPr>
                <w:del w:id="1412" w:author="윤성빈" w:date="2022-10-05T22:05:00Z"/>
                <w:rFonts w:eastAsia="바탕"/>
                <w:sz w:val="12"/>
                <w:lang w:eastAsia="ko-KR"/>
              </w:rPr>
            </w:pPr>
            <w:del w:id="1413" w:author="윤성빈" w:date="2022-10-05T22:05:00Z">
              <w:r w:rsidRPr="009677DE" w:rsidDel="008204F8">
                <w:rPr>
                  <w:rFonts w:eastAsia="바탕" w:hint="eastAsia"/>
                  <w:sz w:val="12"/>
                  <w:lang w:eastAsia="ko-KR"/>
                </w:rPr>
                <w:delText>EB(%)</w:delText>
              </w:r>
            </w:del>
          </w:p>
        </w:tc>
        <w:tc>
          <w:tcPr>
            <w:tcW w:w="3008" w:type="dxa"/>
            <w:gridSpan w:val="5"/>
          </w:tcPr>
          <w:p w14:paraId="23132E8B" w14:textId="5716EFED" w:rsidR="009556F0" w:rsidRPr="009677DE" w:rsidDel="008204F8" w:rsidRDefault="009556F0" w:rsidP="0044092D">
            <w:pPr>
              <w:widowControl w:val="0"/>
              <w:autoSpaceDE w:val="0"/>
              <w:autoSpaceDN w:val="0"/>
              <w:adjustRightInd w:val="0"/>
              <w:spacing w:after="0" w:line="240" w:lineRule="auto"/>
              <w:rPr>
                <w:del w:id="1414" w:author="윤성빈" w:date="2022-10-05T22:05:00Z"/>
                <w:rFonts w:eastAsia="바탕"/>
                <w:sz w:val="12"/>
                <w:lang w:eastAsia="ko-KR"/>
              </w:rPr>
            </w:pPr>
            <w:del w:id="1415" w:author="윤성빈" w:date="2022-10-05T22:05:00Z">
              <w:r w:rsidRPr="009677DE" w:rsidDel="008204F8">
                <w:rPr>
                  <w:rFonts w:eastAsia="바탕" w:hint="eastAsia"/>
                  <w:sz w:val="12"/>
                  <w:lang w:eastAsia="ko-KR"/>
                </w:rPr>
                <w:delText>UP</w:delText>
              </w:r>
            </w:del>
          </w:p>
        </w:tc>
        <w:tc>
          <w:tcPr>
            <w:tcW w:w="3008" w:type="dxa"/>
            <w:gridSpan w:val="5"/>
          </w:tcPr>
          <w:p w14:paraId="31ED4B29" w14:textId="495300E1" w:rsidR="009556F0" w:rsidRPr="009677DE" w:rsidDel="008204F8" w:rsidRDefault="009556F0" w:rsidP="0044092D">
            <w:pPr>
              <w:widowControl w:val="0"/>
              <w:autoSpaceDE w:val="0"/>
              <w:autoSpaceDN w:val="0"/>
              <w:adjustRightInd w:val="0"/>
              <w:spacing w:after="0" w:line="240" w:lineRule="auto"/>
              <w:rPr>
                <w:del w:id="1416" w:author="윤성빈" w:date="2022-10-05T22:05:00Z"/>
                <w:rFonts w:eastAsia="바탕"/>
                <w:sz w:val="12"/>
                <w:lang w:eastAsia="ko-KR"/>
              </w:rPr>
            </w:pPr>
            <w:del w:id="1417" w:author="윤성빈" w:date="2022-10-05T22:05:00Z">
              <w:r w:rsidRPr="009677DE" w:rsidDel="008204F8">
                <w:rPr>
                  <w:rFonts w:eastAsia="바탕" w:hint="eastAsia"/>
                  <w:sz w:val="12"/>
                  <w:lang w:eastAsia="ko-KR"/>
                </w:rPr>
                <w:delText>PP(%)</w:delText>
              </w:r>
            </w:del>
          </w:p>
        </w:tc>
      </w:tr>
      <w:tr w:rsidR="009556F0" w:rsidRPr="009677DE" w:rsidDel="008204F8" w14:paraId="5F9146AD" w14:textId="7595A559" w:rsidTr="0044092D">
        <w:trPr>
          <w:trHeight w:val="124"/>
          <w:del w:id="1418" w:author="윤성빈" w:date="2022-10-05T22:05:00Z"/>
        </w:trPr>
        <w:tc>
          <w:tcPr>
            <w:tcW w:w="1251" w:type="dxa"/>
            <w:gridSpan w:val="2"/>
            <w:vMerge/>
          </w:tcPr>
          <w:p w14:paraId="1A0AD723" w14:textId="3BB943B7" w:rsidR="009556F0" w:rsidRPr="009677DE" w:rsidDel="008204F8" w:rsidRDefault="009556F0" w:rsidP="0044092D">
            <w:pPr>
              <w:widowControl w:val="0"/>
              <w:autoSpaceDE w:val="0"/>
              <w:autoSpaceDN w:val="0"/>
              <w:adjustRightInd w:val="0"/>
              <w:spacing w:after="0" w:line="240" w:lineRule="auto"/>
              <w:jc w:val="left"/>
              <w:rPr>
                <w:del w:id="1419" w:author="윤성빈" w:date="2022-10-05T22:05:00Z"/>
                <w:rFonts w:eastAsia="바탕"/>
                <w:sz w:val="12"/>
                <w:lang w:eastAsia="ko-KR"/>
              </w:rPr>
            </w:pPr>
          </w:p>
        </w:tc>
        <w:tc>
          <w:tcPr>
            <w:tcW w:w="601" w:type="dxa"/>
          </w:tcPr>
          <w:p w14:paraId="2CEC1D3A" w14:textId="1CE84EFF" w:rsidR="009556F0" w:rsidRPr="009677DE" w:rsidDel="008204F8" w:rsidRDefault="009556F0" w:rsidP="0044092D">
            <w:pPr>
              <w:widowControl w:val="0"/>
              <w:autoSpaceDE w:val="0"/>
              <w:autoSpaceDN w:val="0"/>
              <w:adjustRightInd w:val="0"/>
              <w:spacing w:after="0" w:line="240" w:lineRule="auto"/>
              <w:rPr>
                <w:del w:id="1420" w:author="윤성빈" w:date="2022-10-05T22:05:00Z"/>
                <w:rFonts w:eastAsia="바탕"/>
                <w:sz w:val="12"/>
                <w:lang w:eastAsia="ko-KR"/>
              </w:rPr>
            </w:pPr>
            <w:del w:id="1421" w:author="윤성빈" w:date="2022-10-05T22:05:00Z">
              <w:r w:rsidRPr="009677DE" w:rsidDel="008204F8">
                <w:rPr>
                  <w:rFonts w:eastAsia="바탕" w:hint="eastAsia"/>
                  <w:sz w:val="12"/>
                  <w:lang w:eastAsia="ko-KR"/>
                </w:rPr>
                <w:delText>drum</w:delText>
              </w:r>
            </w:del>
          </w:p>
        </w:tc>
        <w:tc>
          <w:tcPr>
            <w:tcW w:w="601" w:type="dxa"/>
          </w:tcPr>
          <w:p w14:paraId="792A06CB" w14:textId="722D5FDC" w:rsidR="009556F0" w:rsidRPr="009677DE" w:rsidDel="008204F8" w:rsidRDefault="009556F0" w:rsidP="0044092D">
            <w:pPr>
              <w:widowControl w:val="0"/>
              <w:autoSpaceDE w:val="0"/>
              <w:autoSpaceDN w:val="0"/>
              <w:adjustRightInd w:val="0"/>
              <w:spacing w:after="0" w:line="240" w:lineRule="auto"/>
              <w:rPr>
                <w:del w:id="1422" w:author="윤성빈" w:date="2022-10-05T22:05:00Z"/>
                <w:rFonts w:eastAsia="바탕"/>
                <w:sz w:val="12"/>
                <w:lang w:eastAsia="ko-KR"/>
              </w:rPr>
            </w:pPr>
            <w:del w:id="1423" w:author="윤성빈" w:date="2022-10-05T22:05:00Z">
              <w:r w:rsidRPr="009677DE" w:rsidDel="008204F8">
                <w:rPr>
                  <w:rFonts w:eastAsia="바탕" w:hint="eastAsia"/>
                  <w:sz w:val="12"/>
                  <w:lang w:eastAsia="ko-KR"/>
                </w:rPr>
                <w:delText>piano</w:delText>
              </w:r>
            </w:del>
          </w:p>
        </w:tc>
        <w:tc>
          <w:tcPr>
            <w:tcW w:w="602" w:type="dxa"/>
          </w:tcPr>
          <w:p w14:paraId="5C5399F2" w14:textId="4FDC3476" w:rsidR="009556F0" w:rsidRPr="009677DE" w:rsidDel="008204F8" w:rsidRDefault="009556F0" w:rsidP="0044092D">
            <w:pPr>
              <w:widowControl w:val="0"/>
              <w:autoSpaceDE w:val="0"/>
              <w:autoSpaceDN w:val="0"/>
              <w:adjustRightInd w:val="0"/>
              <w:spacing w:after="0" w:line="240" w:lineRule="auto"/>
              <w:rPr>
                <w:del w:id="1424" w:author="윤성빈" w:date="2022-10-05T22:05:00Z"/>
                <w:rFonts w:eastAsia="바탕"/>
                <w:sz w:val="12"/>
                <w:lang w:eastAsia="ko-KR"/>
              </w:rPr>
            </w:pPr>
            <w:del w:id="1425" w:author="윤성빈" w:date="2022-10-05T22:05:00Z">
              <w:r w:rsidRPr="009677DE" w:rsidDel="008204F8">
                <w:rPr>
                  <w:rFonts w:eastAsia="바탕" w:hint="eastAsia"/>
                  <w:sz w:val="12"/>
                  <w:lang w:eastAsia="ko-KR"/>
                </w:rPr>
                <w:delText>guitar</w:delText>
              </w:r>
            </w:del>
          </w:p>
        </w:tc>
        <w:tc>
          <w:tcPr>
            <w:tcW w:w="601" w:type="dxa"/>
          </w:tcPr>
          <w:p w14:paraId="0E45D107" w14:textId="126CEE43" w:rsidR="009556F0" w:rsidRPr="009677DE" w:rsidDel="008204F8" w:rsidRDefault="009556F0" w:rsidP="0044092D">
            <w:pPr>
              <w:widowControl w:val="0"/>
              <w:autoSpaceDE w:val="0"/>
              <w:autoSpaceDN w:val="0"/>
              <w:adjustRightInd w:val="0"/>
              <w:spacing w:after="0" w:line="240" w:lineRule="auto"/>
              <w:rPr>
                <w:del w:id="1426" w:author="윤성빈" w:date="2022-10-05T22:05:00Z"/>
                <w:rFonts w:eastAsia="바탕"/>
                <w:sz w:val="12"/>
                <w:lang w:eastAsia="ko-KR"/>
              </w:rPr>
            </w:pPr>
            <w:del w:id="1427" w:author="윤성빈" w:date="2022-10-05T22:05:00Z">
              <w:r w:rsidRPr="009677DE" w:rsidDel="008204F8">
                <w:rPr>
                  <w:rFonts w:eastAsia="바탕" w:hint="eastAsia"/>
                  <w:sz w:val="12"/>
                  <w:lang w:eastAsia="ko-KR"/>
                </w:rPr>
                <w:delText>bass</w:delText>
              </w:r>
            </w:del>
          </w:p>
        </w:tc>
        <w:tc>
          <w:tcPr>
            <w:tcW w:w="602" w:type="dxa"/>
          </w:tcPr>
          <w:p w14:paraId="2770B38A" w14:textId="484C4400" w:rsidR="009556F0" w:rsidRPr="009677DE" w:rsidDel="008204F8" w:rsidRDefault="009556F0" w:rsidP="0044092D">
            <w:pPr>
              <w:widowControl w:val="0"/>
              <w:autoSpaceDE w:val="0"/>
              <w:autoSpaceDN w:val="0"/>
              <w:adjustRightInd w:val="0"/>
              <w:spacing w:after="0" w:line="240" w:lineRule="auto"/>
              <w:rPr>
                <w:del w:id="1428" w:author="윤성빈" w:date="2022-10-05T22:05:00Z"/>
                <w:rFonts w:eastAsia="바탕"/>
                <w:sz w:val="12"/>
                <w:lang w:eastAsia="ko-KR"/>
              </w:rPr>
            </w:pPr>
            <w:del w:id="1429" w:author="윤성빈" w:date="2022-10-05T22:05:00Z">
              <w:r w:rsidRPr="009677DE" w:rsidDel="008204F8">
                <w:rPr>
                  <w:rFonts w:eastAsia="바탕" w:hint="eastAsia"/>
                  <w:sz w:val="12"/>
                  <w:lang w:eastAsia="ko-KR"/>
                </w:rPr>
                <w:delText>string</w:delText>
              </w:r>
            </w:del>
          </w:p>
        </w:tc>
        <w:tc>
          <w:tcPr>
            <w:tcW w:w="602" w:type="dxa"/>
          </w:tcPr>
          <w:p w14:paraId="29A47F3D" w14:textId="281460E5" w:rsidR="009556F0" w:rsidRPr="009677DE" w:rsidDel="008204F8" w:rsidRDefault="009556F0" w:rsidP="0044092D">
            <w:pPr>
              <w:widowControl w:val="0"/>
              <w:autoSpaceDE w:val="0"/>
              <w:autoSpaceDN w:val="0"/>
              <w:adjustRightInd w:val="0"/>
              <w:spacing w:after="0" w:line="240" w:lineRule="auto"/>
              <w:rPr>
                <w:del w:id="1430" w:author="윤성빈" w:date="2022-10-05T22:05:00Z"/>
                <w:rFonts w:eastAsia="바탕"/>
                <w:sz w:val="12"/>
                <w:lang w:eastAsia="ko-KR"/>
              </w:rPr>
            </w:pPr>
            <w:del w:id="1431" w:author="윤성빈" w:date="2022-10-05T22:05:00Z">
              <w:r w:rsidRPr="009677DE" w:rsidDel="008204F8">
                <w:rPr>
                  <w:rFonts w:eastAsia="바탕" w:hint="eastAsia"/>
                  <w:sz w:val="12"/>
                  <w:lang w:eastAsia="ko-KR"/>
                </w:rPr>
                <w:delText>drum</w:delText>
              </w:r>
            </w:del>
          </w:p>
        </w:tc>
        <w:tc>
          <w:tcPr>
            <w:tcW w:w="601" w:type="dxa"/>
          </w:tcPr>
          <w:p w14:paraId="26B2134A" w14:textId="1D8C0DED" w:rsidR="009556F0" w:rsidRPr="009677DE" w:rsidDel="008204F8" w:rsidRDefault="009556F0" w:rsidP="0044092D">
            <w:pPr>
              <w:widowControl w:val="0"/>
              <w:autoSpaceDE w:val="0"/>
              <w:autoSpaceDN w:val="0"/>
              <w:adjustRightInd w:val="0"/>
              <w:spacing w:after="0" w:line="240" w:lineRule="auto"/>
              <w:rPr>
                <w:del w:id="1432" w:author="윤성빈" w:date="2022-10-05T22:05:00Z"/>
                <w:rFonts w:eastAsia="바탕"/>
                <w:sz w:val="12"/>
                <w:lang w:eastAsia="ko-KR"/>
              </w:rPr>
            </w:pPr>
            <w:del w:id="1433" w:author="윤성빈" w:date="2022-10-05T22:05:00Z">
              <w:r w:rsidRPr="009677DE" w:rsidDel="008204F8">
                <w:rPr>
                  <w:rFonts w:eastAsia="바탕" w:hint="eastAsia"/>
                  <w:sz w:val="12"/>
                  <w:lang w:eastAsia="ko-KR"/>
                </w:rPr>
                <w:delText>piano</w:delText>
              </w:r>
            </w:del>
          </w:p>
        </w:tc>
        <w:tc>
          <w:tcPr>
            <w:tcW w:w="601" w:type="dxa"/>
          </w:tcPr>
          <w:p w14:paraId="189AC657" w14:textId="72B8A288" w:rsidR="009556F0" w:rsidRPr="009677DE" w:rsidDel="008204F8" w:rsidRDefault="009556F0" w:rsidP="0044092D">
            <w:pPr>
              <w:widowControl w:val="0"/>
              <w:autoSpaceDE w:val="0"/>
              <w:autoSpaceDN w:val="0"/>
              <w:adjustRightInd w:val="0"/>
              <w:spacing w:after="0" w:line="240" w:lineRule="auto"/>
              <w:rPr>
                <w:del w:id="1434" w:author="윤성빈" w:date="2022-10-05T22:05:00Z"/>
                <w:rFonts w:eastAsia="바탕"/>
                <w:sz w:val="12"/>
                <w:lang w:eastAsia="ko-KR"/>
              </w:rPr>
            </w:pPr>
            <w:del w:id="1435" w:author="윤성빈" w:date="2022-10-05T22:05:00Z">
              <w:r w:rsidRPr="009677DE" w:rsidDel="008204F8">
                <w:rPr>
                  <w:rFonts w:eastAsia="바탕" w:hint="eastAsia"/>
                  <w:sz w:val="12"/>
                  <w:lang w:eastAsia="ko-KR"/>
                </w:rPr>
                <w:delText>guitar</w:delText>
              </w:r>
            </w:del>
          </w:p>
        </w:tc>
        <w:tc>
          <w:tcPr>
            <w:tcW w:w="602" w:type="dxa"/>
          </w:tcPr>
          <w:p w14:paraId="04B7C3E3" w14:textId="2B1922F9" w:rsidR="009556F0" w:rsidRPr="009677DE" w:rsidDel="008204F8" w:rsidRDefault="009556F0" w:rsidP="0044092D">
            <w:pPr>
              <w:widowControl w:val="0"/>
              <w:autoSpaceDE w:val="0"/>
              <w:autoSpaceDN w:val="0"/>
              <w:adjustRightInd w:val="0"/>
              <w:spacing w:after="0" w:line="240" w:lineRule="auto"/>
              <w:rPr>
                <w:del w:id="1436" w:author="윤성빈" w:date="2022-10-05T22:05:00Z"/>
                <w:rFonts w:eastAsia="바탕"/>
                <w:sz w:val="12"/>
                <w:lang w:eastAsia="ko-KR"/>
              </w:rPr>
            </w:pPr>
            <w:del w:id="1437" w:author="윤성빈" w:date="2022-10-05T22:05:00Z">
              <w:r w:rsidRPr="009677DE" w:rsidDel="008204F8">
                <w:rPr>
                  <w:rFonts w:eastAsia="바탕" w:hint="eastAsia"/>
                  <w:sz w:val="12"/>
                  <w:lang w:eastAsia="ko-KR"/>
                </w:rPr>
                <w:delText>bass</w:delText>
              </w:r>
            </w:del>
          </w:p>
        </w:tc>
        <w:tc>
          <w:tcPr>
            <w:tcW w:w="602" w:type="dxa"/>
          </w:tcPr>
          <w:p w14:paraId="18E28B7F" w14:textId="2E46ED1B" w:rsidR="009556F0" w:rsidRPr="009677DE" w:rsidDel="008204F8" w:rsidRDefault="009556F0" w:rsidP="0044092D">
            <w:pPr>
              <w:widowControl w:val="0"/>
              <w:autoSpaceDE w:val="0"/>
              <w:autoSpaceDN w:val="0"/>
              <w:adjustRightInd w:val="0"/>
              <w:spacing w:after="0" w:line="240" w:lineRule="auto"/>
              <w:rPr>
                <w:del w:id="1438" w:author="윤성빈" w:date="2022-10-05T22:05:00Z"/>
                <w:rFonts w:eastAsia="바탕"/>
                <w:sz w:val="12"/>
                <w:lang w:eastAsia="ko-KR"/>
              </w:rPr>
            </w:pPr>
            <w:del w:id="1439" w:author="윤성빈" w:date="2022-10-05T22:05:00Z">
              <w:r w:rsidRPr="009677DE" w:rsidDel="008204F8">
                <w:rPr>
                  <w:rFonts w:eastAsia="바탕" w:hint="eastAsia"/>
                  <w:sz w:val="12"/>
                  <w:lang w:eastAsia="ko-KR"/>
                </w:rPr>
                <w:delText>string</w:delText>
              </w:r>
            </w:del>
          </w:p>
        </w:tc>
        <w:tc>
          <w:tcPr>
            <w:tcW w:w="601" w:type="dxa"/>
          </w:tcPr>
          <w:p w14:paraId="460E4B2C" w14:textId="767A48C9" w:rsidR="009556F0" w:rsidRPr="009677DE" w:rsidDel="008204F8" w:rsidRDefault="009556F0" w:rsidP="0044092D">
            <w:pPr>
              <w:widowControl w:val="0"/>
              <w:autoSpaceDE w:val="0"/>
              <w:autoSpaceDN w:val="0"/>
              <w:adjustRightInd w:val="0"/>
              <w:spacing w:after="0" w:line="240" w:lineRule="auto"/>
              <w:rPr>
                <w:del w:id="1440" w:author="윤성빈" w:date="2022-10-05T22:05:00Z"/>
                <w:rFonts w:eastAsia="바탕"/>
                <w:sz w:val="12"/>
                <w:lang w:eastAsia="ko-KR"/>
              </w:rPr>
            </w:pPr>
            <w:del w:id="1441" w:author="윤성빈" w:date="2022-10-05T22:05:00Z">
              <w:r w:rsidRPr="009677DE" w:rsidDel="008204F8">
                <w:rPr>
                  <w:rFonts w:eastAsia="바탕" w:hint="eastAsia"/>
                  <w:sz w:val="12"/>
                  <w:lang w:eastAsia="ko-KR"/>
                </w:rPr>
                <w:delText>drum</w:delText>
              </w:r>
            </w:del>
          </w:p>
        </w:tc>
        <w:tc>
          <w:tcPr>
            <w:tcW w:w="602" w:type="dxa"/>
          </w:tcPr>
          <w:p w14:paraId="2D66AE21" w14:textId="653F2A8E" w:rsidR="009556F0" w:rsidRPr="009677DE" w:rsidDel="008204F8" w:rsidRDefault="009556F0" w:rsidP="0044092D">
            <w:pPr>
              <w:widowControl w:val="0"/>
              <w:autoSpaceDE w:val="0"/>
              <w:autoSpaceDN w:val="0"/>
              <w:adjustRightInd w:val="0"/>
              <w:spacing w:after="0" w:line="240" w:lineRule="auto"/>
              <w:rPr>
                <w:del w:id="1442" w:author="윤성빈" w:date="2022-10-05T22:05:00Z"/>
                <w:rFonts w:eastAsia="바탕"/>
                <w:sz w:val="12"/>
                <w:lang w:eastAsia="ko-KR"/>
              </w:rPr>
            </w:pPr>
            <w:del w:id="1443" w:author="윤성빈" w:date="2022-10-05T22:05:00Z">
              <w:r w:rsidRPr="009677DE" w:rsidDel="008204F8">
                <w:rPr>
                  <w:rFonts w:eastAsia="바탕" w:hint="eastAsia"/>
                  <w:sz w:val="12"/>
                  <w:lang w:eastAsia="ko-KR"/>
                </w:rPr>
                <w:delText>piano</w:delText>
              </w:r>
            </w:del>
          </w:p>
        </w:tc>
        <w:tc>
          <w:tcPr>
            <w:tcW w:w="601" w:type="dxa"/>
          </w:tcPr>
          <w:p w14:paraId="5732E4FB" w14:textId="02500CBE" w:rsidR="009556F0" w:rsidRPr="009677DE" w:rsidDel="008204F8" w:rsidRDefault="009556F0" w:rsidP="0044092D">
            <w:pPr>
              <w:widowControl w:val="0"/>
              <w:autoSpaceDE w:val="0"/>
              <w:autoSpaceDN w:val="0"/>
              <w:adjustRightInd w:val="0"/>
              <w:spacing w:after="0" w:line="240" w:lineRule="auto"/>
              <w:rPr>
                <w:del w:id="1444" w:author="윤성빈" w:date="2022-10-05T22:05:00Z"/>
                <w:rFonts w:eastAsia="바탕"/>
                <w:sz w:val="12"/>
                <w:lang w:eastAsia="ko-KR"/>
              </w:rPr>
            </w:pPr>
            <w:del w:id="1445" w:author="윤성빈" w:date="2022-10-05T22:05:00Z">
              <w:r w:rsidRPr="009677DE" w:rsidDel="008204F8">
                <w:rPr>
                  <w:rFonts w:eastAsia="바탕" w:hint="eastAsia"/>
                  <w:sz w:val="12"/>
                  <w:lang w:eastAsia="ko-KR"/>
                </w:rPr>
                <w:delText>guitar</w:delText>
              </w:r>
            </w:del>
          </w:p>
        </w:tc>
        <w:tc>
          <w:tcPr>
            <w:tcW w:w="601" w:type="dxa"/>
          </w:tcPr>
          <w:p w14:paraId="5687457A" w14:textId="726F5263" w:rsidR="009556F0" w:rsidRPr="009677DE" w:rsidDel="008204F8" w:rsidRDefault="009556F0" w:rsidP="0044092D">
            <w:pPr>
              <w:widowControl w:val="0"/>
              <w:autoSpaceDE w:val="0"/>
              <w:autoSpaceDN w:val="0"/>
              <w:adjustRightInd w:val="0"/>
              <w:spacing w:after="0" w:line="240" w:lineRule="auto"/>
              <w:rPr>
                <w:del w:id="1446" w:author="윤성빈" w:date="2022-10-05T22:05:00Z"/>
                <w:rFonts w:eastAsia="바탕"/>
                <w:sz w:val="12"/>
                <w:lang w:eastAsia="ko-KR"/>
              </w:rPr>
            </w:pPr>
            <w:del w:id="1447" w:author="윤성빈" w:date="2022-10-05T22:05:00Z">
              <w:r w:rsidRPr="009677DE" w:rsidDel="008204F8">
                <w:rPr>
                  <w:rFonts w:eastAsia="바탕" w:hint="eastAsia"/>
                  <w:sz w:val="12"/>
                  <w:lang w:eastAsia="ko-KR"/>
                </w:rPr>
                <w:delText>bass</w:delText>
              </w:r>
            </w:del>
          </w:p>
        </w:tc>
        <w:tc>
          <w:tcPr>
            <w:tcW w:w="603" w:type="dxa"/>
          </w:tcPr>
          <w:p w14:paraId="1E81406D" w14:textId="4D529E74" w:rsidR="009556F0" w:rsidRPr="009677DE" w:rsidDel="008204F8" w:rsidRDefault="009556F0" w:rsidP="0044092D">
            <w:pPr>
              <w:widowControl w:val="0"/>
              <w:autoSpaceDE w:val="0"/>
              <w:autoSpaceDN w:val="0"/>
              <w:adjustRightInd w:val="0"/>
              <w:spacing w:after="0" w:line="240" w:lineRule="auto"/>
              <w:rPr>
                <w:del w:id="1448" w:author="윤성빈" w:date="2022-10-05T22:05:00Z"/>
                <w:rFonts w:eastAsia="바탕"/>
                <w:sz w:val="12"/>
                <w:lang w:eastAsia="ko-KR"/>
              </w:rPr>
            </w:pPr>
            <w:del w:id="1449" w:author="윤성빈" w:date="2022-10-05T22:05:00Z">
              <w:r w:rsidRPr="009677DE" w:rsidDel="008204F8">
                <w:rPr>
                  <w:rFonts w:eastAsia="바탕" w:hint="eastAsia"/>
                  <w:sz w:val="12"/>
                  <w:lang w:eastAsia="ko-KR"/>
                </w:rPr>
                <w:delText>string</w:delText>
              </w:r>
            </w:del>
          </w:p>
        </w:tc>
      </w:tr>
      <w:tr w:rsidR="009556F0" w:rsidRPr="009677DE" w:rsidDel="008204F8" w14:paraId="69BFCC0F" w14:textId="383893FF" w:rsidTr="0044092D">
        <w:trPr>
          <w:trHeight w:val="289"/>
          <w:del w:id="1450" w:author="윤성빈" w:date="2022-10-05T22:05:00Z"/>
        </w:trPr>
        <w:tc>
          <w:tcPr>
            <w:tcW w:w="436" w:type="dxa"/>
            <w:vMerge w:val="restart"/>
          </w:tcPr>
          <w:p w14:paraId="635133B6" w14:textId="2CB7515F" w:rsidR="009556F0" w:rsidRPr="009677DE" w:rsidDel="008204F8" w:rsidRDefault="009556F0" w:rsidP="0044092D">
            <w:pPr>
              <w:widowControl w:val="0"/>
              <w:autoSpaceDE w:val="0"/>
              <w:autoSpaceDN w:val="0"/>
              <w:adjustRightInd w:val="0"/>
              <w:spacing w:after="0" w:line="240" w:lineRule="auto"/>
              <w:jc w:val="left"/>
              <w:rPr>
                <w:del w:id="1451" w:author="윤성빈" w:date="2022-10-05T22:05:00Z"/>
                <w:rFonts w:eastAsia="바탕"/>
                <w:sz w:val="12"/>
                <w:lang w:eastAsia="ko-KR"/>
              </w:rPr>
            </w:pPr>
            <w:del w:id="1452" w:author="윤성빈" w:date="2022-10-05T22:05:00Z">
              <w:r w:rsidRPr="009677DE" w:rsidDel="008204F8">
                <w:rPr>
                  <w:rFonts w:eastAsia="바탕" w:hint="eastAsia"/>
                  <w:sz w:val="12"/>
                  <w:lang w:eastAsia="ko-KR"/>
                </w:rPr>
                <w:delText>CGAN</w:delText>
              </w:r>
            </w:del>
            <w:del w:id="1453" w:author="윤성빈" w:date="2022-10-05T15:00:00Z">
              <w:r w:rsidRPr="009677DE" w:rsidDel="007E27CC">
                <w:rPr>
                  <w:rFonts w:eastAsia="바탕" w:hint="eastAsia"/>
                  <w:sz w:val="12"/>
                  <w:lang w:eastAsia="ko-KR"/>
                </w:rPr>
                <w:delText xml:space="preserve"> </w:delText>
              </w:r>
            </w:del>
            <w:del w:id="1454" w:author="윤성빈" w:date="2022-10-05T22:05:00Z">
              <w:r w:rsidRPr="009677DE" w:rsidDel="008204F8">
                <w:rPr>
                  <w:rFonts w:eastAsia="바탕" w:hint="eastAsia"/>
                  <w:sz w:val="12"/>
                  <w:lang w:eastAsia="ko-KR"/>
                </w:rPr>
                <w:delText>based</w:delText>
              </w:r>
              <w:r w:rsidRPr="009677DE" w:rsidDel="008204F8">
                <w:rPr>
                  <w:rFonts w:eastAsia="바탕"/>
                  <w:sz w:val="12"/>
                  <w:lang w:eastAsia="ko-KR"/>
                </w:rPr>
                <w:delText xml:space="preserve"> model</w:delText>
              </w:r>
            </w:del>
          </w:p>
        </w:tc>
        <w:tc>
          <w:tcPr>
            <w:tcW w:w="815" w:type="dxa"/>
          </w:tcPr>
          <w:p w14:paraId="3D39B74B" w14:textId="56DA9471" w:rsidR="009556F0" w:rsidRPr="009677DE" w:rsidDel="008204F8" w:rsidRDefault="009556F0" w:rsidP="0044092D">
            <w:pPr>
              <w:widowControl w:val="0"/>
              <w:autoSpaceDE w:val="0"/>
              <w:autoSpaceDN w:val="0"/>
              <w:adjustRightInd w:val="0"/>
              <w:spacing w:after="0" w:line="240" w:lineRule="auto"/>
              <w:jc w:val="left"/>
              <w:rPr>
                <w:del w:id="1455" w:author="윤성빈" w:date="2022-10-05T22:05:00Z"/>
                <w:rFonts w:eastAsia="바탕"/>
                <w:sz w:val="12"/>
                <w:lang w:eastAsia="ko-KR"/>
              </w:rPr>
            </w:pPr>
            <w:del w:id="1456" w:author="윤성빈" w:date="2022-10-05T22:05:00Z">
              <w:r w:rsidRPr="009677DE" w:rsidDel="008204F8">
                <w:rPr>
                  <w:rFonts w:eastAsia="바탕" w:hint="eastAsia"/>
                  <w:sz w:val="12"/>
                  <w:lang w:eastAsia="ko-KR"/>
                </w:rPr>
                <w:delText>country</w:delText>
              </w:r>
            </w:del>
          </w:p>
        </w:tc>
        <w:tc>
          <w:tcPr>
            <w:tcW w:w="601" w:type="dxa"/>
          </w:tcPr>
          <w:p w14:paraId="6A397A7B" w14:textId="5E17128D" w:rsidR="009556F0" w:rsidRPr="009677DE" w:rsidDel="008204F8" w:rsidRDefault="009556F0" w:rsidP="0044092D">
            <w:pPr>
              <w:keepNext/>
              <w:widowControl w:val="0"/>
              <w:autoSpaceDE w:val="0"/>
              <w:autoSpaceDN w:val="0"/>
              <w:adjustRightInd w:val="0"/>
              <w:spacing w:after="0" w:line="240" w:lineRule="auto"/>
              <w:rPr>
                <w:del w:id="1457" w:author="윤성빈" w:date="2022-10-05T22:05:00Z"/>
                <w:rFonts w:eastAsia="바탕"/>
                <w:sz w:val="12"/>
                <w:lang w:eastAsia="ko-KR"/>
              </w:rPr>
            </w:pPr>
            <w:del w:id="1458" w:author="윤성빈" w:date="2022-10-05T22:05:00Z">
              <w:r w:rsidRPr="009677DE" w:rsidDel="008204F8">
                <w:rPr>
                  <w:rFonts w:eastAsia="바탕" w:hint="eastAsia"/>
                  <w:sz w:val="12"/>
                  <w:lang w:eastAsia="ko-KR"/>
                </w:rPr>
                <w:delText>0.521</w:delText>
              </w:r>
            </w:del>
          </w:p>
          <w:p w14:paraId="3A1CB067" w14:textId="58558561" w:rsidR="009556F0" w:rsidRPr="009677DE" w:rsidDel="008204F8" w:rsidRDefault="009556F0" w:rsidP="0044092D">
            <w:pPr>
              <w:keepNext/>
              <w:widowControl w:val="0"/>
              <w:autoSpaceDE w:val="0"/>
              <w:autoSpaceDN w:val="0"/>
              <w:adjustRightInd w:val="0"/>
              <w:spacing w:after="0" w:line="240" w:lineRule="auto"/>
              <w:rPr>
                <w:del w:id="1459" w:author="윤성빈" w:date="2022-10-05T22:05:00Z"/>
                <w:rFonts w:eastAsia="바탕"/>
                <w:sz w:val="12"/>
                <w:lang w:eastAsia="ko-KR"/>
              </w:rPr>
            </w:pPr>
            <w:del w:id="1460" w:author="윤성빈" w:date="2022-10-05T22:05:00Z">
              <w:r w:rsidRPr="009677DE" w:rsidDel="008204F8">
                <w:rPr>
                  <w:rFonts w:eastAsia="바탕" w:hint="eastAsia"/>
                  <w:sz w:val="12"/>
                  <w:lang w:eastAsia="ko-KR"/>
                </w:rPr>
                <w:delText>(0.073)</w:delText>
              </w:r>
            </w:del>
          </w:p>
        </w:tc>
        <w:tc>
          <w:tcPr>
            <w:tcW w:w="601" w:type="dxa"/>
          </w:tcPr>
          <w:p w14:paraId="79A83296" w14:textId="4066D9C8" w:rsidR="009556F0" w:rsidRPr="009677DE" w:rsidDel="008204F8" w:rsidRDefault="009556F0" w:rsidP="0044092D">
            <w:pPr>
              <w:keepNext/>
              <w:widowControl w:val="0"/>
              <w:autoSpaceDE w:val="0"/>
              <w:autoSpaceDN w:val="0"/>
              <w:adjustRightInd w:val="0"/>
              <w:spacing w:after="0" w:line="240" w:lineRule="auto"/>
              <w:rPr>
                <w:del w:id="1461" w:author="윤성빈" w:date="2022-10-05T22:05:00Z"/>
                <w:rFonts w:eastAsia="바탕"/>
                <w:sz w:val="12"/>
                <w:lang w:eastAsia="ko-KR"/>
              </w:rPr>
            </w:pPr>
            <w:del w:id="1462" w:author="윤성빈" w:date="2022-10-05T22:05:00Z">
              <w:r w:rsidRPr="009677DE" w:rsidDel="008204F8">
                <w:rPr>
                  <w:rFonts w:eastAsia="바탕" w:hint="eastAsia"/>
                  <w:sz w:val="12"/>
                  <w:lang w:eastAsia="ko-KR"/>
                </w:rPr>
                <w:delText>0.828</w:delText>
              </w:r>
            </w:del>
          </w:p>
          <w:p w14:paraId="44A99629" w14:textId="37882A93" w:rsidR="009556F0" w:rsidRPr="009677DE" w:rsidDel="008204F8" w:rsidRDefault="009556F0" w:rsidP="0044092D">
            <w:pPr>
              <w:keepNext/>
              <w:widowControl w:val="0"/>
              <w:autoSpaceDE w:val="0"/>
              <w:autoSpaceDN w:val="0"/>
              <w:adjustRightInd w:val="0"/>
              <w:spacing w:after="0" w:line="240" w:lineRule="auto"/>
              <w:rPr>
                <w:del w:id="1463" w:author="윤성빈" w:date="2022-10-05T22:05:00Z"/>
                <w:rFonts w:eastAsia="바탕"/>
                <w:sz w:val="12"/>
                <w:lang w:eastAsia="ko-KR"/>
              </w:rPr>
            </w:pPr>
            <w:del w:id="1464" w:author="윤성빈" w:date="2022-10-05T22:05:00Z">
              <w:r w:rsidRPr="009677DE" w:rsidDel="008204F8">
                <w:rPr>
                  <w:rFonts w:eastAsia="바탕" w:hint="eastAsia"/>
                  <w:sz w:val="12"/>
                  <w:lang w:eastAsia="ko-KR"/>
                </w:rPr>
                <w:delText>(0.165)</w:delText>
              </w:r>
            </w:del>
          </w:p>
        </w:tc>
        <w:tc>
          <w:tcPr>
            <w:tcW w:w="602" w:type="dxa"/>
          </w:tcPr>
          <w:p w14:paraId="38F26B80" w14:textId="175E3DE0" w:rsidR="009556F0" w:rsidRPr="009677DE" w:rsidDel="008204F8" w:rsidRDefault="009556F0" w:rsidP="0044092D">
            <w:pPr>
              <w:keepNext/>
              <w:widowControl w:val="0"/>
              <w:autoSpaceDE w:val="0"/>
              <w:autoSpaceDN w:val="0"/>
              <w:adjustRightInd w:val="0"/>
              <w:spacing w:after="0" w:line="240" w:lineRule="auto"/>
              <w:rPr>
                <w:del w:id="1465" w:author="윤성빈" w:date="2022-10-05T22:05:00Z"/>
                <w:rFonts w:eastAsia="바탕"/>
                <w:sz w:val="12"/>
                <w:lang w:eastAsia="ko-KR"/>
              </w:rPr>
            </w:pPr>
            <w:del w:id="1466" w:author="윤성빈" w:date="2022-10-05T22:05:00Z">
              <w:r w:rsidRPr="009677DE" w:rsidDel="008204F8">
                <w:rPr>
                  <w:rFonts w:eastAsia="바탕" w:hint="eastAsia"/>
                  <w:sz w:val="12"/>
                  <w:lang w:eastAsia="ko-KR"/>
                </w:rPr>
                <w:delText>0.772</w:delText>
              </w:r>
            </w:del>
          </w:p>
          <w:p w14:paraId="4712E7B7" w14:textId="4A9EF8E6" w:rsidR="009556F0" w:rsidRPr="009677DE" w:rsidDel="008204F8" w:rsidRDefault="009556F0" w:rsidP="0044092D">
            <w:pPr>
              <w:keepNext/>
              <w:widowControl w:val="0"/>
              <w:autoSpaceDE w:val="0"/>
              <w:autoSpaceDN w:val="0"/>
              <w:adjustRightInd w:val="0"/>
              <w:spacing w:after="0" w:line="240" w:lineRule="auto"/>
              <w:rPr>
                <w:del w:id="1467" w:author="윤성빈" w:date="2022-10-05T22:05:00Z"/>
                <w:rFonts w:eastAsia="바탕"/>
                <w:sz w:val="12"/>
                <w:lang w:eastAsia="ko-KR"/>
              </w:rPr>
            </w:pPr>
            <w:del w:id="1468" w:author="윤성빈" w:date="2022-10-05T22:05:00Z">
              <w:r w:rsidRPr="009677DE" w:rsidDel="008204F8">
                <w:rPr>
                  <w:rFonts w:eastAsia="바탕" w:hint="eastAsia"/>
                  <w:sz w:val="12"/>
                  <w:lang w:eastAsia="ko-KR"/>
                </w:rPr>
                <w:delText>(0.162)</w:delText>
              </w:r>
            </w:del>
          </w:p>
        </w:tc>
        <w:tc>
          <w:tcPr>
            <w:tcW w:w="601" w:type="dxa"/>
          </w:tcPr>
          <w:p w14:paraId="3B5025A2" w14:textId="7CCDDE46" w:rsidR="009556F0" w:rsidRPr="009677DE" w:rsidDel="008204F8" w:rsidRDefault="009556F0" w:rsidP="0044092D">
            <w:pPr>
              <w:keepNext/>
              <w:widowControl w:val="0"/>
              <w:autoSpaceDE w:val="0"/>
              <w:autoSpaceDN w:val="0"/>
              <w:adjustRightInd w:val="0"/>
              <w:spacing w:after="0" w:line="240" w:lineRule="auto"/>
              <w:rPr>
                <w:del w:id="1469" w:author="윤성빈" w:date="2022-10-05T22:05:00Z"/>
                <w:rFonts w:eastAsia="바탕"/>
                <w:sz w:val="12"/>
                <w:lang w:eastAsia="ko-KR"/>
              </w:rPr>
            </w:pPr>
            <w:del w:id="1470" w:author="윤성빈" w:date="2022-10-05T22:05:00Z">
              <w:r w:rsidRPr="009677DE" w:rsidDel="008204F8">
                <w:rPr>
                  <w:rFonts w:eastAsia="바탕" w:hint="eastAsia"/>
                  <w:sz w:val="12"/>
                  <w:lang w:eastAsia="ko-KR"/>
                </w:rPr>
                <w:delText>0.896</w:delText>
              </w:r>
            </w:del>
          </w:p>
          <w:p w14:paraId="0CC07CA4" w14:textId="0C2C4AF2" w:rsidR="009556F0" w:rsidRPr="009677DE" w:rsidDel="008204F8" w:rsidRDefault="009556F0" w:rsidP="0044092D">
            <w:pPr>
              <w:keepNext/>
              <w:widowControl w:val="0"/>
              <w:autoSpaceDE w:val="0"/>
              <w:autoSpaceDN w:val="0"/>
              <w:adjustRightInd w:val="0"/>
              <w:spacing w:after="0" w:line="240" w:lineRule="auto"/>
              <w:rPr>
                <w:del w:id="1471" w:author="윤성빈" w:date="2022-10-05T22:05:00Z"/>
                <w:rFonts w:eastAsia="바탕"/>
                <w:sz w:val="12"/>
                <w:lang w:eastAsia="ko-KR"/>
              </w:rPr>
            </w:pPr>
            <w:del w:id="1472" w:author="윤성빈" w:date="2022-10-05T22:05:00Z">
              <w:r w:rsidRPr="009677DE" w:rsidDel="008204F8">
                <w:rPr>
                  <w:rFonts w:eastAsia="바탕" w:hint="eastAsia"/>
                  <w:sz w:val="12"/>
                  <w:lang w:eastAsia="ko-KR"/>
                </w:rPr>
                <w:delText>(0.079)</w:delText>
              </w:r>
            </w:del>
          </w:p>
        </w:tc>
        <w:tc>
          <w:tcPr>
            <w:tcW w:w="602" w:type="dxa"/>
          </w:tcPr>
          <w:p w14:paraId="4F7A4950" w14:textId="39B53A75" w:rsidR="009556F0" w:rsidRPr="009677DE" w:rsidDel="008204F8" w:rsidRDefault="009556F0" w:rsidP="0044092D">
            <w:pPr>
              <w:keepNext/>
              <w:widowControl w:val="0"/>
              <w:autoSpaceDE w:val="0"/>
              <w:autoSpaceDN w:val="0"/>
              <w:adjustRightInd w:val="0"/>
              <w:spacing w:after="0" w:line="240" w:lineRule="auto"/>
              <w:rPr>
                <w:del w:id="1473" w:author="윤성빈" w:date="2022-10-05T22:05:00Z"/>
                <w:rFonts w:eastAsia="바탕"/>
                <w:sz w:val="12"/>
                <w:lang w:eastAsia="ko-KR"/>
              </w:rPr>
            </w:pPr>
            <w:del w:id="1474" w:author="윤성빈" w:date="2022-10-05T22:05:00Z">
              <w:r w:rsidRPr="009677DE" w:rsidDel="008204F8">
                <w:rPr>
                  <w:rFonts w:eastAsia="바탕" w:hint="eastAsia"/>
                  <w:sz w:val="12"/>
                  <w:lang w:eastAsia="ko-KR"/>
                </w:rPr>
                <w:delText>0.751</w:delText>
              </w:r>
            </w:del>
          </w:p>
          <w:p w14:paraId="215B6293" w14:textId="572FA829" w:rsidR="009556F0" w:rsidRPr="009677DE" w:rsidDel="008204F8" w:rsidRDefault="009556F0" w:rsidP="0044092D">
            <w:pPr>
              <w:keepNext/>
              <w:widowControl w:val="0"/>
              <w:autoSpaceDE w:val="0"/>
              <w:autoSpaceDN w:val="0"/>
              <w:adjustRightInd w:val="0"/>
              <w:spacing w:after="0" w:line="240" w:lineRule="auto"/>
              <w:rPr>
                <w:del w:id="1475" w:author="윤성빈" w:date="2022-10-05T22:05:00Z"/>
                <w:rFonts w:eastAsia="바탕"/>
                <w:sz w:val="12"/>
                <w:lang w:eastAsia="ko-KR"/>
              </w:rPr>
            </w:pPr>
            <w:del w:id="1476" w:author="윤성빈" w:date="2022-10-05T22:05:00Z">
              <w:r w:rsidRPr="009677DE" w:rsidDel="008204F8">
                <w:rPr>
                  <w:rFonts w:eastAsia="바탕" w:hint="eastAsia"/>
                  <w:sz w:val="12"/>
                  <w:lang w:eastAsia="ko-KR"/>
                </w:rPr>
                <w:delText>(0.148)</w:delText>
              </w:r>
            </w:del>
          </w:p>
        </w:tc>
        <w:tc>
          <w:tcPr>
            <w:tcW w:w="602" w:type="dxa"/>
          </w:tcPr>
          <w:p w14:paraId="49E15314" w14:textId="40021747" w:rsidR="009556F0" w:rsidRPr="009677DE" w:rsidDel="008204F8" w:rsidRDefault="009556F0" w:rsidP="0044092D">
            <w:pPr>
              <w:keepNext/>
              <w:widowControl w:val="0"/>
              <w:autoSpaceDE w:val="0"/>
              <w:autoSpaceDN w:val="0"/>
              <w:adjustRightInd w:val="0"/>
              <w:spacing w:after="0" w:line="240" w:lineRule="auto"/>
              <w:rPr>
                <w:del w:id="1477" w:author="윤성빈" w:date="2022-10-05T22:05:00Z"/>
                <w:rFonts w:eastAsia="바탕"/>
                <w:sz w:val="12"/>
                <w:lang w:eastAsia="ko-KR"/>
              </w:rPr>
            </w:pPr>
            <w:del w:id="1478" w:author="윤성빈" w:date="2022-10-05T22:05:00Z">
              <w:r w:rsidRPr="009677DE" w:rsidDel="008204F8">
                <w:rPr>
                  <w:rFonts w:eastAsia="바탕" w:hint="eastAsia"/>
                  <w:sz w:val="12"/>
                  <w:lang w:eastAsia="ko-KR"/>
                </w:rPr>
                <w:delText>15.168</w:delText>
              </w:r>
            </w:del>
          </w:p>
          <w:p w14:paraId="643D1083" w14:textId="63B55DB6" w:rsidR="009556F0" w:rsidRPr="009677DE" w:rsidDel="008204F8" w:rsidRDefault="009556F0" w:rsidP="0044092D">
            <w:pPr>
              <w:keepNext/>
              <w:widowControl w:val="0"/>
              <w:autoSpaceDE w:val="0"/>
              <w:autoSpaceDN w:val="0"/>
              <w:adjustRightInd w:val="0"/>
              <w:spacing w:after="0" w:line="240" w:lineRule="auto"/>
              <w:rPr>
                <w:del w:id="1479" w:author="윤성빈" w:date="2022-10-05T22:05:00Z"/>
                <w:rFonts w:eastAsia="바탕"/>
                <w:sz w:val="12"/>
                <w:lang w:eastAsia="ko-KR"/>
              </w:rPr>
            </w:pPr>
            <w:del w:id="1480" w:author="윤성빈" w:date="2022-10-05T22:05:00Z">
              <w:r w:rsidRPr="009677DE" w:rsidDel="008204F8">
                <w:rPr>
                  <w:rFonts w:eastAsia="바탕" w:hint="eastAsia"/>
                  <w:sz w:val="12"/>
                  <w:lang w:eastAsia="ko-KR"/>
                </w:rPr>
                <w:delText>(4.675)</w:delText>
              </w:r>
            </w:del>
          </w:p>
        </w:tc>
        <w:tc>
          <w:tcPr>
            <w:tcW w:w="601" w:type="dxa"/>
          </w:tcPr>
          <w:p w14:paraId="15AF6129" w14:textId="04DD1216" w:rsidR="009556F0" w:rsidRPr="009677DE" w:rsidDel="008204F8" w:rsidRDefault="009556F0" w:rsidP="0044092D">
            <w:pPr>
              <w:keepNext/>
              <w:widowControl w:val="0"/>
              <w:autoSpaceDE w:val="0"/>
              <w:autoSpaceDN w:val="0"/>
              <w:adjustRightInd w:val="0"/>
              <w:spacing w:after="0" w:line="240" w:lineRule="auto"/>
              <w:rPr>
                <w:del w:id="1481" w:author="윤성빈" w:date="2022-10-05T22:05:00Z"/>
                <w:rFonts w:eastAsia="바탕"/>
                <w:sz w:val="12"/>
                <w:lang w:eastAsia="ko-KR"/>
              </w:rPr>
            </w:pPr>
            <w:del w:id="1482" w:author="윤성빈" w:date="2022-10-05T22:05:00Z">
              <w:r w:rsidRPr="009677DE" w:rsidDel="008204F8">
                <w:rPr>
                  <w:rFonts w:eastAsia="바탕" w:hint="eastAsia"/>
                  <w:sz w:val="12"/>
                  <w:lang w:eastAsia="ko-KR"/>
                </w:rPr>
                <w:delText>26.872</w:delText>
              </w:r>
            </w:del>
          </w:p>
          <w:p w14:paraId="042F2722" w14:textId="459FD286" w:rsidR="009556F0" w:rsidRPr="009677DE" w:rsidDel="008204F8" w:rsidRDefault="009556F0" w:rsidP="0044092D">
            <w:pPr>
              <w:keepNext/>
              <w:widowControl w:val="0"/>
              <w:autoSpaceDE w:val="0"/>
              <w:autoSpaceDN w:val="0"/>
              <w:adjustRightInd w:val="0"/>
              <w:spacing w:after="0" w:line="240" w:lineRule="auto"/>
              <w:rPr>
                <w:del w:id="1483" w:author="윤성빈" w:date="2022-10-05T22:05:00Z"/>
                <w:rFonts w:eastAsia="바탕"/>
                <w:sz w:val="12"/>
                <w:lang w:eastAsia="ko-KR"/>
              </w:rPr>
            </w:pPr>
            <w:del w:id="1484" w:author="윤성빈" w:date="2022-10-05T22:05:00Z">
              <w:r w:rsidRPr="009677DE" w:rsidDel="008204F8">
                <w:rPr>
                  <w:rFonts w:eastAsia="바탕" w:hint="eastAsia"/>
                  <w:sz w:val="12"/>
                  <w:lang w:eastAsia="ko-KR"/>
                </w:rPr>
                <w:delText>(6.054)</w:delText>
              </w:r>
            </w:del>
          </w:p>
        </w:tc>
        <w:tc>
          <w:tcPr>
            <w:tcW w:w="601" w:type="dxa"/>
          </w:tcPr>
          <w:p w14:paraId="1FFCF089" w14:textId="311C0A8A" w:rsidR="009556F0" w:rsidRPr="009677DE" w:rsidDel="008204F8" w:rsidRDefault="009556F0" w:rsidP="0044092D">
            <w:pPr>
              <w:keepNext/>
              <w:widowControl w:val="0"/>
              <w:autoSpaceDE w:val="0"/>
              <w:autoSpaceDN w:val="0"/>
              <w:adjustRightInd w:val="0"/>
              <w:spacing w:after="0" w:line="240" w:lineRule="auto"/>
              <w:rPr>
                <w:del w:id="1485" w:author="윤성빈" w:date="2022-10-05T22:05:00Z"/>
                <w:rFonts w:eastAsia="바탕"/>
                <w:sz w:val="12"/>
                <w:lang w:eastAsia="ko-KR"/>
              </w:rPr>
            </w:pPr>
            <w:del w:id="1486" w:author="윤성빈" w:date="2022-10-05T22:05:00Z">
              <w:r w:rsidRPr="009677DE" w:rsidDel="008204F8">
                <w:rPr>
                  <w:rFonts w:eastAsia="바탕" w:hint="eastAsia"/>
                  <w:sz w:val="12"/>
                  <w:lang w:eastAsia="ko-KR"/>
                </w:rPr>
                <w:delText>20.188</w:delText>
              </w:r>
            </w:del>
          </w:p>
          <w:p w14:paraId="45A47F8D" w14:textId="27C1D34A" w:rsidR="009556F0" w:rsidRPr="009677DE" w:rsidDel="008204F8" w:rsidRDefault="009556F0" w:rsidP="0044092D">
            <w:pPr>
              <w:keepNext/>
              <w:widowControl w:val="0"/>
              <w:autoSpaceDE w:val="0"/>
              <w:autoSpaceDN w:val="0"/>
              <w:adjustRightInd w:val="0"/>
              <w:spacing w:after="0" w:line="240" w:lineRule="auto"/>
              <w:rPr>
                <w:del w:id="1487" w:author="윤성빈" w:date="2022-10-05T22:05:00Z"/>
                <w:rFonts w:eastAsia="바탕"/>
                <w:sz w:val="12"/>
                <w:lang w:eastAsia="ko-KR"/>
              </w:rPr>
            </w:pPr>
            <w:del w:id="1488" w:author="윤성빈" w:date="2022-10-05T22:05:00Z">
              <w:r w:rsidRPr="009677DE" w:rsidDel="008204F8">
                <w:rPr>
                  <w:rFonts w:eastAsia="바탕" w:hint="eastAsia"/>
                  <w:sz w:val="12"/>
                  <w:lang w:eastAsia="ko-KR"/>
                </w:rPr>
                <w:delText>(4.814)</w:delText>
              </w:r>
            </w:del>
          </w:p>
        </w:tc>
        <w:tc>
          <w:tcPr>
            <w:tcW w:w="602" w:type="dxa"/>
          </w:tcPr>
          <w:p w14:paraId="52BE1E83" w14:textId="382F2267" w:rsidR="009556F0" w:rsidRPr="009677DE" w:rsidDel="008204F8" w:rsidRDefault="009556F0" w:rsidP="0044092D">
            <w:pPr>
              <w:keepNext/>
              <w:widowControl w:val="0"/>
              <w:autoSpaceDE w:val="0"/>
              <w:autoSpaceDN w:val="0"/>
              <w:adjustRightInd w:val="0"/>
              <w:spacing w:after="0" w:line="240" w:lineRule="auto"/>
              <w:rPr>
                <w:del w:id="1489" w:author="윤성빈" w:date="2022-10-05T22:05:00Z"/>
                <w:rFonts w:eastAsia="바탕"/>
                <w:sz w:val="12"/>
                <w:lang w:eastAsia="ko-KR"/>
              </w:rPr>
            </w:pPr>
            <w:del w:id="1490" w:author="윤성빈" w:date="2022-10-05T22:05:00Z">
              <w:r w:rsidRPr="009677DE" w:rsidDel="008204F8">
                <w:rPr>
                  <w:rFonts w:eastAsia="바탕" w:hint="eastAsia"/>
                  <w:sz w:val="12"/>
                  <w:lang w:eastAsia="ko-KR"/>
                </w:rPr>
                <w:delText>10.832</w:delText>
              </w:r>
            </w:del>
          </w:p>
          <w:p w14:paraId="62A55CB5" w14:textId="6FD01B51" w:rsidR="009556F0" w:rsidRPr="009677DE" w:rsidDel="008204F8" w:rsidRDefault="009556F0" w:rsidP="0044092D">
            <w:pPr>
              <w:keepNext/>
              <w:widowControl w:val="0"/>
              <w:autoSpaceDE w:val="0"/>
              <w:autoSpaceDN w:val="0"/>
              <w:adjustRightInd w:val="0"/>
              <w:spacing w:after="0" w:line="240" w:lineRule="auto"/>
              <w:rPr>
                <w:del w:id="1491" w:author="윤성빈" w:date="2022-10-05T22:05:00Z"/>
                <w:rFonts w:eastAsia="바탕"/>
                <w:sz w:val="12"/>
                <w:lang w:eastAsia="ko-KR"/>
              </w:rPr>
            </w:pPr>
            <w:del w:id="1492" w:author="윤성빈" w:date="2022-10-05T22:05:00Z">
              <w:r w:rsidRPr="009677DE" w:rsidDel="008204F8">
                <w:rPr>
                  <w:rFonts w:eastAsia="바탕" w:hint="eastAsia"/>
                  <w:sz w:val="12"/>
                  <w:lang w:eastAsia="ko-KR"/>
                </w:rPr>
                <w:delText>(2.409)</w:delText>
              </w:r>
            </w:del>
          </w:p>
        </w:tc>
        <w:tc>
          <w:tcPr>
            <w:tcW w:w="602" w:type="dxa"/>
          </w:tcPr>
          <w:p w14:paraId="7CE272C7" w14:textId="3F770E10" w:rsidR="009556F0" w:rsidRPr="009677DE" w:rsidDel="008204F8" w:rsidRDefault="009556F0" w:rsidP="0044092D">
            <w:pPr>
              <w:keepNext/>
              <w:widowControl w:val="0"/>
              <w:autoSpaceDE w:val="0"/>
              <w:autoSpaceDN w:val="0"/>
              <w:adjustRightInd w:val="0"/>
              <w:spacing w:after="0" w:line="240" w:lineRule="auto"/>
              <w:rPr>
                <w:del w:id="1493" w:author="윤성빈" w:date="2022-10-05T22:05:00Z"/>
                <w:rFonts w:eastAsia="바탕"/>
                <w:sz w:val="12"/>
                <w:lang w:eastAsia="ko-KR"/>
              </w:rPr>
            </w:pPr>
            <w:del w:id="1494" w:author="윤성빈" w:date="2022-10-05T22:05:00Z">
              <w:r w:rsidRPr="009677DE" w:rsidDel="008204F8">
                <w:rPr>
                  <w:rFonts w:eastAsia="바탕" w:hint="eastAsia"/>
                  <w:sz w:val="12"/>
                  <w:lang w:eastAsia="ko-KR"/>
                </w:rPr>
                <w:delText>20.052</w:delText>
              </w:r>
            </w:del>
          </w:p>
          <w:p w14:paraId="165A3322" w14:textId="5F669300" w:rsidR="009556F0" w:rsidRPr="009677DE" w:rsidDel="008204F8" w:rsidRDefault="009556F0" w:rsidP="0044092D">
            <w:pPr>
              <w:keepNext/>
              <w:widowControl w:val="0"/>
              <w:autoSpaceDE w:val="0"/>
              <w:autoSpaceDN w:val="0"/>
              <w:adjustRightInd w:val="0"/>
              <w:spacing w:after="0" w:line="240" w:lineRule="auto"/>
              <w:rPr>
                <w:del w:id="1495" w:author="윤성빈" w:date="2022-10-05T22:05:00Z"/>
                <w:rFonts w:eastAsia="바탕"/>
                <w:sz w:val="12"/>
                <w:lang w:eastAsia="ko-KR"/>
              </w:rPr>
            </w:pPr>
            <w:del w:id="1496" w:author="윤성빈" w:date="2022-10-05T22:05:00Z">
              <w:r w:rsidRPr="009677DE" w:rsidDel="008204F8">
                <w:rPr>
                  <w:rFonts w:eastAsia="바탕" w:hint="eastAsia"/>
                  <w:sz w:val="12"/>
                  <w:lang w:eastAsia="ko-KR"/>
                </w:rPr>
                <w:delText>(4.900)</w:delText>
              </w:r>
            </w:del>
          </w:p>
        </w:tc>
        <w:tc>
          <w:tcPr>
            <w:tcW w:w="601" w:type="dxa"/>
          </w:tcPr>
          <w:p w14:paraId="1D685620" w14:textId="2A48B9CD" w:rsidR="009556F0" w:rsidRPr="009677DE" w:rsidDel="008204F8" w:rsidRDefault="009556F0" w:rsidP="0044092D">
            <w:pPr>
              <w:keepNext/>
              <w:widowControl w:val="0"/>
              <w:autoSpaceDE w:val="0"/>
              <w:autoSpaceDN w:val="0"/>
              <w:adjustRightInd w:val="0"/>
              <w:spacing w:after="0" w:line="240" w:lineRule="auto"/>
              <w:rPr>
                <w:del w:id="1497" w:author="윤성빈" w:date="2022-10-05T22:05:00Z"/>
                <w:rFonts w:eastAsia="바탕"/>
                <w:sz w:val="12"/>
                <w:lang w:eastAsia="ko-KR"/>
              </w:rPr>
            </w:pPr>
            <w:del w:id="1498" w:author="윤성빈" w:date="2022-10-05T22:05:00Z">
              <w:r w:rsidRPr="009677DE" w:rsidDel="008204F8">
                <w:rPr>
                  <w:rFonts w:eastAsia="바탕" w:hint="eastAsia"/>
                  <w:sz w:val="12"/>
                  <w:lang w:eastAsia="ko-KR"/>
                </w:rPr>
                <w:delText>0.088</w:delText>
              </w:r>
            </w:del>
          </w:p>
          <w:p w14:paraId="46BCDAFF" w14:textId="575092E5" w:rsidR="009556F0" w:rsidRPr="009677DE" w:rsidDel="008204F8" w:rsidRDefault="009556F0" w:rsidP="0044092D">
            <w:pPr>
              <w:keepNext/>
              <w:widowControl w:val="0"/>
              <w:autoSpaceDE w:val="0"/>
              <w:autoSpaceDN w:val="0"/>
              <w:adjustRightInd w:val="0"/>
              <w:spacing w:after="0" w:line="240" w:lineRule="auto"/>
              <w:rPr>
                <w:del w:id="1499" w:author="윤성빈" w:date="2022-10-05T22:05:00Z"/>
                <w:rFonts w:eastAsia="바탕"/>
                <w:sz w:val="12"/>
                <w:lang w:eastAsia="ko-KR"/>
              </w:rPr>
            </w:pPr>
            <w:del w:id="1500" w:author="윤성빈" w:date="2022-10-05T22:05:00Z">
              <w:r w:rsidRPr="009677DE" w:rsidDel="008204F8">
                <w:rPr>
                  <w:rFonts w:eastAsia="바탕" w:hint="eastAsia"/>
                  <w:sz w:val="12"/>
                  <w:lang w:eastAsia="ko-KR"/>
                </w:rPr>
                <w:delText>(0.049)</w:delText>
              </w:r>
            </w:del>
          </w:p>
        </w:tc>
        <w:tc>
          <w:tcPr>
            <w:tcW w:w="602" w:type="dxa"/>
          </w:tcPr>
          <w:p w14:paraId="562A4C84" w14:textId="76512689" w:rsidR="009556F0" w:rsidRPr="009677DE" w:rsidDel="008204F8" w:rsidRDefault="009556F0" w:rsidP="0044092D">
            <w:pPr>
              <w:keepNext/>
              <w:widowControl w:val="0"/>
              <w:autoSpaceDE w:val="0"/>
              <w:autoSpaceDN w:val="0"/>
              <w:adjustRightInd w:val="0"/>
              <w:spacing w:after="0" w:line="240" w:lineRule="auto"/>
              <w:rPr>
                <w:del w:id="1501" w:author="윤성빈" w:date="2022-10-05T22:05:00Z"/>
                <w:rFonts w:eastAsia="바탕"/>
                <w:sz w:val="12"/>
                <w:lang w:eastAsia="ko-KR"/>
              </w:rPr>
            </w:pPr>
            <w:del w:id="1502" w:author="윤성빈" w:date="2022-10-05T22:05:00Z">
              <w:r w:rsidRPr="009677DE" w:rsidDel="008204F8">
                <w:rPr>
                  <w:rFonts w:eastAsia="바탕" w:hint="eastAsia"/>
                  <w:sz w:val="12"/>
                  <w:lang w:eastAsia="ko-KR"/>
                </w:rPr>
                <w:delText>0.689</w:delText>
              </w:r>
            </w:del>
          </w:p>
          <w:p w14:paraId="2FC642AA" w14:textId="1A5FB57F" w:rsidR="009556F0" w:rsidRPr="009677DE" w:rsidDel="008204F8" w:rsidRDefault="009556F0" w:rsidP="0044092D">
            <w:pPr>
              <w:keepNext/>
              <w:widowControl w:val="0"/>
              <w:autoSpaceDE w:val="0"/>
              <w:autoSpaceDN w:val="0"/>
              <w:adjustRightInd w:val="0"/>
              <w:spacing w:after="0" w:line="240" w:lineRule="auto"/>
              <w:rPr>
                <w:del w:id="1503" w:author="윤성빈" w:date="2022-10-05T22:05:00Z"/>
                <w:rFonts w:eastAsia="바탕"/>
                <w:sz w:val="12"/>
                <w:lang w:eastAsia="ko-KR"/>
              </w:rPr>
            </w:pPr>
            <w:del w:id="1504" w:author="윤성빈" w:date="2022-10-05T22:05:00Z">
              <w:r w:rsidRPr="009677DE" w:rsidDel="008204F8">
                <w:rPr>
                  <w:rFonts w:eastAsia="바탕" w:hint="eastAsia"/>
                  <w:sz w:val="12"/>
                  <w:lang w:eastAsia="ko-KR"/>
                </w:rPr>
                <w:delText>(0.185)</w:delText>
              </w:r>
            </w:del>
          </w:p>
        </w:tc>
        <w:tc>
          <w:tcPr>
            <w:tcW w:w="601" w:type="dxa"/>
          </w:tcPr>
          <w:p w14:paraId="63F83E03" w14:textId="18B410DA" w:rsidR="009556F0" w:rsidRPr="009677DE" w:rsidDel="008204F8" w:rsidRDefault="009556F0" w:rsidP="0044092D">
            <w:pPr>
              <w:keepNext/>
              <w:widowControl w:val="0"/>
              <w:autoSpaceDE w:val="0"/>
              <w:autoSpaceDN w:val="0"/>
              <w:adjustRightInd w:val="0"/>
              <w:spacing w:after="0" w:line="240" w:lineRule="auto"/>
              <w:rPr>
                <w:del w:id="1505" w:author="윤성빈" w:date="2022-10-05T22:05:00Z"/>
                <w:rFonts w:eastAsia="바탕"/>
                <w:sz w:val="12"/>
                <w:lang w:eastAsia="ko-KR"/>
              </w:rPr>
            </w:pPr>
            <w:del w:id="1506" w:author="윤성빈" w:date="2022-10-05T22:05:00Z">
              <w:r w:rsidRPr="009677DE" w:rsidDel="008204F8">
                <w:rPr>
                  <w:rFonts w:eastAsia="바탕" w:hint="eastAsia"/>
                  <w:sz w:val="12"/>
                  <w:lang w:eastAsia="ko-KR"/>
                </w:rPr>
                <w:delText>0.477</w:delText>
              </w:r>
            </w:del>
          </w:p>
          <w:p w14:paraId="456FD327" w14:textId="7B44F3F9" w:rsidR="009556F0" w:rsidRPr="009677DE" w:rsidDel="008204F8" w:rsidRDefault="009556F0" w:rsidP="0044092D">
            <w:pPr>
              <w:keepNext/>
              <w:widowControl w:val="0"/>
              <w:autoSpaceDE w:val="0"/>
              <w:autoSpaceDN w:val="0"/>
              <w:adjustRightInd w:val="0"/>
              <w:spacing w:after="0" w:line="240" w:lineRule="auto"/>
              <w:rPr>
                <w:del w:id="1507" w:author="윤성빈" w:date="2022-10-05T22:05:00Z"/>
                <w:rFonts w:eastAsia="바탕"/>
                <w:sz w:val="12"/>
                <w:lang w:eastAsia="ko-KR"/>
              </w:rPr>
            </w:pPr>
            <w:del w:id="1508" w:author="윤성빈" w:date="2022-10-05T22:05:00Z">
              <w:r w:rsidRPr="009677DE" w:rsidDel="008204F8">
                <w:rPr>
                  <w:rFonts w:eastAsia="바탕" w:hint="eastAsia"/>
                  <w:sz w:val="12"/>
                  <w:lang w:eastAsia="ko-KR"/>
                </w:rPr>
                <w:delText>(0.196)</w:delText>
              </w:r>
            </w:del>
          </w:p>
        </w:tc>
        <w:tc>
          <w:tcPr>
            <w:tcW w:w="601" w:type="dxa"/>
          </w:tcPr>
          <w:p w14:paraId="6E0465BE" w14:textId="70D16BD5" w:rsidR="009556F0" w:rsidRPr="009677DE" w:rsidDel="008204F8" w:rsidRDefault="009556F0" w:rsidP="0044092D">
            <w:pPr>
              <w:keepNext/>
              <w:widowControl w:val="0"/>
              <w:autoSpaceDE w:val="0"/>
              <w:autoSpaceDN w:val="0"/>
              <w:adjustRightInd w:val="0"/>
              <w:spacing w:after="0" w:line="240" w:lineRule="auto"/>
              <w:rPr>
                <w:del w:id="1509" w:author="윤성빈" w:date="2022-10-05T22:05:00Z"/>
                <w:rFonts w:eastAsia="바탕"/>
                <w:sz w:val="12"/>
                <w:lang w:eastAsia="ko-KR"/>
              </w:rPr>
            </w:pPr>
            <w:del w:id="1510" w:author="윤성빈" w:date="2022-10-05T22:05:00Z">
              <w:r w:rsidRPr="009677DE" w:rsidDel="008204F8">
                <w:rPr>
                  <w:rFonts w:eastAsia="바탕" w:hint="eastAsia"/>
                  <w:sz w:val="12"/>
                  <w:lang w:eastAsia="ko-KR"/>
                </w:rPr>
                <w:delText>0.054</w:delText>
              </w:r>
            </w:del>
          </w:p>
          <w:p w14:paraId="39C01D6A" w14:textId="2966B79A" w:rsidR="009556F0" w:rsidRPr="009677DE" w:rsidDel="008204F8" w:rsidRDefault="009556F0" w:rsidP="0044092D">
            <w:pPr>
              <w:keepNext/>
              <w:widowControl w:val="0"/>
              <w:autoSpaceDE w:val="0"/>
              <w:autoSpaceDN w:val="0"/>
              <w:adjustRightInd w:val="0"/>
              <w:spacing w:after="0" w:line="240" w:lineRule="auto"/>
              <w:rPr>
                <w:del w:id="1511" w:author="윤성빈" w:date="2022-10-05T22:05:00Z"/>
                <w:rFonts w:eastAsia="바탕"/>
                <w:sz w:val="12"/>
                <w:lang w:eastAsia="ko-KR"/>
              </w:rPr>
            </w:pPr>
            <w:del w:id="1512" w:author="윤성빈" w:date="2022-10-05T22:05:00Z">
              <w:r w:rsidRPr="009677DE" w:rsidDel="008204F8">
                <w:rPr>
                  <w:rFonts w:eastAsia="바탕" w:hint="eastAsia"/>
                  <w:sz w:val="12"/>
                  <w:lang w:eastAsia="ko-KR"/>
                </w:rPr>
                <w:delText>(0.052)</w:delText>
              </w:r>
            </w:del>
          </w:p>
        </w:tc>
        <w:tc>
          <w:tcPr>
            <w:tcW w:w="603" w:type="dxa"/>
          </w:tcPr>
          <w:p w14:paraId="1A353ADC" w14:textId="286983C2" w:rsidR="009556F0" w:rsidRPr="009677DE" w:rsidDel="008204F8" w:rsidRDefault="009556F0" w:rsidP="0044092D">
            <w:pPr>
              <w:keepNext/>
              <w:widowControl w:val="0"/>
              <w:autoSpaceDE w:val="0"/>
              <w:autoSpaceDN w:val="0"/>
              <w:adjustRightInd w:val="0"/>
              <w:spacing w:after="0" w:line="240" w:lineRule="auto"/>
              <w:rPr>
                <w:del w:id="1513" w:author="윤성빈" w:date="2022-10-05T22:05:00Z"/>
                <w:rFonts w:eastAsia="바탕"/>
                <w:sz w:val="12"/>
                <w:lang w:eastAsia="ko-KR"/>
              </w:rPr>
            </w:pPr>
            <w:del w:id="1514" w:author="윤성빈" w:date="2022-10-05T22:05:00Z">
              <w:r w:rsidRPr="009677DE" w:rsidDel="008204F8">
                <w:rPr>
                  <w:rFonts w:eastAsia="바탕" w:hint="eastAsia"/>
                  <w:sz w:val="12"/>
                  <w:lang w:eastAsia="ko-KR"/>
                </w:rPr>
                <w:delText>0.443</w:delText>
              </w:r>
            </w:del>
          </w:p>
          <w:p w14:paraId="071FCB1D" w14:textId="0E88FC02" w:rsidR="009556F0" w:rsidRPr="009677DE" w:rsidDel="008204F8" w:rsidRDefault="009556F0" w:rsidP="0044092D">
            <w:pPr>
              <w:keepNext/>
              <w:widowControl w:val="0"/>
              <w:autoSpaceDE w:val="0"/>
              <w:autoSpaceDN w:val="0"/>
              <w:adjustRightInd w:val="0"/>
              <w:spacing w:after="0" w:line="240" w:lineRule="auto"/>
              <w:rPr>
                <w:del w:id="1515" w:author="윤성빈" w:date="2022-10-05T22:05:00Z"/>
                <w:rFonts w:eastAsia="바탕"/>
                <w:sz w:val="12"/>
                <w:lang w:eastAsia="ko-KR"/>
              </w:rPr>
            </w:pPr>
            <w:del w:id="1516" w:author="윤성빈" w:date="2022-10-05T22:05:00Z">
              <w:r w:rsidRPr="009677DE" w:rsidDel="008204F8">
                <w:rPr>
                  <w:rFonts w:eastAsia="바탕" w:hint="eastAsia"/>
                  <w:sz w:val="12"/>
                  <w:lang w:eastAsia="ko-KR"/>
                </w:rPr>
                <w:delText>(0.200)</w:delText>
              </w:r>
            </w:del>
          </w:p>
        </w:tc>
      </w:tr>
      <w:tr w:rsidR="009556F0" w:rsidRPr="009677DE" w:rsidDel="008204F8" w14:paraId="78F8664C" w14:textId="0044A840" w:rsidTr="0044092D">
        <w:trPr>
          <w:trHeight w:val="289"/>
          <w:del w:id="1517" w:author="윤성빈" w:date="2022-10-05T22:05:00Z"/>
        </w:trPr>
        <w:tc>
          <w:tcPr>
            <w:tcW w:w="436" w:type="dxa"/>
            <w:vMerge/>
          </w:tcPr>
          <w:p w14:paraId="7E0441F3" w14:textId="6D926B1C" w:rsidR="009556F0" w:rsidRPr="009677DE" w:rsidDel="008204F8" w:rsidRDefault="009556F0" w:rsidP="0044092D">
            <w:pPr>
              <w:widowControl w:val="0"/>
              <w:autoSpaceDE w:val="0"/>
              <w:autoSpaceDN w:val="0"/>
              <w:adjustRightInd w:val="0"/>
              <w:spacing w:after="0" w:line="240" w:lineRule="auto"/>
              <w:jc w:val="left"/>
              <w:rPr>
                <w:del w:id="1518" w:author="윤성빈" w:date="2022-10-05T22:05:00Z"/>
                <w:rFonts w:eastAsia="바탕"/>
                <w:sz w:val="12"/>
                <w:lang w:eastAsia="ko-KR"/>
              </w:rPr>
            </w:pPr>
          </w:p>
        </w:tc>
        <w:tc>
          <w:tcPr>
            <w:tcW w:w="815" w:type="dxa"/>
          </w:tcPr>
          <w:p w14:paraId="0462F3B4" w14:textId="72AD2DC7" w:rsidR="009556F0" w:rsidRPr="009677DE" w:rsidDel="008204F8" w:rsidRDefault="009556F0" w:rsidP="0044092D">
            <w:pPr>
              <w:widowControl w:val="0"/>
              <w:autoSpaceDE w:val="0"/>
              <w:autoSpaceDN w:val="0"/>
              <w:adjustRightInd w:val="0"/>
              <w:spacing w:after="0" w:line="240" w:lineRule="auto"/>
              <w:jc w:val="left"/>
              <w:rPr>
                <w:del w:id="1519" w:author="윤성빈" w:date="2022-10-05T22:05:00Z"/>
                <w:rFonts w:eastAsia="바탕"/>
                <w:sz w:val="12"/>
                <w:lang w:eastAsia="ko-KR"/>
              </w:rPr>
            </w:pPr>
            <w:del w:id="1520" w:author="윤성빈" w:date="2022-10-05T22:05:00Z">
              <w:r w:rsidRPr="009677DE" w:rsidDel="008204F8">
                <w:rPr>
                  <w:rFonts w:eastAsia="바탕" w:hint="eastAsia"/>
                  <w:sz w:val="12"/>
                  <w:lang w:eastAsia="ko-KR"/>
                </w:rPr>
                <w:delText>electronic</w:delText>
              </w:r>
            </w:del>
          </w:p>
        </w:tc>
        <w:tc>
          <w:tcPr>
            <w:tcW w:w="601" w:type="dxa"/>
          </w:tcPr>
          <w:p w14:paraId="632BED92" w14:textId="47D5894E" w:rsidR="009556F0" w:rsidRPr="009677DE" w:rsidDel="008204F8" w:rsidRDefault="009556F0" w:rsidP="0044092D">
            <w:pPr>
              <w:keepNext/>
              <w:widowControl w:val="0"/>
              <w:autoSpaceDE w:val="0"/>
              <w:autoSpaceDN w:val="0"/>
              <w:adjustRightInd w:val="0"/>
              <w:spacing w:after="0" w:line="240" w:lineRule="auto"/>
              <w:rPr>
                <w:del w:id="1521" w:author="윤성빈" w:date="2022-10-05T22:05:00Z"/>
                <w:rFonts w:eastAsia="바탕"/>
                <w:sz w:val="12"/>
                <w:lang w:eastAsia="ko-KR"/>
              </w:rPr>
            </w:pPr>
            <w:del w:id="1522" w:author="윤성빈" w:date="2022-10-05T22:05:00Z">
              <w:r w:rsidRPr="009677DE" w:rsidDel="008204F8">
                <w:rPr>
                  <w:rFonts w:eastAsia="바탕" w:hint="eastAsia"/>
                  <w:sz w:val="12"/>
                  <w:lang w:eastAsia="ko-KR"/>
                </w:rPr>
                <w:delText>0.495</w:delText>
              </w:r>
            </w:del>
          </w:p>
          <w:p w14:paraId="2745E82F" w14:textId="5CD9B0EA" w:rsidR="009556F0" w:rsidRPr="009677DE" w:rsidDel="008204F8" w:rsidRDefault="009556F0" w:rsidP="0044092D">
            <w:pPr>
              <w:keepNext/>
              <w:widowControl w:val="0"/>
              <w:autoSpaceDE w:val="0"/>
              <w:autoSpaceDN w:val="0"/>
              <w:adjustRightInd w:val="0"/>
              <w:spacing w:after="0" w:line="240" w:lineRule="auto"/>
              <w:rPr>
                <w:del w:id="1523" w:author="윤성빈" w:date="2022-10-05T22:05:00Z"/>
                <w:rFonts w:eastAsia="바탕"/>
                <w:sz w:val="12"/>
                <w:lang w:eastAsia="ko-KR"/>
              </w:rPr>
            </w:pPr>
            <w:del w:id="1524" w:author="윤성빈" w:date="2022-10-05T22:05:00Z">
              <w:r w:rsidRPr="009677DE" w:rsidDel="008204F8">
                <w:rPr>
                  <w:rFonts w:eastAsia="바탕" w:hint="eastAsia"/>
                  <w:sz w:val="12"/>
                  <w:lang w:eastAsia="ko-KR"/>
                </w:rPr>
                <w:delText>(0.070)</w:delText>
              </w:r>
            </w:del>
          </w:p>
        </w:tc>
        <w:tc>
          <w:tcPr>
            <w:tcW w:w="601" w:type="dxa"/>
          </w:tcPr>
          <w:p w14:paraId="3FE92D5D" w14:textId="05E1CBDF" w:rsidR="009556F0" w:rsidRPr="009677DE" w:rsidDel="008204F8" w:rsidRDefault="009556F0" w:rsidP="0044092D">
            <w:pPr>
              <w:keepNext/>
              <w:widowControl w:val="0"/>
              <w:autoSpaceDE w:val="0"/>
              <w:autoSpaceDN w:val="0"/>
              <w:adjustRightInd w:val="0"/>
              <w:spacing w:after="0" w:line="240" w:lineRule="auto"/>
              <w:rPr>
                <w:del w:id="1525" w:author="윤성빈" w:date="2022-10-05T22:05:00Z"/>
                <w:rFonts w:eastAsia="바탕"/>
                <w:sz w:val="12"/>
                <w:lang w:eastAsia="ko-KR"/>
              </w:rPr>
            </w:pPr>
            <w:del w:id="1526" w:author="윤성빈" w:date="2022-10-05T22:05:00Z">
              <w:r w:rsidRPr="009677DE" w:rsidDel="008204F8">
                <w:rPr>
                  <w:rFonts w:eastAsia="바탕" w:hint="eastAsia"/>
                  <w:sz w:val="12"/>
                  <w:lang w:eastAsia="ko-KR"/>
                </w:rPr>
                <w:delText>0.818</w:delText>
              </w:r>
            </w:del>
          </w:p>
          <w:p w14:paraId="6F7E1DE7" w14:textId="1839E492" w:rsidR="009556F0" w:rsidRPr="009677DE" w:rsidDel="008204F8" w:rsidRDefault="009556F0" w:rsidP="0044092D">
            <w:pPr>
              <w:keepNext/>
              <w:widowControl w:val="0"/>
              <w:autoSpaceDE w:val="0"/>
              <w:autoSpaceDN w:val="0"/>
              <w:adjustRightInd w:val="0"/>
              <w:spacing w:after="0" w:line="240" w:lineRule="auto"/>
              <w:rPr>
                <w:del w:id="1527" w:author="윤성빈" w:date="2022-10-05T22:05:00Z"/>
                <w:rFonts w:eastAsia="바탕"/>
                <w:sz w:val="12"/>
                <w:lang w:eastAsia="ko-KR"/>
              </w:rPr>
            </w:pPr>
            <w:del w:id="1528" w:author="윤성빈" w:date="2022-10-05T22:05:00Z">
              <w:r w:rsidRPr="009677DE" w:rsidDel="008204F8">
                <w:rPr>
                  <w:rFonts w:eastAsia="바탕" w:hint="eastAsia"/>
                  <w:sz w:val="12"/>
                  <w:lang w:eastAsia="ko-KR"/>
                </w:rPr>
                <w:delText>(0.163)</w:delText>
              </w:r>
            </w:del>
          </w:p>
        </w:tc>
        <w:tc>
          <w:tcPr>
            <w:tcW w:w="602" w:type="dxa"/>
          </w:tcPr>
          <w:p w14:paraId="544E0DF2" w14:textId="778D2054" w:rsidR="009556F0" w:rsidRPr="009677DE" w:rsidDel="008204F8" w:rsidRDefault="009556F0" w:rsidP="0044092D">
            <w:pPr>
              <w:keepNext/>
              <w:widowControl w:val="0"/>
              <w:autoSpaceDE w:val="0"/>
              <w:autoSpaceDN w:val="0"/>
              <w:adjustRightInd w:val="0"/>
              <w:spacing w:after="0" w:line="240" w:lineRule="auto"/>
              <w:rPr>
                <w:del w:id="1529" w:author="윤성빈" w:date="2022-10-05T22:05:00Z"/>
                <w:rFonts w:eastAsia="바탕"/>
                <w:sz w:val="12"/>
                <w:lang w:eastAsia="ko-KR"/>
              </w:rPr>
            </w:pPr>
            <w:del w:id="1530" w:author="윤성빈" w:date="2022-10-05T22:05:00Z">
              <w:r w:rsidRPr="009677DE" w:rsidDel="008204F8">
                <w:rPr>
                  <w:rFonts w:eastAsia="바탕" w:hint="eastAsia"/>
                  <w:sz w:val="12"/>
                  <w:lang w:eastAsia="ko-KR"/>
                </w:rPr>
                <w:delText>0.789</w:delText>
              </w:r>
            </w:del>
          </w:p>
          <w:p w14:paraId="5179CD76" w14:textId="2DA79612" w:rsidR="009556F0" w:rsidRPr="009677DE" w:rsidDel="008204F8" w:rsidRDefault="009556F0" w:rsidP="0044092D">
            <w:pPr>
              <w:keepNext/>
              <w:widowControl w:val="0"/>
              <w:autoSpaceDE w:val="0"/>
              <w:autoSpaceDN w:val="0"/>
              <w:adjustRightInd w:val="0"/>
              <w:spacing w:after="0" w:line="240" w:lineRule="auto"/>
              <w:rPr>
                <w:del w:id="1531" w:author="윤성빈" w:date="2022-10-05T22:05:00Z"/>
                <w:rFonts w:eastAsia="바탕"/>
                <w:sz w:val="12"/>
                <w:lang w:eastAsia="ko-KR"/>
              </w:rPr>
            </w:pPr>
            <w:del w:id="1532" w:author="윤성빈" w:date="2022-10-05T22:05:00Z">
              <w:r w:rsidRPr="009677DE" w:rsidDel="008204F8">
                <w:rPr>
                  <w:rFonts w:eastAsia="바탕" w:hint="eastAsia"/>
                  <w:sz w:val="12"/>
                  <w:lang w:eastAsia="ko-KR"/>
                </w:rPr>
                <w:delText>(0.153)</w:delText>
              </w:r>
            </w:del>
          </w:p>
        </w:tc>
        <w:tc>
          <w:tcPr>
            <w:tcW w:w="601" w:type="dxa"/>
          </w:tcPr>
          <w:p w14:paraId="48CC0BD2" w14:textId="36F3A9EB" w:rsidR="009556F0" w:rsidRPr="009677DE" w:rsidDel="008204F8" w:rsidRDefault="009556F0" w:rsidP="0044092D">
            <w:pPr>
              <w:keepNext/>
              <w:widowControl w:val="0"/>
              <w:autoSpaceDE w:val="0"/>
              <w:autoSpaceDN w:val="0"/>
              <w:adjustRightInd w:val="0"/>
              <w:spacing w:after="0" w:line="240" w:lineRule="auto"/>
              <w:rPr>
                <w:del w:id="1533" w:author="윤성빈" w:date="2022-10-05T22:05:00Z"/>
                <w:rFonts w:eastAsia="바탕"/>
                <w:sz w:val="12"/>
                <w:lang w:eastAsia="ko-KR"/>
              </w:rPr>
            </w:pPr>
            <w:del w:id="1534" w:author="윤성빈" w:date="2022-10-05T22:05:00Z">
              <w:r w:rsidRPr="009677DE" w:rsidDel="008204F8">
                <w:rPr>
                  <w:rFonts w:eastAsia="바탕" w:hint="eastAsia"/>
                  <w:sz w:val="12"/>
                  <w:lang w:eastAsia="ko-KR"/>
                </w:rPr>
                <w:delText>0.879</w:delText>
              </w:r>
            </w:del>
          </w:p>
          <w:p w14:paraId="56EE5CF7" w14:textId="3A8830EF" w:rsidR="009556F0" w:rsidRPr="009677DE" w:rsidDel="008204F8" w:rsidRDefault="009556F0" w:rsidP="0044092D">
            <w:pPr>
              <w:keepNext/>
              <w:widowControl w:val="0"/>
              <w:autoSpaceDE w:val="0"/>
              <w:autoSpaceDN w:val="0"/>
              <w:adjustRightInd w:val="0"/>
              <w:spacing w:after="0" w:line="240" w:lineRule="auto"/>
              <w:rPr>
                <w:del w:id="1535" w:author="윤성빈" w:date="2022-10-05T22:05:00Z"/>
                <w:rFonts w:eastAsia="바탕"/>
                <w:sz w:val="12"/>
                <w:lang w:eastAsia="ko-KR"/>
              </w:rPr>
            </w:pPr>
            <w:del w:id="1536" w:author="윤성빈" w:date="2022-10-05T22:05:00Z">
              <w:r w:rsidRPr="009677DE" w:rsidDel="008204F8">
                <w:rPr>
                  <w:rFonts w:eastAsia="바탕" w:hint="eastAsia"/>
                  <w:sz w:val="12"/>
                  <w:lang w:eastAsia="ko-KR"/>
                </w:rPr>
                <w:delText>(0.077)</w:delText>
              </w:r>
            </w:del>
          </w:p>
        </w:tc>
        <w:tc>
          <w:tcPr>
            <w:tcW w:w="602" w:type="dxa"/>
          </w:tcPr>
          <w:p w14:paraId="11715C3B" w14:textId="0300D95E" w:rsidR="009556F0" w:rsidRPr="009677DE" w:rsidDel="008204F8" w:rsidRDefault="009556F0" w:rsidP="0044092D">
            <w:pPr>
              <w:keepNext/>
              <w:widowControl w:val="0"/>
              <w:autoSpaceDE w:val="0"/>
              <w:autoSpaceDN w:val="0"/>
              <w:adjustRightInd w:val="0"/>
              <w:spacing w:after="0" w:line="240" w:lineRule="auto"/>
              <w:rPr>
                <w:del w:id="1537" w:author="윤성빈" w:date="2022-10-05T22:05:00Z"/>
                <w:rFonts w:eastAsia="바탕"/>
                <w:sz w:val="12"/>
                <w:lang w:eastAsia="ko-KR"/>
              </w:rPr>
            </w:pPr>
            <w:del w:id="1538" w:author="윤성빈" w:date="2022-10-05T22:05:00Z">
              <w:r w:rsidRPr="009677DE" w:rsidDel="008204F8">
                <w:rPr>
                  <w:rFonts w:eastAsia="바탕" w:hint="eastAsia"/>
                  <w:sz w:val="12"/>
                  <w:lang w:eastAsia="ko-KR"/>
                </w:rPr>
                <w:delText>0.869</w:delText>
              </w:r>
            </w:del>
          </w:p>
          <w:p w14:paraId="44EBF782" w14:textId="51AEE520" w:rsidR="009556F0" w:rsidRPr="009677DE" w:rsidDel="008204F8" w:rsidRDefault="009556F0" w:rsidP="0044092D">
            <w:pPr>
              <w:keepNext/>
              <w:widowControl w:val="0"/>
              <w:autoSpaceDE w:val="0"/>
              <w:autoSpaceDN w:val="0"/>
              <w:adjustRightInd w:val="0"/>
              <w:spacing w:after="0" w:line="240" w:lineRule="auto"/>
              <w:rPr>
                <w:del w:id="1539" w:author="윤성빈" w:date="2022-10-05T22:05:00Z"/>
                <w:rFonts w:eastAsia="바탕"/>
                <w:sz w:val="12"/>
                <w:lang w:eastAsia="ko-KR"/>
              </w:rPr>
            </w:pPr>
            <w:del w:id="1540" w:author="윤성빈" w:date="2022-10-05T22:05:00Z">
              <w:r w:rsidRPr="009677DE" w:rsidDel="008204F8">
                <w:rPr>
                  <w:rFonts w:eastAsia="바탕" w:hint="eastAsia"/>
                  <w:sz w:val="12"/>
                  <w:lang w:eastAsia="ko-KR"/>
                </w:rPr>
                <w:delText>(0.120)</w:delText>
              </w:r>
            </w:del>
          </w:p>
        </w:tc>
        <w:tc>
          <w:tcPr>
            <w:tcW w:w="602" w:type="dxa"/>
          </w:tcPr>
          <w:p w14:paraId="2B831949" w14:textId="2BC180E5" w:rsidR="009556F0" w:rsidRPr="009677DE" w:rsidDel="008204F8" w:rsidRDefault="009556F0" w:rsidP="0044092D">
            <w:pPr>
              <w:keepNext/>
              <w:widowControl w:val="0"/>
              <w:autoSpaceDE w:val="0"/>
              <w:autoSpaceDN w:val="0"/>
              <w:adjustRightInd w:val="0"/>
              <w:spacing w:after="0" w:line="240" w:lineRule="auto"/>
              <w:rPr>
                <w:del w:id="1541" w:author="윤성빈" w:date="2022-10-05T22:05:00Z"/>
                <w:rFonts w:eastAsia="바탕"/>
                <w:sz w:val="12"/>
                <w:lang w:eastAsia="ko-KR"/>
              </w:rPr>
            </w:pPr>
            <w:del w:id="1542" w:author="윤성빈" w:date="2022-10-05T22:05:00Z">
              <w:r w:rsidRPr="009677DE" w:rsidDel="008204F8">
                <w:rPr>
                  <w:rFonts w:eastAsia="바탕" w:hint="eastAsia"/>
                  <w:sz w:val="12"/>
                  <w:lang w:eastAsia="ko-KR"/>
                </w:rPr>
                <w:delText>14.740</w:delText>
              </w:r>
            </w:del>
          </w:p>
          <w:p w14:paraId="5F6DBDF0" w14:textId="30091A36" w:rsidR="009556F0" w:rsidRPr="009677DE" w:rsidDel="008204F8" w:rsidRDefault="009556F0" w:rsidP="0044092D">
            <w:pPr>
              <w:keepNext/>
              <w:widowControl w:val="0"/>
              <w:autoSpaceDE w:val="0"/>
              <w:autoSpaceDN w:val="0"/>
              <w:adjustRightInd w:val="0"/>
              <w:spacing w:after="0" w:line="240" w:lineRule="auto"/>
              <w:rPr>
                <w:del w:id="1543" w:author="윤성빈" w:date="2022-10-05T22:05:00Z"/>
                <w:rFonts w:eastAsia="바탕"/>
                <w:sz w:val="12"/>
                <w:lang w:eastAsia="ko-KR"/>
              </w:rPr>
            </w:pPr>
            <w:del w:id="1544" w:author="윤성빈" w:date="2022-10-05T22:05:00Z">
              <w:r w:rsidRPr="009677DE" w:rsidDel="008204F8">
                <w:rPr>
                  <w:rFonts w:eastAsia="바탕" w:hint="eastAsia"/>
                  <w:sz w:val="12"/>
                  <w:lang w:eastAsia="ko-KR"/>
                </w:rPr>
                <w:delText>(4.206)</w:delText>
              </w:r>
            </w:del>
          </w:p>
        </w:tc>
        <w:tc>
          <w:tcPr>
            <w:tcW w:w="601" w:type="dxa"/>
          </w:tcPr>
          <w:p w14:paraId="101C97C7" w14:textId="619DFF45" w:rsidR="009556F0" w:rsidRPr="009677DE" w:rsidDel="008204F8" w:rsidRDefault="009556F0" w:rsidP="0044092D">
            <w:pPr>
              <w:keepNext/>
              <w:widowControl w:val="0"/>
              <w:autoSpaceDE w:val="0"/>
              <w:autoSpaceDN w:val="0"/>
              <w:adjustRightInd w:val="0"/>
              <w:spacing w:after="0" w:line="240" w:lineRule="auto"/>
              <w:rPr>
                <w:del w:id="1545" w:author="윤성빈" w:date="2022-10-05T22:05:00Z"/>
                <w:rFonts w:eastAsia="바탕"/>
                <w:sz w:val="12"/>
                <w:lang w:eastAsia="ko-KR"/>
              </w:rPr>
            </w:pPr>
            <w:del w:id="1546" w:author="윤성빈" w:date="2022-10-05T22:05:00Z">
              <w:r w:rsidRPr="009677DE" w:rsidDel="008204F8">
                <w:rPr>
                  <w:rFonts w:eastAsia="바탕" w:hint="eastAsia"/>
                  <w:sz w:val="12"/>
                  <w:lang w:eastAsia="ko-KR"/>
                </w:rPr>
                <w:delText>27.380</w:delText>
              </w:r>
            </w:del>
          </w:p>
          <w:p w14:paraId="33F75CE0" w14:textId="730E6EC8" w:rsidR="009556F0" w:rsidRPr="009677DE" w:rsidDel="008204F8" w:rsidRDefault="009556F0" w:rsidP="0044092D">
            <w:pPr>
              <w:keepNext/>
              <w:widowControl w:val="0"/>
              <w:autoSpaceDE w:val="0"/>
              <w:autoSpaceDN w:val="0"/>
              <w:adjustRightInd w:val="0"/>
              <w:spacing w:after="0" w:line="240" w:lineRule="auto"/>
              <w:rPr>
                <w:del w:id="1547" w:author="윤성빈" w:date="2022-10-05T22:05:00Z"/>
                <w:rFonts w:eastAsia="바탕"/>
                <w:sz w:val="12"/>
                <w:lang w:eastAsia="ko-KR"/>
              </w:rPr>
            </w:pPr>
            <w:del w:id="1548" w:author="윤성빈" w:date="2022-10-05T22:05:00Z">
              <w:r w:rsidRPr="009677DE" w:rsidDel="008204F8">
                <w:rPr>
                  <w:rFonts w:eastAsia="바탕" w:hint="eastAsia"/>
                  <w:sz w:val="12"/>
                  <w:lang w:eastAsia="ko-KR"/>
                </w:rPr>
                <w:delText>(5.601)</w:delText>
              </w:r>
            </w:del>
          </w:p>
        </w:tc>
        <w:tc>
          <w:tcPr>
            <w:tcW w:w="601" w:type="dxa"/>
          </w:tcPr>
          <w:p w14:paraId="33B2BDF7" w14:textId="681077AB" w:rsidR="009556F0" w:rsidRPr="009677DE" w:rsidDel="008204F8" w:rsidRDefault="009556F0" w:rsidP="0044092D">
            <w:pPr>
              <w:keepNext/>
              <w:widowControl w:val="0"/>
              <w:autoSpaceDE w:val="0"/>
              <w:autoSpaceDN w:val="0"/>
              <w:adjustRightInd w:val="0"/>
              <w:spacing w:after="0" w:line="240" w:lineRule="auto"/>
              <w:rPr>
                <w:del w:id="1549" w:author="윤성빈" w:date="2022-10-05T22:05:00Z"/>
                <w:rFonts w:eastAsia="바탕"/>
                <w:sz w:val="12"/>
                <w:lang w:eastAsia="ko-KR"/>
              </w:rPr>
            </w:pPr>
            <w:del w:id="1550" w:author="윤성빈" w:date="2022-10-05T22:05:00Z">
              <w:r w:rsidRPr="009677DE" w:rsidDel="008204F8">
                <w:rPr>
                  <w:rFonts w:eastAsia="바탕" w:hint="eastAsia"/>
                  <w:sz w:val="12"/>
                  <w:lang w:eastAsia="ko-KR"/>
                </w:rPr>
                <w:delText>21.792</w:delText>
              </w:r>
            </w:del>
          </w:p>
          <w:p w14:paraId="6B2E763C" w14:textId="5534A42A" w:rsidR="009556F0" w:rsidRPr="009677DE" w:rsidDel="008204F8" w:rsidRDefault="009556F0" w:rsidP="0044092D">
            <w:pPr>
              <w:keepNext/>
              <w:widowControl w:val="0"/>
              <w:autoSpaceDE w:val="0"/>
              <w:autoSpaceDN w:val="0"/>
              <w:adjustRightInd w:val="0"/>
              <w:spacing w:after="0" w:line="240" w:lineRule="auto"/>
              <w:rPr>
                <w:del w:id="1551" w:author="윤성빈" w:date="2022-10-05T22:05:00Z"/>
                <w:rFonts w:eastAsia="바탕"/>
                <w:sz w:val="12"/>
                <w:lang w:eastAsia="ko-KR"/>
              </w:rPr>
            </w:pPr>
            <w:del w:id="1552" w:author="윤성빈" w:date="2022-10-05T22:05:00Z">
              <w:r w:rsidRPr="009677DE" w:rsidDel="008204F8">
                <w:rPr>
                  <w:rFonts w:eastAsia="바탕" w:hint="eastAsia"/>
                  <w:sz w:val="12"/>
                  <w:lang w:eastAsia="ko-KR"/>
                </w:rPr>
                <w:delText>(4.247)</w:delText>
              </w:r>
            </w:del>
          </w:p>
        </w:tc>
        <w:tc>
          <w:tcPr>
            <w:tcW w:w="602" w:type="dxa"/>
          </w:tcPr>
          <w:p w14:paraId="707ABCE7" w14:textId="6B91FBB8" w:rsidR="009556F0" w:rsidRPr="009677DE" w:rsidDel="008204F8" w:rsidRDefault="009556F0" w:rsidP="0044092D">
            <w:pPr>
              <w:keepNext/>
              <w:widowControl w:val="0"/>
              <w:autoSpaceDE w:val="0"/>
              <w:autoSpaceDN w:val="0"/>
              <w:adjustRightInd w:val="0"/>
              <w:spacing w:after="0" w:line="240" w:lineRule="auto"/>
              <w:rPr>
                <w:del w:id="1553" w:author="윤성빈" w:date="2022-10-05T22:05:00Z"/>
                <w:rFonts w:eastAsia="바탕"/>
                <w:sz w:val="12"/>
                <w:lang w:eastAsia="ko-KR"/>
              </w:rPr>
            </w:pPr>
            <w:del w:id="1554" w:author="윤성빈" w:date="2022-10-05T22:05:00Z">
              <w:r w:rsidRPr="009677DE" w:rsidDel="008204F8">
                <w:rPr>
                  <w:rFonts w:eastAsia="바탕" w:hint="eastAsia"/>
                  <w:sz w:val="12"/>
                  <w:lang w:eastAsia="ko-KR"/>
                </w:rPr>
                <w:delText>11.832</w:delText>
              </w:r>
            </w:del>
          </w:p>
          <w:p w14:paraId="2FADD358" w14:textId="7FFB3322" w:rsidR="009556F0" w:rsidRPr="009677DE" w:rsidDel="008204F8" w:rsidRDefault="009556F0" w:rsidP="0044092D">
            <w:pPr>
              <w:keepNext/>
              <w:widowControl w:val="0"/>
              <w:autoSpaceDE w:val="0"/>
              <w:autoSpaceDN w:val="0"/>
              <w:adjustRightInd w:val="0"/>
              <w:spacing w:after="0" w:line="240" w:lineRule="auto"/>
              <w:rPr>
                <w:del w:id="1555" w:author="윤성빈" w:date="2022-10-05T22:05:00Z"/>
                <w:rFonts w:eastAsia="바탕"/>
                <w:sz w:val="12"/>
                <w:lang w:eastAsia="ko-KR"/>
              </w:rPr>
            </w:pPr>
            <w:del w:id="1556" w:author="윤성빈" w:date="2022-10-05T22:05:00Z">
              <w:r w:rsidRPr="009677DE" w:rsidDel="008204F8">
                <w:rPr>
                  <w:rFonts w:eastAsia="바탕" w:hint="eastAsia"/>
                  <w:sz w:val="12"/>
                  <w:lang w:eastAsia="ko-KR"/>
                </w:rPr>
                <w:delText>(2.554)</w:delText>
              </w:r>
            </w:del>
          </w:p>
        </w:tc>
        <w:tc>
          <w:tcPr>
            <w:tcW w:w="602" w:type="dxa"/>
          </w:tcPr>
          <w:p w14:paraId="3A91A053" w14:textId="1F1571AD" w:rsidR="009556F0" w:rsidRPr="009677DE" w:rsidDel="008204F8" w:rsidRDefault="009556F0" w:rsidP="0044092D">
            <w:pPr>
              <w:keepNext/>
              <w:widowControl w:val="0"/>
              <w:autoSpaceDE w:val="0"/>
              <w:autoSpaceDN w:val="0"/>
              <w:adjustRightInd w:val="0"/>
              <w:spacing w:after="0" w:line="240" w:lineRule="auto"/>
              <w:rPr>
                <w:del w:id="1557" w:author="윤성빈" w:date="2022-10-05T22:05:00Z"/>
                <w:rFonts w:eastAsia="바탕"/>
                <w:sz w:val="12"/>
                <w:lang w:eastAsia="ko-KR"/>
              </w:rPr>
            </w:pPr>
            <w:del w:id="1558" w:author="윤성빈" w:date="2022-10-05T22:05:00Z">
              <w:r w:rsidRPr="009677DE" w:rsidDel="008204F8">
                <w:rPr>
                  <w:rFonts w:eastAsia="바탕" w:hint="eastAsia"/>
                  <w:sz w:val="12"/>
                  <w:lang w:eastAsia="ko-KR"/>
                </w:rPr>
                <w:delText>24.196</w:delText>
              </w:r>
            </w:del>
          </w:p>
          <w:p w14:paraId="7FC06352" w14:textId="41A51DFC" w:rsidR="009556F0" w:rsidRPr="009677DE" w:rsidDel="008204F8" w:rsidRDefault="009556F0" w:rsidP="0044092D">
            <w:pPr>
              <w:keepNext/>
              <w:widowControl w:val="0"/>
              <w:autoSpaceDE w:val="0"/>
              <w:autoSpaceDN w:val="0"/>
              <w:adjustRightInd w:val="0"/>
              <w:spacing w:after="0" w:line="240" w:lineRule="auto"/>
              <w:rPr>
                <w:del w:id="1559" w:author="윤성빈" w:date="2022-10-05T22:05:00Z"/>
                <w:rFonts w:eastAsia="바탕"/>
                <w:sz w:val="12"/>
                <w:lang w:eastAsia="ko-KR"/>
              </w:rPr>
            </w:pPr>
            <w:del w:id="1560" w:author="윤성빈" w:date="2022-10-05T22:05:00Z">
              <w:r w:rsidRPr="009677DE" w:rsidDel="008204F8">
                <w:rPr>
                  <w:rFonts w:eastAsia="바탕" w:hint="eastAsia"/>
                  <w:sz w:val="12"/>
                  <w:lang w:eastAsia="ko-KR"/>
                </w:rPr>
                <w:delText>(4.974)</w:delText>
              </w:r>
            </w:del>
          </w:p>
        </w:tc>
        <w:tc>
          <w:tcPr>
            <w:tcW w:w="601" w:type="dxa"/>
          </w:tcPr>
          <w:p w14:paraId="12AF3275" w14:textId="140A5371" w:rsidR="009556F0" w:rsidRPr="009677DE" w:rsidDel="008204F8" w:rsidRDefault="009556F0" w:rsidP="0044092D">
            <w:pPr>
              <w:keepNext/>
              <w:widowControl w:val="0"/>
              <w:autoSpaceDE w:val="0"/>
              <w:autoSpaceDN w:val="0"/>
              <w:adjustRightInd w:val="0"/>
              <w:spacing w:after="0" w:line="240" w:lineRule="auto"/>
              <w:rPr>
                <w:del w:id="1561" w:author="윤성빈" w:date="2022-10-05T22:05:00Z"/>
                <w:rFonts w:eastAsia="바탕"/>
                <w:sz w:val="12"/>
                <w:lang w:eastAsia="ko-KR"/>
              </w:rPr>
            </w:pPr>
            <w:del w:id="1562" w:author="윤성빈" w:date="2022-10-05T22:05:00Z">
              <w:r w:rsidRPr="009677DE" w:rsidDel="008204F8">
                <w:rPr>
                  <w:rFonts w:eastAsia="바탕" w:hint="eastAsia"/>
                  <w:sz w:val="12"/>
                  <w:lang w:eastAsia="ko-KR"/>
                </w:rPr>
                <w:delText>0.086</w:delText>
              </w:r>
            </w:del>
          </w:p>
          <w:p w14:paraId="662F7B1B" w14:textId="244486DA" w:rsidR="009556F0" w:rsidRPr="009677DE" w:rsidDel="008204F8" w:rsidRDefault="009556F0" w:rsidP="0044092D">
            <w:pPr>
              <w:keepNext/>
              <w:widowControl w:val="0"/>
              <w:autoSpaceDE w:val="0"/>
              <w:autoSpaceDN w:val="0"/>
              <w:adjustRightInd w:val="0"/>
              <w:spacing w:after="0" w:line="240" w:lineRule="auto"/>
              <w:rPr>
                <w:del w:id="1563" w:author="윤성빈" w:date="2022-10-05T22:05:00Z"/>
                <w:rFonts w:eastAsia="바탕"/>
                <w:sz w:val="12"/>
                <w:lang w:eastAsia="ko-KR"/>
              </w:rPr>
            </w:pPr>
            <w:del w:id="1564" w:author="윤성빈" w:date="2022-10-05T22:05:00Z">
              <w:r w:rsidRPr="009677DE" w:rsidDel="008204F8">
                <w:rPr>
                  <w:rFonts w:eastAsia="바탕" w:hint="eastAsia"/>
                  <w:sz w:val="12"/>
                  <w:lang w:eastAsia="ko-KR"/>
                </w:rPr>
                <w:delText>(0.048)</w:delText>
              </w:r>
            </w:del>
          </w:p>
        </w:tc>
        <w:tc>
          <w:tcPr>
            <w:tcW w:w="602" w:type="dxa"/>
          </w:tcPr>
          <w:p w14:paraId="4692BB63" w14:textId="46E2B403" w:rsidR="009556F0" w:rsidRPr="009677DE" w:rsidDel="008204F8" w:rsidRDefault="009556F0" w:rsidP="0044092D">
            <w:pPr>
              <w:keepNext/>
              <w:widowControl w:val="0"/>
              <w:autoSpaceDE w:val="0"/>
              <w:autoSpaceDN w:val="0"/>
              <w:adjustRightInd w:val="0"/>
              <w:spacing w:after="0" w:line="240" w:lineRule="auto"/>
              <w:rPr>
                <w:del w:id="1565" w:author="윤성빈" w:date="2022-10-05T22:05:00Z"/>
                <w:rFonts w:eastAsia="바탕"/>
                <w:sz w:val="12"/>
                <w:lang w:eastAsia="ko-KR"/>
              </w:rPr>
            </w:pPr>
            <w:del w:id="1566" w:author="윤성빈" w:date="2022-10-05T22:05:00Z">
              <w:r w:rsidRPr="009677DE" w:rsidDel="008204F8">
                <w:rPr>
                  <w:rFonts w:eastAsia="바탕" w:hint="eastAsia"/>
                  <w:sz w:val="12"/>
                  <w:lang w:eastAsia="ko-KR"/>
                </w:rPr>
                <w:delText>0.655</w:delText>
              </w:r>
            </w:del>
          </w:p>
          <w:p w14:paraId="062B931E" w14:textId="3986FF46" w:rsidR="009556F0" w:rsidRPr="009677DE" w:rsidDel="008204F8" w:rsidRDefault="009556F0" w:rsidP="0044092D">
            <w:pPr>
              <w:keepNext/>
              <w:widowControl w:val="0"/>
              <w:autoSpaceDE w:val="0"/>
              <w:autoSpaceDN w:val="0"/>
              <w:adjustRightInd w:val="0"/>
              <w:spacing w:after="0" w:line="240" w:lineRule="auto"/>
              <w:rPr>
                <w:del w:id="1567" w:author="윤성빈" w:date="2022-10-05T22:05:00Z"/>
                <w:rFonts w:eastAsia="바탕"/>
                <w:sz w:val="12"/>
                <w:lang w:eastAsia="ko-KR"/>
              </w:rPr>
            </w:pPr>
            <w:del w:id="1568" w:author="윤성빈" w:date="2022-10-05T22:05:00Z">
              <w:r w:rsidRPr="009677DE" w:rsidDel="008204F8">
                <w:rPr>
                  <w:rFonts w:eastAsia="바탕" w:hint="eastAsia"/>
                  <w:sz w:val="12"/>
                  <w:lang w:eastAsia="ko-KR"/>
                </w:rPr>
                <w:delText>(0.195)</w:delText>
              </w:r>
            </w:del>
          </w:p>
        </w:tc>
        <w:tc>
          <w:tcPr>
            <w:tcW w:w="601" w:type="dxa"/>
          </w:tcPr>
          <w:p w14:paraId="50B7AAAF" w14:textId="7F16593D" w:rsidR="009556F0" w:rsidRPr="009677DE" w:rsidDel="008204F8" w:rsidRDefault="009556F0" w:rsidP="0044092D">
            <w:pPr>
              <w:keepNext/>
              <w:widowControl w:val="0"/>
              <w:autoSpaceDE w:val="0"/>
              <w:autoSpaceDN w:val="0"/>
              <w:adjustRightInd w:val="0"/>
              <w:spacing w:after="0" w:line="240" w:lineRule="auto"/>
              <w:rPr>
                <w:del w:id="1569" w:author="윤성빈" w:date="2022-10-05T22:05:00Z"/>
                <w:rFonts w:eastAsia="바탕"/>
                <w:sz w:val="12"/>
                <w:lang w:eastAsia="ko-KR"/>
              </w:rPr>
            </w:pPr>
            <w:del w:id="1570" w:author="윤성빈" w:date="2022-10-05T22:05:00Z">
              <w:r w:rsidRPr="009677DE" w:rsidDel="008204F8">
                <w:rPr>
                  <w:rFonts w:eastAsia="바탕" w:hint="eastAsia"/>
                  <w:sz w:val="12"/>
                  <w:lang w:eastAsia="ko-KR"/>
                </w:rPr>
                <w:delText>0.512</w:delText>
              </w:r>
            </w:del>
          </w:p>
          <w:p w14:paraId="311BCBAC" w14:textId="6AA4D7C5" w:rsidR="009556F0" w:rsidRPr="009677DE" w:rsidDel="008204F8" w:rsidRDefault="009556F0" w:rsidP="0044092D">
            <w:pPr>
              <w:keepNext/>
              <w:widowControl w:val="0"/>
              <w:autoSpaceDE w:val="0"/>
              <w:autoSpaceDN w:val="0"/>
              <w:adjustRightInd w:val="0"/>
              <w:spacing w:after="0" w:line="240" w:lineRule="auto"/>
              <w:rPr>
                <w:del w:id="1571" w:author="윤성빈" w:date="2022-10-05T22:05:00Z"/>
                <w:rFonts w:eastAsia="바탕"/>
                <w:sz w:val="12"/>
                <w:lang w:eastAsia="ko-KR"/>
              </w:rPr>
            </w:pPr>
            <w:del w:id="1572" w:author="윤성빈" w:date="2022-10-05T22:05:00Z">
              <w:r w:rsidRPr="009677DE" w:rsidDel="008204F8">
                <w:rPr>
                  <w:rFonts w:eastAsia="바탕" w:hint="eastAsia"/>
                  <w:sz w:val="12"/>
                  <w:lang w:eastAsia="ko-KR"/>
                </w:rPr>
                <w:delText>(0.178)</w:delText>
              </w:r>
            </w:del>
          </w:p>
        </w:tc>
        <w:tc>
          <w:tcPr>
            <w:tcW w:w="601" w:type="dxa"/>
          </w:tcPr>
          <w:p w14:paraId="126165FF" w14:textId="1C974460" w:rsidR="009556F0" w:rsidRPr="009677DE" w:rsidDel="008204F8" w:rsidRDefault="009556F0" w:rsidP="0044092D">
            <w:pPr>
              <w:keepNext/>
              <w:widowControl w:val="0"/>
              <w:autoSpaceDE w:val="0"/>
              <w:autoSpaceDN w:val="0"/>
              <w:adjustRightInd w:val="0"/>
              <w:spacing w:after="0" w:line="240" w:lineRule="auto"/>
              <w:rPr>
                <w:del w:id="1573" w:author="윤성빈" w:date="2022-10-05T22:05:00Z"/>
                <w:rFonts w:eastAsia="바탕"/>
                <w:sz w:val="12"/>
                <w:lang w:eastAsia="ko-KR"/>
              </w:rPr>
            </w:pPr>
            <w:del w:id="1574" w:author="윤성빈" w:date="2022-10-05T22:05:00Z">
              <w:r w:rsidRPr="009677DE" w:rsidDel="008204F8">
                <w:rPr>
                  <w:rFonts w:eastAsia="바탕" w:hint="eastAsia"/>
                  <w:sz w:val="12"/>
                  <w:lang w:eastAsia="ko-KR"/>
                </w:rPr>
                <w:delText>0.091</w:delText>
              </w:r>
            </w:del>
          </w:p>
          <w:p w14:paraId="3D929951" w14:textId="57EDF0AE" w:rsidR="009556F0" w:rsidRPr="009677DE" w:rsidDel="008204F8" w:rsidRDefault="009556F0" w:rsidP="0044092D">
            <w:pPr>
              <w:keepNext/>
              <w:widowControl w:val="0"/>
              <w:autoSpaceDE w:val="0"/>
              <w:autoSpaceDN w:val="0"/>
              <w:adjustRightInd w:val="0"/>
              <w:spacing w:after="0" w:line="240" w:lineRule="auto"/>
              <w:rPr>
                <w:del w:id="1575" w:author="윤성빈" w:date="2022-10-05T22:05:00Z"/>
                <w:rFonts w:eastAsia="바탕"/>
                <w:sz w:val="12"/>
                <w:lang w:eastAsia="ko-KR"/>
              </w:rPr>
            </w:pPr>
            <w:del w:id="1576" w:author="윤성빈" w:date="2022-10-05T22:05:00Z">
              <w:r w:rsidRPr="009677DE" w:rsidDel="008204F8">
                <w:rPr>
                  <w:rFonts w:eastAsia="바탕" w:hint="eastAsia"/>
                  <w:sz w:val="12"/>
                  <w:lang w:eastAsia="ko-KR"/>
                </w:rPr>
                <w:delText>(0.083)</w:delText>
              </w:r>
            </w:del>
          </w:p>
        </w:tc>
        <w:tc>
          <w:tcPr>
            <w:tcW w:w="603" w:type="dxa"/>
          </w:tcPr>
          <w:p w14:paraId="3C107C50" w14:textId="073F20E9" w:rsidR="009556F0" w:rsidRPr="009677DE" w:rsidDel="008204F8" w:rsidRDefault="009556F0" w:rsidP="0044092D">
            <w:pPr>
              <w:keepNext/>
              <w:widowControl w:val="0"/>
              <w:autoSpaceDE w:val="0"/>
              <w:autoSpaceDN w:val="0"/>
              <w:adjustRightInd w:val="0"/>
              <w:spacing w:after="0" w:line="240" w:lineRule="auto"/>
              <w:rPr>
                <w:del w:id="1577" w:author="윤성빈" w:date="2022-10-05T22:05:00Z"/>
                <w:rFonts w:eastAsia="바탕"/>
                <w:sz w:val="12"/>
                <w:lang w:eastAsia="ko-KR"/>
              </w:rPr>
            </w:pPr>
            <w:del w:id="1578" w:author="윤성빈" w:date="2022-10-05T22:05:00Z">
              <w:r w:rsidRPr="009677DE" w:rsidDel="008204F8">
                <w:rPr>
                  <w:rFonts w:eastAsia="바탕" w:hint="eastAsia"/>
                  <w:sz w:val="12"/>
                  <w:lang w:eastAsia="ko-KR"/>
                </w:rPr>
                <w:delText>0.535</w:delText>
              </w:r>
            </w:del>
          </w:p>
          <w:p w14:paraId="5F7DD244" w14:textId="3835BA9B" w:rsidR="009556F0" w:rsidRPr="009677DE" w:rsidDel="008204F8" w:rsidRDefault="009556F0" w:rsidP="0044092D">
            <w:pPr>
              <w:keepNext/>
              <w:widowControl w:val="0"/>
              <w:autoSpaceDE w:val="0"/>
              <w:autoSpaceDN w:val="0"/>
              <w:adjustRightInd w:val="0"/>
              <w:spacing w:after="0" w:line="240" w:lineRule="auto"/>
              <w:rPr>
                <w:del w:id="1579" w:author="윤성빈" w:date="2022-10-05T22:05:00Z"/>
                <w:rFonts w:eastAsia="바탕"/>
                <w:sz w:val="12"/>
                <w:lang w:eastAsia="ko-KR"/>
              </w:rPr>
            </w:pPr>
            <w:del w:id="1580" w:author="윤성빈" w:date="2022-10-05T22:05:00Z">
              <w:r w:rsidRPr="009677DE" w:rsidDel="008204F8">
                <w:rPr>
                  <w:rFonts w:eastAsia="바탕" w:hint="eastAsia"/>
                  <w:sz w:val="12"/>
                  <w:lang w:eastAsia="ko-KR"/>
                </w:rPr>
                <w:delText>(0.202)</w:delText>
              </w:r>
            </w:del>
          </w:p>
        </w:tc>
      </w:tr>
      <w:tr w:rsidR="009556F0" w:rsidRPr="009677DE" w:rsidDel="008204F8" w14:paraId="6682795F" w14:textId="413520DC" w:rsidTr="0044092D">
        <w:trPr>
          <w:trHeight w:val="289"/>
          <w:del w:id="1581" w:author="윤성빈" w:date="2022-10-05T22:05:00Z"/>
        </w:trPr>
        <w:tc>
          <w:tcPr>
            <w:tcW w:w="436" w:type="dxa"/>
            <w:vMerge/>
          </w:tcPr>
          <w:p w14:paraId="6C796B84" w14:textId="64F74DDA" w:rsidR="009556F0" w:rsidRPr="009677DE" w:rsidDel="008204F8" w:rsidRDefault="009556F0" w:rsidP="0044092D">
            <w:pPr>
              <w:widowControl w:val="0"/>
              <w:autoSpaceDE w:val="0"/>
              <w:autoSpaceDN w:val="0"/>
              <w:adjustRightInd w:val="0"/>
              <w:spacing w:after="0" w:line="240" w:lineRule="auto"/>
              <w:jc w:val="left"/>
              <w:rPr>
                <w:del w:id="1582" w:author="윤성빈" w:date="2022-10-05T22:05:00Z"/>
                <w:rFonts w:eastAsia="바탕"/>
                <w:sz w:val="12"/>
                <w:lang w:eastAsia="ko-KR"/>
              </w:rPr>
            </w:pPr>
          </w:p>
        </w:tc>
        <w:tc>
          <w:tcPr>
            <w:tcW w:w="815" w:type="dxa"/>
          </w:tcPr>
          <w:p w14:paraId="091E952D" w14:textId="0EFCFE69" w:rsidR="009556F0" w:rsidRPr="009677DE" w:rsidDel="008204F8" w:rsidRDefault="009556F0" w:rsidP="0044092D">
            <w:pPr>
              <w:widowControl w:val="0"/>
              <w:autoSpaceDE w:val="0"/>
              <w:autoSpaceDN w:val="0"/>
              <w:adjustRightInd w:val="0"/>
              <w:spacing w:after="0" w:line="240" w:lineRule="auto"/>
              <w:jc w:val="left"/>
              <w:rPr>
                <w:del w:id="1583" w:author="윤성빈" w:date="2022-10-05T22:05:00Z"/>
                <w:rFonts w:eastAsia="바탕"/>
                <w:sz w:val="12"/>
                <w:lang w:eastAsia="ko-KR"/>
              </w:rPr>
            </w:pPr>
            <w:del w:id="1584" w:author="윤성빈" w:date="2022-10-05T22:05:00Z">
              <w:r w:rsidRPr="009677DE" w:rsidDel="008204F8">
                <w:rPr>
                  <w:rFonts w:eastAsia="바탕" w:hint="eastAsia"/>
                  <w:sz w:val="12"/>
                  <w:lang w:eastAsia="ko-KR"/>
                </w:rPr>
                <w:delText>jazz</w:delText>
              </w:r>
            </w:del>
          </w:p>
        </w:tc>
        <w:tc>
          <w:tcPr>
            <w:tcW w:w="601" w:type="dxa"/>
          </w:tcPr>
          <w:p w14:paraId="754D9A50" w14:textId="3AC06A93" w:rsidR="009556F0" w:rsidRPr="009677DE" w:rsidDel="008204F8" w:rsidRDefault="009556F0" w:rsidP="0044092D">
            <w:pPr>
              <w:keepNext/>
              <w:widowControl w:val="0"/>
              <w:autoSpaceDE w:val="0"/>
              <w:autoSpaceDN w:val="0"/>
              <w:adjustRightInd w:val="0"/>
              <w:spacing w:after="0" w:line="240" w:lineRule="auto"/>
              <w:rPr>
                <w:del w:id="1585" w:author="윤성빈" w:date="2022-10-05T22:05:00Z"/>
                <w:rFonts w:eastAsia="바탕"/>
                <w:sz w:val="12"/>
                <w:lang w:eastAsia="ko-KR"/>
              </w:rPr>
            </w:pPr>
            <w:del w:id="1586" w:author="윤성빈" w:date="2022-10-05T22:05:00Z">
              <w:r w:rsidRPr="009677DE" w:rsidDel="008204F8">
                <w:rPr>
                  <w:rFonts w:eastAsia="바탕" w:hint="eastAsia"/>
                  <w:sz w:val="12"/>
                  <w:lang w:eastAsia="ko-KR"/>
                </w:rPr>
                <w:delText>0.512</w:delText>
              </w:r>
            </w:del>
          </w:p>
          <w:p w14:paraId="3D25ED64" w14:textId="662FF937" w:rsidR="009556F0" w:rsidRPr="009677DE" w:rsidDel="008204F8" w:rsidRDefault="009556F0" w:rsidP="0044092D">
            <w:pPr>
              <w:keepNext/>
              <w:widowControl w:val="0"/>
              <w:autoSpaceDE w:val="0"/>
              <w:autoSpaceDN w:val="0"/>
              <w:adjustRightInd w:val="0"/>
              <w:spacing w:after="0" w:line="240" w:lineRule="auto"/>
              <w:rPr>
                <w:del w:id="1587" w:author="윤성빈" w:date="2022-10-05T22:05:00Z"/>
                <w:rFonts w:eastAsia="바탕"/>
                <w:sz w:val="12"/>
                <w:lang w:eastAsia="ko-KR"/>
              </w:rPr>
            </w:pPr>
            <w:del w:id="1588" w:author="윤성빈" w:date="2022-10-05T22:05:00Z">
              <w:r w:rsidRPr="009677DE" w:rsidDel="008204F8">
                <w:rPr>
                  <w:rFonts w:eastAsia="바탕" w:hint="eastAsia"/>
                  <w:sz w:val="12"/>
                  <w:lang w:eastAsia="ko-KR"/>
                </w:rPr>
                <w:delText>(0.080)</w:delText>
              </w:r>
            </w:del>
          </w:p>
        </w:tc>
        <w:tc>
          <w:tcPr>
            <w:tcW w:w="601" w:type="dxa"/>
          </w:tcPr>
          <w:p w14:paraId="7310F8C1" w14:textId="04069734" w:rsidR="009556F0" w:rsidRPr="009677DE" w:rsidDel="008204F8" w:rsidRDefault="009556F0" w:rsidP="0044092D">
            <w:pPr>
              <w:keepNext/>
              <w:widowControl w:val="0"/>
              <w:autoSpaceDE w:val="0"/>
              <w:autoSpaceDN w:val="0"/>
              <w:adjustRightInd w:val="0"/>
              <w:spacing w:after="0" w:line="240" w:lineRule="auto"/>
              <w:rPr>
                <w:del w:id="1589" w:author="윤성빈" w:date="2022-10-05T22:05:00Z"/>
                <w:rFonts w:eastAsia="바탕"/>
                <w:sz w:val="12"/>
                <w:lang w:eastAsia="ko-KR"/>
              </w:rPr>
            </w:pPr>
            <w:del w:id="1590" w:author="윤성빈" w:date="2022-10-05T22:05:00Z">
              <w:r w:rsidRPr="009677DE" w:rsidDel="008204F8">
                <w:rPr>
                  <w:rFonts w:eastAsia="바탕" w:hint="eastAsia"/>
                  <w:sz w:val="12"/>
                  <w:lang w:eastAsia="ko-KR"/>
                </w:rPr>
                <w:delText>0.811</w:delText>
              </w:r>
            </w:del>
          </w:p>
          <w:p w14:paraId="6D2405BD" w14:textId="2E1E8358" w:rsidR="009556F0" w:rsidRPr="009677DE" w:rsidDel="008204F8" w:rsidRDefault="009556F0" w:rsidP="0044092D">
            <w:pPr>
              <w:keepNext/>
              <w:widowControl w:val="0"/>
              <w:autoSpaceDE w:val="0"/>
              <w:autoSpaceDN w:val="0"/>
              <w:adjustRightInd w:val="0"/>
              <w:spacing w:after="0" w:line="240" w:lineRule="auto"/>
              <w:rPr>
                <w:del w:id="1591" w:author="윤성빈" w:date="2022-10-05T22:05:00Z"/>
                <w:rFonts w:eastAsia="바탕"/>
                <w:sz w:val="12"/>
                <w:lang w:eastAsia="ko-KR"/>
              </w:rPr>
            </w:pPr>
            <w:del w:id="1592" w:author="윤성빈" w:date="2022-10-05T22:05:00Z">
              <w:r w:rsidRPr="009677DE" w:rsidDel="008204F8">
                <w:rPr>
                  <w:rFonts w:eastAsia="바탕" w:hint="eastAsia"/>
                  <w:sz w:val="12"/>
                  <w:lang w:eastAsia="ko-KR"/>
                </w:rPr>
                <w:delText>(0.153)</w:delText>
              </w:r>
            </w:del>
          </w:p>
        </w:tc>
        <w:tc>
          <w:tcPr>
            <w:tcW w:w="602" w:type="dxa"/>
          </w:tcPr>
          <w:p w14:paraId="19FD06CB" w14:textId="49A32261" w:rsidR="009556F0" w:rsidRPr="009677DE" w:rsidDel="008204F8" w:rsidRDefault="009556F0" w:rsidP="0044092D">
            <w:pPr>
              <w:keepNext/>
              <w:widowControl w:val="0"/>
              <w:autoSpaceDE w:val="0"/>
              <w:autoSpaceDN w:val="0"/>
              <w:adjustRightInd w:val="0"/>
              <w:spacing w:after="0" w:line="240" w:lineRule="auto"/>
              <w:rPr>
                <w:del w:id="1593" w:author="윤성빈" w:date="2022-10-05T22:05:00Z"/>
                <w:rFonts w:eastAsia="바탕"/>
                <w:sz w:val="12"/>
                <w:lang w:eastAsia="ko-KR"/>
              </w:rPr>
            </w:pPr>
            <w:del w:id="1594" w:author="윤성빈" w:date="2022-10-05T22:05:00Z">
              <w:r w:rsidRPr="009677DE" w:rsidDel="008204F8">
                <w:rPr>
                  <w:rFonts w:eastAsia="바탕" w:hint="eastAsia"/>
                  <w:sz w:val="12"/>
                  <w:lang w:eastAsia="ko-KR"/>
                </w:rPr>
                <w:delText>0.786</w:delText>
              </w:r>
            </w:del>
          </w:p>
          <w:p w14:paraId="1AFA5937" w14:textId="270C3599" w:rsidR="009556F0" w:rsidRPr="009677DE" w:rsidDel="008204F8" w:rsidRDefault="009556F0" w:rsidP="0044092D">
            <w:pPr>
              <w:keepNext/>
              <w:widowControl w:val="0"/>
              <w:autoSpaceDE w:val="0"/>
              <w:autoSpaceDN w:val="0"/>
              <w:adjustRightInd w:val="0"/>
              <w:spacing w:after="0" w:line="240" w:lineRule="auto"/>
              <w:rPr>
                <w:del w:id="1595" w:author="윤성빈" w:date="2022-10-05T22:05:00Z"/>
                <w:rFonts w:eastAsia="바탕"/>
                <w:sz w:val="12"/>
                <w:lang w:eastAsia="ko-KR"/>
              </w:rPr>
            </w:pPr>
            <w:del w:id="1596" w:author="윤성빈" w:date="2022-10-05T22:05:00Z">
              <w:r w:rsidRPr="009677DE" w:rsidDel="008204F8">
                <w:rPr>
                  <w:rFonts w:eastAsia="바탕" w:hint="eastAsia"/>
                  <w:sz w:val="12"/>
                  <w:lang w:eastAsia="ko-KR"/>
                </w:rPr>
                <w:delText>(0.173)</w:delText>
              </w:r>
            </w:del>
          </w:p>
        </w:tc>
        <w:tc>
          <w:tcPr>
            <w:tcW w:w="601" w:type="dxa"/>
          </w:tcPr>
          <w:p w14:paraId="113D40B1" w14:textId="7C3A95F7" w:rsidR="009556F0" w:rsidRPr="009677DE" w:rsidDel="008204F8" w:rsidRDefault="009556F0" w:rsidP="0044092D">
            <w:pPr>
              <w:keepNext/>
              <w:widowControl w:val="0"/>
              <w:autoSpaceDE w:val="0"/>
              <w:autoSpaceDN w:val="0"/>
              <w:adjustRightInd w:val="0"/>
              <w:spacing w:after="0" w:line="240" w:lineRule="auto"/>
              <w:rPr>
                <w:del w:id="1597" w:author="윤성빈" w:date="2022-10-05T22:05:00Z"/>
                <w:rFonts w:eastAsia="바탕"/>
                <w:sz w:val="12"/>
                <w:lang w:eastAsia="ko-KR"/>
              </w:rPr>
            </w:pPr>
            <w:del w:id="1598" w:author="윤성빈" w:date="2022-10-05T22:05:00Z">
              <w:r w:rsidRPr="009677DE" w:rsidDel="008204F8">
                <w:rPr>
                  <w:rFonts w:eastAsia="바탕" w:hint="eastAsia"/>
                  <w:sz w:val="12"/>
                  <w:lang w:eastAsia="ko-KR"/>
                </w:rPr>
                <w:delText>0.885</w:delText>
              </w:r>
            </w:del>
          </w:p>
          <w:p w14:paraId="75E77222" w14:textId="5CDF213B" w:rsidR="009556F0" w:rsidRPr="009677DE" w:rsidDel="008204F8" w:rsidRDefault="009556F0" w:rsidP="0044092D">
            <w:pPr>
              <w:keepNext/>
              <w:widowControl w:val="0"/>
              <w:autoSpaceDE w:val="0"/>
              <w:autoSpaceDN w:val="0"/>
              <w:adjustRightInd w:val="0"/>
              <w:spacing w:after="0" w:line="240" w:lineRule="auto"/>
              <w:rPr>
                <w:del w:id="1599" w:author="윤성빈" w:date="2022-10-05T22:05:00Z"/>
                <w:rFonts w:eastAsia="바탕"/>
                <w:sz w:val="12"/>
                <w:lang w:eastAsia="ko-KR"/>
              </w:rPr>
            </w:pPr>
            <w:del w:id="1600" w:author="윤성빈" w:date="2022-10-05T22:05:00Z">
              <w:r w:rsidRPr="009677DE" w:rsidDel="008204F8">
                <w:rPr>
                  <w:rFonts w:eastAsia="바탕" w:hint="eastAsia"/>
                  <w:sz w:val="12"/>
                  <w:lang w:eastAsia="ko-KR"/>
                </w:rPr>
                <w:delText>(0.079)</w:delText>
              </w:r>
            </w:del>
          </w:p>
        </w:tc>
        <w:tc>
          <w:tcPr>
            <w:tcW w:w="602" w:type="dxa"/>
          </w:tcPr>
          <w:p w14:paraId="4B126628" w14:textId="6F428B4E" w:rsidR="009556F0" w:rsidRPr="009677DE" w:rsidDel="008204F8" w:rsidRDefault="009556F0" w:rsidP="0044092D">
            <w:pPr>
              <w:keepNext/>
              <w:widowControl w:val="0"/>
              <w:autoSpaceDE w:val="0"/>
              <w:autoSpaceDN w:val="0"/>
              <w:adjustRightInd w:val="0"/>
              <w:spacing w:after="0" w:line="240" w:lineRule="auto"/>
              <w:rPr>
                <w:del w:id="1601" w:author="윤성빈" w:date="2022-10-05T22:05:00Z"/>
                <w:rFonts w:eastAsia="바탕"/>
                <w:sz w:val="12"/>
                <w:lang w:eastAsia="ko-KR"/>
              </w:rPr>
            </w:pPr>
            <w:del w:id="1602" w:author="윤성빈" w:date="2022-10-05T22:05:00Z">
              <w:r w:rsidRPr="009677DE" w:rsidDel="008204F8">
                <w:rPr>
                  <w:rFonts w:eastAsia="바탕" w:hint="eastAsia"/>
                  <w:sz w:val="12"/>
                  <w:lang w:eastAsia="ko-KR"/>
                </w:rPr>
                <w:delText>0.870</w:delText>
              </w:r>
            </w:del>
          </w:p>
          <w:p w14:paraId="1BE5E446" w14:textId="4EF2090D" w:rsidR="009556F0" w:rsidRPr="009677DE" w:rsidDel="008204F8" w:rsidRDefault="009556F0" w:rsidP="0044092D">
            <w:pPr>
              <w:keepNext/>
              <w:widowControl w:val="0"/>
              <w:autoSpaceDE w:val="0"/>
              <w:autoSpaceDN w:val="0"/>
              <w:adjustRightInd w:val="0"/>
              <w:spacing w:after="0" w:line="240" w:lineRule="auto"/>
              <w:rPr>
                <w:del w:id="1603" w:author="윤성빈" w:date="2022-10-05T22:05:00Z"/>
                <w:rFonts w:eastAsia="바탕"/>
                <w:sz w:val="12"/>
                <w:lang w:eastAsia="ko-KR"/>
              </w:rPr>
            </w:pPr>
            <w:del w:id="1604" w:author="윤성빈" w:date="2022-10-05T22:05:00Z">
              <w:r w:rsidRPr="009677DE" w:rsidDel="008204F8">
                <w:rPr>
                  <w:rFonts w:eastAsia="바탕" w:hint="eastAsia"/>
                  <w:sz w:val="12"/>
                  <w:lang w:eastAsia="ko-KR"/>
                </w:rPr>
                <w:delText>(0.102)</w:delText>
              </w:r>
            </w:del>
          </w:p>
        </w:tc>
        <w:tc>
          <w:tcPr>
            <w:tcW w:w="602" w:type="dxa"/>
          </w:tcPr>
          <w:p w14:paraId="5D731FCE" w14:textId="0581329A" w:rsidR="009556F0" w:rsidRPr="009677DE" w:rsidDel="008204F8" w:rsidRDefault="009556F0" w:rsidP="0044092D">
            <w:pPr>
              <w:keepNext/>
              <w:widowControl w:val="0"/>
              <w:autoSpaceDE w:val="0"/>
              <w:autoSpaceDN w:val="0"/>
              <w:adjustRightInd w:val="0"/>
              <w:spacing w:after="0" w:line="240" w:lineRule="auto"/>
              <w:rPr>
                <w:del w:id="1605" w:author="윤성빈" w:date="2022-10-05T22:05:00Z"/>
                <w:rFonts w:eastAsia="바탕"/>
                <w:sz w:val="12"/>
                <w:lang w:eastAsia="ko-KR"/>
              </w:rPr>
            </w:pPr>
            <w:del w:id="1606" w:author="윤성빈" w:date="2022-10-05T22:05:00Z">
              <w:r w:rsidRPr="009677DE" w:rsidDel="008204F8">
                <w:rPr>
                  <w:rFonts w:eastAsia="바탕" w:hint="eastAsia"/>
                  <w:sz w:val="12"/>
                  <w:lang w:eastAsia="ko-KR"/>
                </w:rPr>
                <w:delText>14.156</w:delText>
              </w:r>
            </w:del>
          </w:p>
          <w:p w14:paraId="2497FB87" w14:textId="47150405" w:rsidR="009556F0" w:rsidRPr="009677DE" w:rsidDel="008204F8" w:rsidRDefault="009556F0" w:rsidP="0044092D">
            <w:pPr>
              <w:keepNext/>
              <w:widowControl w:val="0"/>
              <w:autoSpaceDE w:val="0"/>
              <w:autoSpaceDN w:val="0"/>
              <w:adjustRightInd w:val="0"/>
              <w:spacing w:after="0" w:line="240" w:lineRule="auto"/>
              <w:rPr>
                <w:del w:id="1607" w:author="윤성빈" w:date="2022-10-05T22:05:00Z"/>
                <w:rFonts w:eastAsia="바탕"/>
                <w:sz w:val="12"/>
                <w:lang w:eastAsia="ko-KR"/>
              </w:rPr>
            </w:pPr>
            <w:del w:id="1608" w:author="윤성빈" w:date="2022-10-05T22:05:00Z">
              <w:r w:rsidRPr="009677DE" w:rsidDel="008204F8">
                <w:rPr>
                  <w:rFonts w:eastAsia="바탕" w:hint="eastAsia"/>
                  <w:sz w:val="12"/>
                  <w:lang w:eastAsia="ko-KR"/>
                </w:rPr>
                <w:delText>(4.872)</w:delText>
              </w:r>
            </w:del>
          </w:p>
        </w:tc>
        <w:tc>
          <w:tcPr>
            <w:tcW w:w="601" w:type="dxa"/>
          </w:tcPr>
          <w:p w14:paraId="75992DC6" w14:textId="454EC009" w:rsidR="009556F0" w:rsidRPr="009677DE" w:rsidDel="008204F8" w:rsidRDefault="009556F0" w:rsidP="0044092D">
            <w:pPr>
              <w:keepNext/>
              <w:widowControl w:val="0"/>
              <w:autoSpaceDE w:val="0"/>
              <w:autoSpaceDN w:val="0"/>
              <w:adjustRightInd w:val="0"/>
              <w:spacing w:after="0" w:line="240" w:lineRule="auto"/>
              <w:rPr>
                <w:del w:id="1609" w:author="윤성빈" w:date="2022-10-05T22:05:00Z"/>
                <w:rFonts w:eastAsia="바탕"/>
                <w:sz w:val="12"/>
                <w:lang w:eastAsia="ko-KR"/>
              </w:rPr>
            </w:pPr>
            <w:del w:id="1610" w:author="윤성빈" w:date="2022-10-05T22:05:00Z">
              <w:r w:rsidRPr="009677DE" w:rsidDel="008204F8">
                <w:rPr>
                  <w:rFonts w:eastAsia="바탕" w:hint="eastAsia"/>
                  <w:sz w:val="12"/>
                  <w:lang w:eastAsia="ko-KR"/>
                </w:rPr>
                <w:delText>26.768</w:delText>
              </w:r>
            </w:del>
          </w:p>
          <w:p w14:paraId="107E0CEE" w14:textId="5B4614FC" w:rsidR="009556F0" w:rsidRPr="009677DE" w:rsidDel="008204F8" w:rsidRDefault="009556F0" w:rsidP="0044092D">
            <w:pPr>
              <w:keepNext/>
              <w:widowControl w:val="0"/>
              <w:autoSpaceDE w:val="0"/>
              <w:autoSpaceDN w:val="0"/>
              <w:adjustRightInd w:val="0"/>
              <w:spacing w:after="0" w:line="240" w:lineRule="auto"/>
              <w:rPr>
                <w:del w:id="1611" w:author="윤성빈" w:date="2022-10-05T22:05:00Z"/>
                <w:rFonts w:eastAsia="바탕"/>
                <w:sz w:val="12"/>
                <w:lang w:eastAsia="ko-KR"/>
              </w:rPr>
            </w:pPr>
            <w:del w:id="1612" w:author="윤성빈" w:date="2022-10-05T22:05:00Z">
              <w:r w:rsidRPr="009677DE" w:rsidDel="008204F8">
                <w:rPr>
                  <w:rFonts w:eastAsia="바탕" w:hint="eastAsia"/>
                  <w:sz w:val="12"/>
                  <w:lang w:eastAsia="ko-KR"/>
                </w:rPr>
                <w:delText>(5.979)</w:delText>
              </w:r>
            </w:del>
          </w:p>
        </w:tc>
        <w:tc>
          <w:tcPr>
            <w:tcW w:w="601" w:type="dxa"/>
          </w:tcPr>
          <w:p w14:paraId="4EC2ADA6" w14:textId="5764AD49" w:rsidR="009556F0" w:rsidRPr="009677DE" w:rsidDel="008204F8" w:rsidRDefault="009556F0" w:rsidP="0044092D">
            <w:pPr>
              <w:keepNext/>
              <w:widowControl w:val="0"/>
              <w:autoSpaceDE w:val="0"/>
              <w:autoSpaceDN w:val="0"/>
              <w:adjustRightInd w:val="0"/>
              <w:spacing w:after="0" w:line="240" w:lineRule="auto"/>
              <w:rPr>
                <w:del w:id="1613" w:author="윤성빈" w:date="2022-10-05T22:05:00Z"/>
                <w:rFonts w:eastAsia="바탕"/>
                <w:sz w:val="12"/>
                <w:lang w:eastAsia="ko-KR"/>
              </w:rPr>
            </w:pPr>
            <w:del w:id="1614" w:author="윤성빈" w:date="2022-10-05T22:05:00Z">
              <w:r w:rsidRPr="009677DE" w:rsidDel="008204F8">
                <w:rPr>
                  <w:rFonts w:eastAsia="바탕" w:hint="eastAsia"/>
                  <w:sz w:val="12"/>
                  <w:lang w:eastAsia="ko-KR"/>
                </w:rPr>
                <w:delText>20.620</w:delText>
              </w:r>
            </w:del>
          </w:p>
          <w:p w14:paraId="1D8C9312" w14:textId="7F911150" w:rsidR="009556F0" w:rsidRPr="009677DE" w:rsidDel="008204F8" w:rsidRDefault="009556F0" w:rsidP="0044092D">
            <w:pPr>
              <w:keepNext/>
              <w:widowControl w:val="0"/>
              <w:autoSpaceDE w:val="0"/>
              <w:autoSpaceDN w:val="0"/>
              <w:adjustRightInd w:val="0"/>
              <w:spacing w:after="0" w:line="240" w:lineRule="auto"/>
              <w:rPr>
                <w:del w:id="1615" w:author="윤성빈" w:date="2022-10-05T22:05:00Z"/>
                <w:rFonts w:eastAsia="바탕"/>
                <w:sz w:val="12"/>
                <w:lang w:eastAsia="ko-KR"/>
              </w:rPr>
            </w:pPr>
            <w:del w:id="1616" w:author="윤성빈" w:date="2022-10-05T22:05:00Z">
              <w:r w:rsidRPr="009677DE" w:rsidDel="008204F8">
                <w:rPr>
                  <w:rFonts w:eastAsia="바탕" w:hint="eastAsia"/>
                  <w:sz w:val="12"/>
                  <w:lang w:eastAsia="ko-KR"/>
                </w:rPr>
                <w:delText>(4.864)</w:delText>
              </w:r>
            </w:del>
          </w:p>
        </w:tc>
        <w:tc>
          <w:tcPr>
            <w:tcW w:w="602" w:type="dxa"/>
          </w:tcPr>
          <w:p w14:paraId="34F2E43E" w14:textId="1C262DB1" w:rsidR="009556F0" w:rsidRPr="009677DE" w:rsidDel="008204F8" w:rsidRDefault="009556F0" w:rsidP="0044092D">
            <w:pPr>
              <w:keepNext/>
              <w:widowControl w:val="0"/>
              <w:autoSpaceDE w:val="0"/>
              <w:autoSpaceDN w:val="0"/>
              <w:adjustRightInd w:val="0"/>
              <w:spacing w:after="0" w:line="240" w:lineRule="auto"/>
              <w:rPr>
                <w:del w:id="1617" w:author="윤성빈" w:date="2022-10-05T22:05:00Z"/>
                <w:rFonts w:eastAsia="바탕"/>
                <w:sz w:val="12"/>
                <w:lang w:eastAsia="ko-KR"/>
              </w:rPr>
            </w:pPr>
            <w:del w:id="1618" w:author="윤성빈" w:date="2022-10-05T22:05:00Z">
              <w:r w:rsidRPr="009677DE" w:rsidDel="008204F8">
                <w:rPr>
                  <w:rFonts w:eastAsia="바탕" w:hint="eastAsia"/>
                  <w:sz w:val="12"/>
                  <w:lang w:eastAsia="ko-KR"/>
                </w:rPr>
                <w:delText>11.132</w:delText>
              </w:r>
            </w:del>
          </w:p>
          <w:p w14:paraId="652AFC08" w14:textId="28999C61" w:rsidR="009556F0" w:rsidRPr="009677DE" w:rsidDel="008204F8" w:rsidRDefault="009556F0" w:rsidP="0044092D">
            <w:pPr>
              <w:keepNext/>
              <w:widowControl w:val="0"/>
              <w:autoSpaceDE w:val="0"/>
              <w:autoSpaceDN w:val="0"/>
              <w:adjustRightInd w:val="0"/>
              <w:spacing w:after="0" w:line="240" w:lineRule="auto"/>
              <w:rPr>
                <w:del w:id="1619" w:author="윤성빈" w:date="2022-10-05T22:05:00Z"/>
                <w:rFonts w:eastAsia="바탕"/>
                <w:sz w:val="12"/>
                <w:lang w:eastAsia="ko-KR"/>
              </w:rPr>
            </w:pPr>
            <w:del w:id="1620" w:author="윤성빈" w:date="2022-10-05T22:05:00Z">
              <w:r w:rsidRPr="009677DE" w:rsidDel="008204F8">
                <w:rPr>
                  <w:rFonts w:eastAsia="바탕" w:hint="eastAsia"/>
                  <w:sz w:val="12"/>
                  <w:lang w:eastAsia="ko-KR"/>
                </w:rPr>
                <w:delText>(2.387)</w:delText>
              </w:r>
            </w:del>
          </w:p>
        </w:tc>
        <w:tc>
          <w:tcPr>
            <w:tcW w:w="602" w:type="dxa"/>
          </w:tcPr>
          <w:p w14:paraId="3D13B31F" w14:textId="2DEFECCE" w:rsidR="009556F0" w:rsidRPr="009677DE" w:rsidDel="008204F8" w:rsidRDefault="009556F0" w:rsidP="0044092D">
            <w:pPr>
              <w:keepNext/>
              <w:widowControl w:val="0"/>
              <w:autoSpaceDE w:val="0"/>
              <w:autoSpaceDN w:val="0"/>
              <w:adjustRightInd w:val="0"/>
              <w:spacing w:after="0" w:line="240" w:lineRule="auto"/>
              <w:rPr>
                <w:del w:id="1621" w:author="윤성빈" w:date="2022-10-05T22:05:00Z"/>
                <w:rFonts w:eastAsia="바탕"/>
                <w:sz w:val="12"/>
                <w:lang w:eastAsia="ko-KR"/>
              </w:rPr>
            </w:pPr>
            <w:del w:id="1622" w:author="윤성빈" w:date="2022-10-05T22:05:00Z">
              <w:r w:rsidRPr="009677DE" w:rsidDel="008204F8">
                <w:rPr>
                  <w:rFonts w:eastAsia="바탕" w:hint="eastAsia"/>
                  <w:sz w:val="12"/>
                  <w:lang w:eastAsia="ko-KR"/>
                </w:rPr>
                <w:delText>23.596</w:delText>
              </w:r>
            </w:del>
          </w:p>
          <w:p w14:paraId="37CB7B89" w14:textId="3D9326EB" w:rsidR="009556F0" w:rsidRPr="009677DE" w:rsidDel="008204F8" w:rsidRDefault="009556F0" w:rsidP="0044092D">
            <w:pPr>
              <w:keepNext/>
              <w:widowControl w:val="0"/>
              <w:autoSpaceDE w:val="0"/>
              <w:autoSpaceDN w:val="0"/>
              <w:adjustRightInd w:val="0"/>
              <w:spacing w:after="0" w:line="240" w:lineRule="auto"/>
              <w:rPr>
                <w:del w:id="1623" w:author="윤성빈" w:date="2022-10-05T22:05:00Z"/>
                <w:rFonts w:eastAsia="바탕"/>
                <w:sz w:val="12"/>
                <w:lang w:eastAsia="ko-KR"/>
              </w:rPr>
            </w:pPr>
            <w:del w:id="1624" w:author="윤성빈" w:date="2022-10-05T22:05:00Z">
              <w:r w:rsidRPr="009677DE" w:rsidDel="008204F8">
                <w:rPr>
                  <w:rFonts w:eastAsia="바탕" w:hint="eastAsia"/>
                  <w:sz w:val="12"/>
                  <w:lang w:eastAsia="ko-KR"/>
                </w:rPr>
                <w:delText>(5.223)</w:delText>
              </w:r>
            </w:del>
          </w:p>
        </w:tc>
        <w:tc>
          <w:tcPr>
            <w:tcW w:w="601" w:type="dxa"/>
          </w:tcPr>
          <w:p w14:paraId="144F175B" w14:textId="71970415" w:rsidR="009556F0" w:rsidRPr="009677DE" w:rsidDel="008204F8" w:rsidRDefault="009556F0" w:rsidP="0044092D">
            <w:pPr>
              <w:keepNext/>
              <w:widowControl w:val="0"/>
              <w:autoSpaceDE w:val="0"/>
              <w:autoSpaceDN w:val="0"/>
              <w:adjustRightInd w:val="0"/>
              <w:spacing w:after="0" w:line="240" w:lineRule="auto"/>
              <w:rPr>
                <w:del w:id="1625" w:author="윤성빈" w:date="2022-10-05T22:05:00Z"/>
                <w:rFonts w:eastAsia="바탕"/>
                <w:sz w:val="12"/>
                <w:lang w:eastAsia="ko-KR"/>
              </w:rPr>
            </w:pPr>
            <w:del w:id="1626" w:author="윤성빈" w:date="2022-10-05T22:05:00Z">
              <w:r w:rsidRPr="009677DE" w:rsidDel="008204F8">
                <w:rPr>
                  <w:rFonts w:eastAsia="바탕" w:hint="eastAsia"/>
                  <w:sz w:val="12"/>
                  <w:lang w:eastAsia="ko-KR"/>
                </w:rPr>
                <w:delText>0.076</w:delText>
              </w:r>
            </w:del>
          </w:p>
          <w:p w14:paraId="393FB6B5" w14:textId="7DA4226B" w:rsidR="009556F0" w:rsidRPr="009677DE" w:rsidDel="008204F8" w:rsidRDefault="009556F0" w:rsidP="0044092D">
            <w:pPr>
              <w:keepNext/>
              <w:widowControl w:val="0"/>
              <w:autoSpaceDE w:val="0"/>
              <w:autoSpaceDN w:val="0"/>
              <w:adjustRightInd w:val="0"/>
              <w:spacing w:after="0" w:line="240" w:lineRule="auto"/>
              <w:rPr>
                <w:del w:id="1627" w:author="윤성빈" w:date="2022-10-05T22:05:00Z"/>
                <w:rFonts w:eastAsia="바탕"/>
                <w:sz w:val="12"/>
                <w:lang w:eastAsia="ko-KR"/>
              </w:rPr>
            </w:pPr>
            <w:del w:id="1628" w:author="윤성빈" w:date="2022-10-05T22:05:00Z">
              <w:r w:rsidRPr="009677DE" w:rsidDel="008204F8">
                <w:rPr>
                  <w:rFonts w:eastAsia="바탕" w:hint="eastAsia"/>
                  <w:sz w:val="12"/>
                  <w:lang w:eastAsia="ko-KR"/>
                </w:rPr>
                <w:delText>(0.052)</w:delText>
              </w:r>
            </w:del>
          </w:p>
        </w:tc>
        <w:tc>
          <w:tcPr>
            <w:tcW w:w="602" w:type="dxa"/>
          </w:tcPr>
          <w:p w14:paraId="5C50FD84" w14:textId="73389519" w:rsidR="009556F0" w:rsidRPr="009677DE" w:rsidDel="008204F8" w:rsidRDefault="009556F0" w:rsidP="0044092D">
            <w:pPr>
              <w:keepNext/>
              <w:widowControl w:val="0"/>
              <w:autoSpaceDE w:val="0"/>
              <w:autoSpaceDN w:val="0"/>
              <w:adjustRightInd w:val="0"/>
              <w:spacing w:after="0" w:line="240" w:lineRule="auto"/>
              <w:rPr>
                <w:del w:id="1629" w:author="윤성빈" w:date="2022-10-05T22:05:00Z"/>
                <w:rFonts w:eastAsia="바탕"/>
                <w:sz w:val="12"/>
                <w:lang w:eastAsia="ko-KR"/>
              </w:rPr>
            </w:pPr>
            <w:del w:id="1630" w:author="윤성빈" w:date="2022-10-05T22:05:00Z">
              <w:r w:rsidRPr="009677DE" w:rsidDel="008204F8">
                <w:rPr>
                  <w:rFonts w:eastAsia="바탕" w:hint="eastAsia"/>
                  <w:sz w:val="12"/>
                  <w:lang w:eastAsia="ko-KR"/>
                </w:rPr>
                <w:delText>0.656</w:delText>
              </w:r>
            </w:del>
          </w:p>
          <w:p w14:paraId="2A1AA0E6" w14:textId="5628B481" w:rsidR="009556F0" w:rsidRPr="009677DE" w:rsidDel="008204F8" w:rsidRDefault="009556F0" w:rsidP="0044092D">
            <w:pPr>
              <w:keepNext/>
              <w:widowControl w:val="0"/>
              <w:autoSpaceDE w:val="0"/>
              <w:autoSpaceDN w:val="0"/>
              <w:adjustRightInd w:val="0"/>
              <w:spacing w:after="0" w:line="240" w:lineRule="auto"/>
              <w:rPr>
                <w:del w:id="1631" w:author="윤성빈" w:date="2022-10-05T22:05:00Z"/>
                <w:rFonts w:eastAsia="바탕"/>
                <w:sz w:val="12"/>
                <w:lang w:eastAsia="ko-KR"/>
              </w:rPr>
            </w:pPr>
            <w:del w:id="1632" w:author="윤성빈" w:date="2022-10-05T22:05:00Z">
              <w:r w:rsidRPr="009677DE" w:rsidDel="008204F8">
                <w:rPr>
                  <w:rFonts w:eastAsia="바탕" w:hint="eastAsia"/>
                  <w:sz w:val="12"/>
                  <w:lang w:eastAsia="ko-KR"/>
                </w:rPr>
                <w:delText>(0.181)</w:delText>
              </w:r>
            </w:del>
          </w:p>
        </w:tc>
        <w:tc>
          <w:tcPr>
            <w:tcW w:w="601" w:type="dxa"/>
          </w:tcPr>
          <w:p w14:paraId="5A9B5944" w14:textId="3AB3FE81" w:rsidR="009556F0" w:rsidRPr="009677DE" w:rsidDel="008204F8" w:rsidRDefault="009556F0" w:rsidP="0044092D">
            <w:pPr>
              <w:keepNext/>
              <w:widowControl w:val="0"/>
              <w:autoSpaceDE w:val="0"/>
              <w:autoSpaceDN w:val="0"/>
              <w:adjustRightInd w:val="0"/>
              <w:spacing w:after="0" w:line="240" w:lineRule="auto"/>
              <w:rPr>
                <w:del w:id="1633" w:author="윤성빈" w:date="2022-10-05T22:05:00Z"/>
                <w:rFonts w:eastAsia="바탕"/>
                <w:sz w:val="12"/>
                <w:lang w:eastAsia="ko-KR"/>
              </w:rPr>
            </w:pPr>
            <w:del w:id="1634" w:author="윤성빈" w:date="2022-10-05T22:05:00Z">
              <w:r w:rsidRPr="009677DE" w:rsidDel="008204F8">
                <w:rPr>
                  <w:rFonts w:eastAsia="바탕" w:hint="eastAsia"/>
                  <w:sz w:val="12"/>
                  <w:lang w:eastAsia="ko-KR"/>
                </w:rPr>
                <w:delText>0.505</w:delText>
              </w:r>
            </w:del>
          </w:p>
          <w:p w14:paraId="14BC6B02" w14:textId="378DBA2F" w:rsidR="009556F0" w:rsidRPr="009677DE" w:rsidDel="008204F8" w:rsidRDefault="009556F0" w:rsidP="0044092D">
            <w:pPr>
              <w:keepNext/>
              <w:widowControl w:val="0"/>
              <w:autoSpaceDE w:val="0"/>
              <w:autoSpaceDN w:val="0"/>
              <w:adjustRightInd w:val="0"/>
              <w:spacing w:after="0" w:line="240" w:lineRule="auto"/>
              <w:rPr>
                <w:del w:id="1635" w:author="윤성빈" w:date="2022-10-05T22:05:00Z"/>
                <w:rFonts w:eastAsia="바탕"/>
                <w:sz w:val="12"/>
                <w:lang w:eastAsia="ko-KR"/>
              </w:rPr>
            </w:pPr>
            <w:del w:id="1636" w:author="윤성빈" w:date="2022-10-05T22:05:00Z">
              <w:r w:rsidRPr="009677DE" w:rsidDel="008204F8">
                <w:rPr>
                  <w:rFonts w:eastAsia="바탕" w:hint="eastAsia"/>
                  <w:sz w:val="12"/>
                  <w:lang w:eastAsia="ko-KR"/>
                </w:rPr>
                <w:delText>(0.212)</w:delText>
              </w:r>
            </w:del>
          </w:p>
        </w:tc>
        <w:tc>
          <w:tcPr>
            <w:tcW w:w="601" w:type="dxa"/>
          </w:tcPr>
          <w:p w14:paraId="1B61F562" w14:textId="6D2831AD" w:rsidR="009556F0" w:rsidRPr="009677DE" w:rsidDel="008204F8" w:rsidRDefault="009556F0" w:rsidP="0044092D">
            <w:pPr>
              <w:keepNext/>
              <w:widowControl w:val="0"/>
              <w:autoSpaceDE w:val="0"/>
              <w:autoSpaceDN w:val="0"/>
              <w:adjustRightInd w:val="0"/>
              <w:spacing w:after="0" w:line="240" w:lineRule="auto"/>
              <w:rPr>
                <w:del w:id="1637" w:author="윤성빈" w:date="2022-10-05T22:05:00Z"/>
                <w:rFonts w:eastAsia="바탕"/>
                <w:sz w:val="12"/>
                <w:lang w:eastAsia="ko-KR"/>
              </w:rPr>
            </w:pPr>
            <w:del w:id="1638" w:author="윤성빈" w:date="2022-10-05T22:05:00Z">
              <w:r w:rsidRPr="009677DE" w:rsidDel="008204F8">
                <w:rPr>
                  <w:rFonts w:eastAsia="바탕" w:hint="eastAsia"/>
                  <w:sz w:val="12"/>
                  <w:lang w:eastAsia="ko-KR"/>
                </w:rPr>
                <w:delText>0.070</w:delText>
              </w:r>
            </w:del>
          </w:p>
          <w:p w14:paraId="180F7949" w14:textId="2C64B5C5" w:rsidR="009556F0" w:rsidRPr="009677DE" w:rsidDel="008204F8" w:rsidRDefault="009556F0" w:rsidP="0044092D">
            <w:pPr>
              <w:keepNext/>
              <w:widowControl w:val="0"/>
              <w:autoSpaceDE w:val="0"/>
              <w:autoSpaceDN w:val="0"/>
              <w:adjustRightInd w:val="0"/>
              <w:spacing w:after="0" w:line="240" w:lineRule="auto"/>
              <w:rPr>
                <w:del w:id="1639" w:author="윤성빈" w:date="2022-10-05T22:05:00Z"/>
                <w:rFonts w:eastAsia="바탕"/>
                <w:sz w:val="12"/>
                <w:lang w:eastAsia="ko-KR"/>
              </w:rPr>
            </w:pPr>
            <w:del w:id="1640" w:author="윤성빈" w:date="2022-10-05T22:05:00Z">
              <w:r w:rsidRPr="009677DE" w:rsidDel="008204F8">
                <w:rPr>
                  <w:rFonts w:eastAsia="바탕" w:hint="eastAsia"/>
                  <w:sz w:val="12"/>
                  <w:lang w:eastAsia="ko-KR"/>
                </w:rPr>
                <w:delText>(0.058)</w:delText>
              </w:r>
            </w:del>
          </w:p>
        </w:tc>
        <w:tc>
          <w:tcPr>
            <w:tcW w:w="603" w:type="dxa"/>
          </w:tcPr>
          <w:p w14:paraId="24ACA057" w14:textId="7E829EAC" w:rsidR="009556F0" w:rsidRPr="009677DE" w:rsidDel="008204F8" w:rsidRDefault="009556F0" w:rsidP="0044092D">
            <w:pPr>
              <w:keepNext/>
              <w:widowControl w:val="0"/>
              <w:autoSpaceDE w:val="0"/>
              <w:autoSpaceDN w:val="0"/>
              <w:adjustRightInd w:val="0"/>
              <w:spacing w:after="0" w:line="240" w:lineRule="auto"/>
              <w:rPr>
                <w:del w:id="1641" w:author="윤성빈" w:date="2022-10-05T22:05:00Z"/>
                <w:rFonts w:eastAsia="바탕"/>
                <w:sz w:val="12"/>
                <w:lang w:eastAsia="ko-KR"/>
              </w:rPr>
            </w:pPr>
            <w:del w:id="1642" w:author="윤성빈" w:date="2022-10-05T22:05:00Z">
              <w:r w:rsidRPr="009677DE" w:rsidDel="008204F8">
                <w:rPr>
                  <w:rFonts w:eastAsia="바탕" w:hint="eastAsia"/>
                  <w:sz w:val="12"/>
                  <w:lang w:eastAsia="ko-KR"/>
                </w:rPr>
                <w:delText>0.539</w:delText>
              </w:r>
            </w:del>
          </w:p>
          <w:p w14:paraId="0D8FF3A3" w14:textId="5E035733" w:rsidR="009556F0" w:rsidRPr="009677DE" w:rsidDel="008204F8" w:rsidRDefault="009556F0" w:rsidP="0044092D">
            <w:pPr>
              <w:keepNext/>
              <w:widowControl w:val="0"/>
              <w:autoSpaceDE w:val="0"/>
              <w:autoSpaceDN w:val="0"/>
              <w:adjustRightInd w:val="0"/>
              <w:spacing w:after="0" w:line="240" w:lineRule="auto"/>
              <w:rPr>
                <w:del w:id="1643" w:author="윤성빈" w:date="2022-10-05T22:05:00Z"/>
                <w:rFonts w:eastAsia="바탕"/>
                <w:sz w:val="12"/>
                <w:lang w:eastAsia="ko-KR"/>
              </w:rPr>
            </w:pPr>
            <w:del w:id="1644" w:author="윤성빈" w:date="2022-10-05T22:05:00Z">
              <w:r w:rsidRPr="009677DE" w:rsidDel="008204F8">
                <w:rPr>
                  <w:rFonts w:eastAsia="바탕" w:hint="eastAsia"/>
                  <w:sz w:val="12"/>
                  <w:lang w:eastAsia="ko-KR"/>
                </w:rPr>
                <w:delText>(0.208)</w:delText>
              </w:r>
            </w:del>
          </w:p>
        </w:tc>
      </w:tr>
      <w:tr w:rsidR="009556F0" w:rsidRPr="009677DE" w:rsidDel="008204F8" w14:paraId="05394840" w14:textId="454ACAC3" w:rsidTr="0044092D">
        <w:trPr>
          <w:trHeight w:val="311"/>
          <w:del w:id="1645" w:author="윤성빈" w:date="2022-10-05T22:05:00Z"/>
        </w:trPr>
        <w:tc>
          <w:tcPr>
            <w:tcW w:w="436" w:type="dxa"/>
            <w:vMerge/>
          </w:tcPr>
          <w:p w14:paraId="36772474" w14:textId="2E3A6FE4" w:rsidR="009556F0" w:rsidRPr="009677DE" w:rsidDel="008204F8" w:rsidRDefault="009556F0" w:rsidP="0044092D">
            <w:pPr>
              <w:widowControl w:val="0"/>
              <w:autoSpaceDE w:val="0"/>
              <w:autoSpaceDN w:val="0"/>
              <w:adjustRightInd w:val="0"/>
              <w:spacing w:after="0" w:line="240" w:lineRule="auto"/>
              <w:jc w:val="left"/>
              <w:rPr>
                <w:del w:id="1646" w:author="윤성빈" w:date="2022-10-05T22:05:00Z"/>
                <w:rFonts w:eastAsia="바탕"/>
                <w:sz w:val="12"/>
                <w:lang w:eastAsia="ko-KR"/>
              </w:rPr>
            </w:pPr>
          </w:p>
        </w:tc>
        <w:tc>
          <w:tcPr>
            <w:tcW w:w="815" w:type="dxa"/>
          </w:tcPr>
          <w:p w14:paraId="13BE420C" w14:textId="32517EB7" w:rsidR="009556F0" w:rsidRPr="009677DE" w:rsidDel="008204F8" w:rsidRDefault="009556F0" w:rsidP="0044092D">
            <w:pPr>
              <w:widowControl w:val="0"/>
              <w:autoSpaceDE w:val="0"/>
              <w:autoSpaceDN w:val="0"/>
              <w:adjustRightInd w:val="0"/>
              <w:spacing w:after="0" w:line="240" w:lineRule="auto"/>
              <w:jc w:val="left"/>
              <w:rPr>
                <w:del w:id="1647" w:author="윤성빈" w:date="2022-10-05T22:05:00Z"/>
                <w:rFonts w:eastAsia="바탕"/>
                <w:sz w:val="12"/>
                <w:lang w:eastAsia="ko-KR"/>
              </w:rPr>
            </w:pPr>
            <w:del w:id="1648" w:author="윤성빈" w:date="2022-10-05T22:05:00Z">
              <w:r w:rsidRPr="009677DE" w:rsidDel="008204F8">
                <w:rPr>
                  <w:rFonts w:eastAsia="바탕" w:hint="eastAsia"/>
                  <w:sz w:val="12"/>
                  <w:lang w:eastAsia="ko-KR"/>
                </w:rPr>
                <w:delText>poprock</w:delText>
              </w:r>
            </w:del>
          </w:p>
        </w:tc>
        <w:tc>
          <w:tcPr>
            <w:tcW w:w="601" w:type="dxa"/>
          </w:tcPr>
          <w:p w14:paraId="04F879EA" w14:textId="1DFB9BAD" w:rsidR="009556F0" w:rsidRPr="009677DE" w:rsidDel="008204F8" w:rsidRDefault="009556F0" w:rsidP="0044092D">
            <w:pPr>
              <w:keepNext/>
              <w:widowControl w:val="0"/>
              <w:autoSpaceDE w:val="0"/>
              <w:autoSpaceDN w:val="0"/>
              <w:adjustRightInd w:val="0"/>
              <w:spacing w:after="0" w:line="240" w:lineRule="auto"/>
              <w:rPr>
                <w:del w:id="1649" w:author="윤성빈" w:date="2022-10-05T22:05:00Z"/>
                <w:rFonts w:eastAsia="바탕"/>
                <w:sz w:val="12"/>
                <w:lang w:eastAsia="ko-KR"/>
              </w:rPr>
            </w:pPr>
            <w:del w:id="1650" w:author="윤성빈" w:date="2022-10-05T22:05:00Z">
              <w:r w:rsidRPr="009677DE" w:rsidDel="008204F8">
                <w:rPr>
                  <w:rFonts w:eastAsia="바탕" w:hint="eastAsia"/>
                  <w:sz w:val="12"/>
                  <w:lang w:eastAsia="ko-KR"/>
                </w:rPr>
                <w:delText>0.556</w:delText>
              </w:r>
            </w:del>
          </w:p>
          <w:p w14:paraId="4B69B849" w14:textId="2544902C" w:rsidR="009556F0" w:rsidRPr="009677DE" w:rsidDel="008204F8" w:rsidRDefault="009556F0" w:rsidP="0044092D">
            <w:pPr>
              <w:keepNext/>
              <w:widowControl w:val="0"/>
              <w:autoSpaceDE w:val="0"/>
              <w:autoSpaceDN w:val="0"/>
              <w:adjustRightInd w:val="0"/>
              <w:spacing w:after="0" w:line="240" w:lineRule="auto"/>
              <w:rPr>
                <w:del w:id="1651" w:author="윤성빈" w:date="2022-10-05T22:05:00Z"/>
                <w:rFonts w:eastAsia="바탕"/>
                <w:sz w:val="12"/>
                <w:lang w:eastAsia="ko-KR"/>
              </w:rPr>
            </w:pPr>
            <w:del w:id="1652" w:author="윤성빈" w:date="2022-10-05T22:05:00Z">
              <w:r w:rsidRPr="009677DE" w:rsidDel="008204F8">
                <w:rPr>
                  <w:rFonts w:eastAsia="바탕" w:hint="eastAsia"/>
                  <w:sz w:val="12"/>
                  <w:lang w:eastAsia="ko-KR"/>
                </w:rPr>
                <w:delText>(0.087)</w:delText>
              </w:r>
            </w:del>
          </w:p>
        </w:tc>
        <w:tc>
          <w:tcPr>
            <w:tcW w:w="601" w:type="dxa"/>
          </w:tcPr>
          <w:p w14:paraId="31CF9DCA" w14:textId="201A0786" w:rsidR="009556F0" w:rsidRPr="009677DE" w:rsidDel="008204F8" w:rsidRDefault="009556F0" w:rsidP="0044092D">
            <w:pPr>
              <w:keepNext/>
              <w:widowControl w:val="0"/>
              <w:autoSpaceDE w:val="0"/>
              <w:autoSpaceDN w:val="0"/>
              <w:adjustRightInd w:val="0"/>
              <w:spacing w:after="0" w:line="240" w:lineRule="auto"/>
              <w:rPr>
                <w:del w:id="1653" w:author="윤성빈" w:date="2022-10-05T22:05:00Z"/>
                <w:rFonts w:eastAsia="바탕"/>
                <w:sz w:val="12"/>
                <w:lang w:eastAsia="ko-KR"/>
              </w:rPr>
            </w:pPr>
            <w:del w:id="1654" w:author="윤성빈" w:date="2022-10-05T22:05:00Z">
              <w:r w:rsidRPr="009677DE" w:rsidDel="008204F8">
                <w:rPr>
                  <w:rFonts w:eastAsia="바탕" w:hint="eastAsia"/>
                  <w:sz w:val="12"/>
                  <w:lang w:eastAsia="ko-KR"/>
                </w:rPr>
                <w:delText>0.792</w:delText>
              </w:r>
            </w:del>
          </w:p>
          <w:p w14:paraId="04E51CFD" w14:textId="7A28E179" w:rsidR="009556F0" w:rsidRPr="009677DE" w:rsidDel="008204F8" w:rsidRDefault="009556F0" w:rsidP="0044092D">
            <w:pPr>
              <w:keepNext/>
              <w:widowControl w:val="0"/>
              <w:autoSpaceDE w:val="0"/>
              <w:autoSpaceDN w:val="0"/>
              <w:adjustRightInd w:val="0"/>
              <w:spacing w:after="0" w:line="240" w:lineRule="auto"/>
              <w:rPr>
                <w:del w:id="1655" w:author="윤성빈" w:date="2022-10-05T22:05:00Z"/>
                <w:rFonts w:eastAsia="바탕"/>
                <w:sz w:val="12"/>
                <w:lang w:eastAsia="ko-KR"/>
              </w:rPr>
            </w:pPr>
            <w:del w:id="1656" w:author="윤성빈" w:date="2022-10-05T22:05:00Z">
              <w:r w:rsidRPr="009677DE" w:rsidDel="008204F8">
                <w:rPr>
                  <w:rFonts w:eastAsia="바탕" w:hint="eastAsia"/>
                  <w:sz w:val="12"/>
                  <w:lang w:eastAsia="ko-KR"/>
                </w:rPr>
                <w:delText>(0.157)</w:delText>
              </w:r>
            </w:del>
          </w:p>
        </w:tc>
        <w:tc>
          <w:tcPr>
            <w:tcW w:w="602" w:type="dxa"/>
          </w:tcPr>
          <w:p w14:paraId="6495B7C7" w14:textId="0B4DBD86" w:rsidR="009556F0" w:rsidRPr="009677DE" w:rsidDel="008204F8" w:rsidRDefault="009556F0" w:rsidP="0044092D">
            <w:pPr>
              <w:keepNext/>
              <w:widowControl w:val="0"/>
              <w:autoSpaceDE w:val="0"/>
              <w:autoSpaceDN w:val="0"/>
              <w:adjustRightInd w:val="0"/>
              <w:spacing w:after="0" w:line="240" w:lineRule="auto"/>
              <w:rPr>
                <w:del w:id="1657" w:author="윤성빈" w:date="2022-10-05T22:05:00Z"/>
                <w:rFonts w:eastAsia="바탕"/>
                <w:sz w:val="12"/>
                <w:lang w:eastAsia="ko-KR"/>
              </w:rPr>
            </w:pPr>
            <w:del w:id="1658" w:author="윤성빈" w:date="2022-10-05T22:05:00Z">
              <w:r w:rsidRPr="009677DE" w:rsidDel="008204F8">
                <w:rPr>
                  <w:rFonts w:eastAsia="바탕" w:hint="eastAsia"/>
                  <w:sz w:val="12"/>
                  <w:lang w:eastAsia="ko-KR"/>
                </w:rPr>
                <w:delText>0.798</w:delText>
              </w:r>
            </w:del>
          </w:p>
          <w:p w14:paraId="5EB82B07" w14:textId="1D7FA336" w:rsidR="009556F0" w:rsidRPr="009677DE" w:rsidDel="008204F8" w:rsidRDefault="009556F0" w:rsidP="0044092D">
            <w:pPr>
              <w:keepNext/>
              <w:widowControl w:val="0"/>
              <w:autoSpaceDE w:val="0"/>
              <w:autoSpaceDN w:val="0"/>
              <w:adjustRightInd w:val="0"/>
              <w:spacing w:after="0" w:line="240" w:lineRule="auto"/>
              <w:rPr>
                <w:del w:id="1659" w:author="윤성빈" w:date="2022-10-05T22:05:00Z"/>
                <w:rFonts w:eastAsia="바탕"/>
                <w:sz w:val="12"/>
                <w:lang w:eastAsia="ko-KR"/>
              </w:rPr>
            </w:pPr>
            <w:del w:id="1660" w:author="윤성빈" w:date="2022-10-05T22:05:00Z">
              <w:r w:rsidRPr="009677DE" w:rsidDel="008204F8">
                <w:rPr>
                  <w:rFonts w:eastAsia="바탕" w:hint="eastAsia"/>
                  <w:sz w:val="12"/>
                  <w:lang w:eastAsia="ko-KR"/>
                </w:rPr>
                <w:delText>(0.167)</w:delText>
              </w:r>
            </w:del>
          </w:p>
        </w:tc>
        <w:tc>
          <w:tcPr>
            <w:tcW w:w="601" w:type="dxa"/>
          </w:tcPr>
          <w:p w14:paraId="5A578E4C" w14:textId="0B95AA24" w:rsidR="009556F0" w:rsidRPr="009677DE" w:rsidDel="008204F8" w:rsidRDefault="009556F0" w:rsidP="0044092D">
            <w:pPr>
              <w:keepNext/>
              <w:widowControl w:val="0"/>
              <w:autoSpaceDE w:val="0"/>
              <w:autoSpaceDN w:val="0"/>
              <w:adjustRightInd w:val="0"/>
              <w:spacing w:after="0" w:line="240" w:lineRule="auto"/>
              <w:rPr>
                <w:del w:id="1661" w:author="윤성빈" w:date="2022-10-05T22:05:00Z"/>
                <w:rFonts w:eastAsia="바탕"/>
                <w:sz w:val="12"/>
                <w:lang w:eastAsia="ko-KR"/>
              </w:rPr>
            </w:pPr>
            <w:del w:id="1662" w:author="윤성빈" w:date="2022-10-05T22:05:00Z">
              <w:r w:rsidRPr="009677DE" w:rsidDel="008204F8">
                <w:rPr>
                  <w:rFonts w:eastAsia="바탕" w:hint="eastAsia"/>
                  <w:sz w:val="12"/>
                  <w:lang w:eastAsia="ko-KR"/>
                </w:rPr>
                <w:delText>0.901</w:delText>
              </w:r>
            </w:del>
          </w:p>
          <w:p w14:paraId="6BFAE2E2" w14:textId="0E549F3C" w:rsidR="009556F0" w:rsidRPr="009677DE" w:rsidDel="008204F8" w:rsidRDefault="009556F0" w:rsidP="0044092D">
            <w:pPr>
              <w:keepNext/>
              <w:widowControl w:val="0"/>
              <w:autoSpaceDE w:val="0"/>
              <w:autoSpaceDN w:val="0"/>
              <w:adjustRightInd w:val="0"/>
              <w:spacing w:after="0" w:line="240" w:lineRule="auto"/>
              <w:rPr>
                <w:del w:id="1663" w:author="윤성빈" w:date="2022-10-05T22:05:00Z"/>
                <w:rFonts w:eastAsia="바탕"/>
                <w:sz w:val="12"/>
                <w:lang w:eastAsia="ko-KR"/>
              </w:rPr>
            </w:pPr>
            <w:del w:id="1664" w:author="윤성빈" w:date="2022-10-05T22:05:00Z">
              <w:r w:rsidRPr="009677DE" w:rsidDel="008204F8">
                <w:rPr>
                  <w:rFonts w:eastAsia="바탕" w:hint="eastAsia"/>
                  <w:sz w:val="12"/>
                  <w:lang w:eastAsia="ko-KR"/>
                </w:rPr>
                <w:delText>(0.080)</w:delText>
              </w:r>
            </w:del>
          </w:p>
        </w:tc>
        <w:tc>
          <w:tcPr>
            <w:tcW w:w="602" w:type="dxa"/>
          </w:tcPr>
          <w:p w14:paraId="12DED9D0" w14:textId="050F933C" w:rsidR="009556F0" w:rsidRPr="009677DE" w:rsidDel="008204F8" w:rsidRDefault="009556F0" w:rsidP="0044092D">
            <w:pPr>
              <w:keepNext/>
              <w:widowControl w:val="0"/>
              <w:autoSpaceDE w:val="0"/>
              <w:autoSpaceDN w:val="0"/>
              <w:adjustRightInd w:val="0"/>
              <w:spacing w:after="0" w:line="240" w:lineRule="auto"/>
              <w:rPr>
                <w:del w:id="1665" w:author="윤성빈" w:date="2022-10-05T22:05:00Z"/>
                <w:rFonts w:eastAsia="바탕"/>
                <w:sz w:val="12"/>
                <w:lang w:eastAsia="ko-KR"/>
              </w:rPr>
            </w:pPr>
            <w:del w:id="1666" w:author="윤성빈" w:date="2022-10-05T22:05:00Z">
              <w:r w:rsidRPr="009677DE" w:rsidDel="008204F8">
                <w:rPr>
                  <w:rFonts w:eastAsia="바탕" w:hint="eastAsia"/>
                  <w:sz w:val="12"/>
                  <w:lang w:eastAsia="ko-KR"/>
                </w:rPr>
                <w:delText>0.819</w:delText>
              </w:r>
            </w:del>
          </w:p>
          <w:p w14:paraId="0A56AEA6" w14:textId="508CE0C4" w:rsidR="009556F0" w:rsidRPr="009677DE" w:rsidDel="008204F8" w:rsidRDefault="009556F0" w:rsidP="0044092D">
            <w:pPr>
              <w:keepNext/>
              <w:widowControl w:val="0"/>
              <w:autoSpaceDE w:val="0"/>
              <w:autoSpaceDN w:val="0"/>
              <w:adjustRightInd w:val="0"/>
              <w:spacing w:after="0" w:line="240" w:lineRule="auto"/>
              <w:rPr>
                <w:del w:id="1667" w:author="윤성빈" w:date="2022-10-05T22:05:00Z"/>
                <w:rFonts w:eastAsia="바탕"/>
                <w:sz w:val="12"/>
                <w:lang w:eastAsia="ko-KR"/>
              </w:rPr>
            </w:pPr>
            <w:del w:id="1668" w:author="윤성빈" w:date="2022-10-05T22:05:00Z">
              <w:r w:rsidRPr="009677DE" w:rsidDel="008204F8">
                <w:rPr>
                  <w:rFonts w:eastAsia="바탕" w:hint="eastAsia"/>
                  <w:sz w:val="12"/>
                  <w:lang w:eastAsia="ko-KR"/>
                </w:rPr>
                <w:delText>(0.148)</w:delText>
              </w:r>
            </w:del>
          </w:p>
        </w:tc>
        <w:tc>
          <w:tcPr>
            <w:tcW w:w="602" w:type="dxa"/>
          </w:tcPr>
          <w:p w14:paraId="3A76BE9E" w14:textId="1C41BEE8" w:rsidR="009556F0" w:rsidRPr="009677DE" w:rsidDel="008204F8" w:rsidRDefault="009556F0" w:rsidP="0044092D">
            <w:pPr>
              <w:keepNext/>
              <w:widowControl w:val="0"/>
              <w:autoSpaceDE w:val="0"/>
              <w:autoSpaceDN w:val="0"/>
              <w:adjustRightInd w:val="0"/>
              <w:spacing w:after="0" w:line="240" w:lineRule="auto"/>
              <w:rPr>
                <w:del w:id="1669" w:author="윤성빈" w:date="2022-10-05T22:05:00Z"/>
                <w:rFonts w:eastAsia="바탕"/>
                <w:sz w:val="12"/>
                <w:lang w:eastAsia="ko-KR"/>
              </w:rPr>
            </w:pPr>
            <w:del w:id="1670" w:author="윤성빈" w:date="2022-10-05T22:05:00Z">
              <w:r w:rsidRPr="009677DE" w:rsidDel="008204F8">
                <w:rPr>
                  <w:rFonts w:eastAsia="바탕" w:hint="eastAsia"/>
                  <w:sz w:val="12"/>
                  <w:lang w:eastAsia="ko-KR"/>
                </w:rPr>
                <w:delText>13.024</w:delText>
              </w:r>
            </w:del>
          </w:p>
          <w:p w14:paraId="787B8298" w14:textId="02BCA43B" w:rsidR="009556F0" w:rsidRPr="009677DE" w:rsidDel="008204F8" w:rsidRDefault="009556F0" w:rsidP="0044092D">
            <w:pPr>
              <w:keepNext/>
              <w:widowControl w:val="0"/>
              <w:autoSpaceDE w:val="0"/>
              <w:autoSpaceDN w:val="0"/>
              <w:adjustRightInd w:val="0"/>
              <w:spacing w:after="0" w:line="240" w:lineRule="auto"/>
              <w:rPr>
                <w:del w:id="1671" w:author="윤성빈" w:date="2022-10-05T22:05:00Z"/>
                <w:rFonts w:eastAsia="바탕"/>
                <w:sz w:val="12"/>
                <w:lang w:eastAsia="ko-KR"/>
              </w:rPr>
            </w:pPr>
            <w:del w:id="1672" w:author="윤성빈" w:date="2022-10-05T22:05:00Z">
              <w:r w:rsidRPr="009677DE" w:rsidDel="008204F8">
                <w:rPr>
                  <w:rFonts w:eastAsia="바탕" w:hint="eastAsia"/>
                  <w:sz w:val="12"/>
                  <w:lang w:eastAsia="ko-KR"/>
                </w:rPr>
                <w:delText>(4.231)</w:delText>
              </w:r>
            </w:del>
          </w:p>
        </w:tc>
        <w:tc>
          <w:tcPr>
            <w:tcW w:w="601" w:type="dxa"/>
          </w:tcPr>
          <w:p w14:paraId="354E0132" w14:textId="693FDE61" w:rsidR="009556F0" w:rsidRPr="009677DE" w:rsidDel="008204F8" w:rsidRDefault="009556F0" w:rsidP="0044092D">
            <w:pPr>
              <w:keepNext/>
              <w:widowControl w:val="0"/>
              <w:autoSpaceDE w:val="0"/>
              <w:autoSpaceDN w:val="0"/>
              <w:adjustRightInd w:val="0"/>
              <w:spacing w:after="0" w:line="240" w:lineRule="auto"/>
              <w:rPr>
                <w:del w:id="1673" w:author="윤성빈" w:date="2022-10-05T22:05:00Z"/>
                <w:rFonts w:eastAsia="바탕"/>
                <w:sz w:val="12"/>
                <w:lang w:eastAsia="ko-KR"/>
              </w:rPr>
            </w:pPr>
            <w:del w:id="1674" w:author="윤성빈" w:date="2022-10-05T22:05:00Z">
              <w:r w:rsidRPr="009677DE" w:rsidDel="008204F8">
                <w:rPr>
                  <w:rFonts w:eastAsia="바탕" w:hint="eastAsia"/>
                  <w:sz w:val="12"/>
                  <w:lang w:eastAsia="ko-KR"/>
                </w:rPr>
                <w:delText>23.960</w:delText>
              </w:r>
            </w:del>
          </w:p>
          <w:p w14:paraId="0C90BE4C" w14:textId="75EA5A72" w:rsidR="009556F0" w:rsidRPr="009677DE" w:rsidDel="008204F8" w:rsidRDefault="009556F0" w:rsidP="0044092D">
            <w:pPr>
              <w:keepNext/>
              <w:widowControl w:val="0"/>
              <w:autoSpaceDE w:val="0"/>
              <w:autoSpaceDN w:val="0"/>
              <w:adjustRightInd w:val="0"/>
              <w:spacing w:after="0" w:line="240" w:lineRule="auto"/>
              <w:rPr>
                <w:del w:id="1675" w:author="윤성빈" w:date="2022-10-05T22:05:00Z"/>
                <w:rFonts w:eastAsia="바탕"/>
                <w:sz w:val="12"/>
                <w:lang w:eastAsia="ko-KR"/>
              </w:rPr>
            </w:pPr>
            <w:del w:id="1676" w:author="윤성빈" w:date="2022-10-05T22:05:00Z">
              <w:r w:rsidRPr="009677DE" w:rsidDel="008204F8">
                <w:rPr>
                  <w:rFonts w:eastAsia="바탕" w:hint="eastAsia"/>
                  <w:sz w:val="12"/>
                  <w:lang w:eastAsia="ko-KR"/>
                </w:rPr>
                <w:delText>(5.363)</w:delText>
              </w:r>
            </w:del>
          </w:p>
        </w:tc>
        <w:tc>
          <w:tcPr>
            <w:tcW w:w="601" w:type="dxa"/>
          </w:tcPr>
          <w:p w14:paraId="27E12900" w14:textId="29302657" w:rsidR="009556F0" w:rsidRPr="009677DE" w:rsidDel="008204F8" w:rsidRDefault="009556F0" w:rsidP="0044092D">
            <w:pPr>
              <w:keepNext/>
              <w:widowControl w:val="0"/>
              <w:autoSpaceDE w:val="0"/>
              <w:autoSpaceDN w:val="0"/>
              <w:adjustRightInd w:val="0"/>
              <w:spacing w:after="0" w:line="240" w:lineRule="auto"/>
              <w:rPr>
                <w:del w:id="1677" w:author="윤성빈" w:date="2022-10-05T22:05:00Z"/>
                <w:rFonts w:eastAsia="바탕"/>
                <w:sz w:val="12"/>
                <w:lang w:eastAsia="ko-KR"/>
              </w:rPr>
            </w:pPr>
            <w:del w:id="1678" w:author="윤성빈" w:date="2022-10-05T22:05:00Z">
              <w:r w:rsidRPr="009677DE" w:rsidDel="008204F8">
                <w:rPr>
                  <w:rFonts w:eastAsia="바탕" w:hint="eastAsia"/>
                  <w:sz w:val="12"/>
                  <w:lang w:eastAsia="ko-KR"/>
                </w:rPr>
                <w:delText>19.056</w:delText>
              </w:r>
            </w:del>
          </w:p>
          <w:p w14:paraId="03EEB21B" w14:textId="05B4AF61" w:rsidR="009556F0" w:rsidRPr="009677DE" w:rsidDel="008204F8" w:rsidRDefault="009556F0" w:rsidP="0044092D">
            <w:pPr>
              <w:keepNext/>
              <w:widowControl w:val="0"/>
              <w:autoSpaceDE w:val="0"/>
              <w:autoSpaceDN w:val="0"/>
              <w:adjustRightInd w:val="0"/>
              <w:spacing w:after="0" w:line="240" w:lineRule="auto"/>
              <w:rPr>
                <w:del w:id="1679" w:author="윤성빈" w:date="2022-10-05T22:05:00Z"/>
                <w:rFonts w:eastAsia="바탕"/>
                <w:sz w:val="12"/>
                <w:lang w:eastAsia="ko-KR"/>
              </w:rPr>
            </w:pPr>
            <w:del w:id="1680" w:author="윤성빈" w:date="2022-10-05T22:05:00Z">
              <w:r w:rsidRPr="009677DE" w:rsidDel="008204F8">
                <w:rPr>
                  <w:rFonts w:eastAsia="바탕" w:hint="eastAsia"/>
                  <w:sz w:val="12"/>
                  <w:lang w:eastAsia="ko-KR"/>
                </w:rPr>
                <w:delText>(4.251)</w:delText>
              </w:r>
            </w:del>
          </w:p>
        </w:tc>
        <w:tc>
          <w:tcPr>
            <w:tcW w:w="602" w:type="dxa"/>
          </w:tcPr>
          <w:p w14:paraId="773365C2" w14:textId="6E08A80A" w:rsidR="009556F0" w:rsidRPr="009677DE" w:rsidDel="008204F8" w:rsidRDefault="009556F0" w:rsidP="0044092D">
            <w:pPr>
              <w:keepNext/>
              <w:widowControl w:val="0"/>
              <w:autoSpaceDE w:val="0"/>
              <w:autoSpaceDN w:val="0"/>
              <w:adjustRightInd w:val="0"/>
              <w:spacing w:after="0" w:line="240" w:lineRule="auto"/>
              <w:rPr>
                <w:del w:id="1681" w:author="윤성빈" w:date="2022-10-05T22:05:00Z"/>
                <w:rFonts w:eastAsia="바탕"/>
                <w:sz w:val="12"/>
                <w:lang w:eastAsia="ko-KR"/>
              </w:rPr>
            </w:pPr>
            <w:del w:id="1682" w:author="윤성빈" w:date="2022-10-05T22:05:00Z">
              <w:r w:rsidRPr="009677DE" w:rsidDel="008204F8">
                <w:rPr>
                  <w:rFonts w:eastAsia="바탕" w:hint="eastAsia"/>
                  <w:sz w:val="12"/>
                  <w:lang w:eastAsia="ko-KR"/>
                </w:rPr>
                <w:delText>10.936</w:delText>
              </w:r>
            </w:del>
          </w:p>
          <w:p w14:paraId="09D3CD46" w14:textId="3724AE3B" w:rsidR="009556F0" w:rsidRPr="009677DE" w:rsidDel="008204F8" w:rsidRDefault="009556F0" w:rsidP="0044092D">
            <w:pPr>
              <w:keepNext/>
              <w:widowControl w:val="0"/>
              <w:autoSpaceDE w:val="0"/>
              <w:autoSpaceDN w:val="0"/>
              <w:adjustRightInd w:val="0"/>
              <w:spacing w:after="0" w:line="240" w:lineRule="auto"/>
              <w:rPr>
                <w:del w:id="1683" w:author="윤성빈" w:date="2022-10-05T22:05:00Z"/>
                <w:rFonts w:eastAsia="바탕"/>
                <w:sz w:val="12"/>
                <w:lang w:eastAsia="ko-KR"/>
              </w:rPr>
            </w:pPr>
            <w:del w:id="1684" w:author="윤성빈" w:date="2022-10-05T22:05:00Z">
              <w:r w:rsidRPr="009677DE" w:rsidDel="008204F8">
                <w:rPr>
                  <w:rFonts w:eastAsia="바탕" w:hint="eastAsia"/>
                  <w:sz w:val="12"/>
                  <w:lang w:eastAsia="ko-KR"/>
                </w:rPr>
                <w:delText>(2.359)</w:delText>
              </w:r>
            </w:del>
          </w:p>
        </w:tc>
        <w:tc>
          <w:tcPr>
            <w:tcW w:w="602" w:type="dxa"/>
          </w:tcPr>
          <w:p w14:paraId="1D76AB68" w14:textId="5C3F1D13" w:rsidR="009556F0" w:rsidRPr="009677DE" w:rsidDel="008204F8" w:rsidRDefault="009556F0" w:rsidP="0044092D">
            <w:pPr>
              <w:keepNext/>
              <w:widowControl w:val="0"/>
              <w:autoSpaceDE w:val="0"/>
              <w:autoSpaceDN w:val="0"/>
              <w:adjustRightInd w:val="0"/>
              <w:spacing w:after="0" w:line="240" w:lineRule="auto"/>
              <w:rPr>
                <w:del w:id="1685" w:author="윤성빈" w:date="2022-10-05T22:05:00Z"/>
                <w:rFonts w:eastAsia="바탕"/>
                <w:sz w:val="12"/>
                <w:lang w:eastAsia="ko-KR"/>
              </w:rPr>
            </w:pPr>
            <w:del w:id="1686" w:author="윤성빈" w:date="2022-10-05T22:05:00Z">
              <w:r w:rsidRPr="009677DE" w:rsidDel="008204F8">
                <w:rPr>
                  <w:rFonts w:eastAsia="바탕" w:hint="eastAsia"/>
                  <w:sz w:val="12"/>
                  <w:lang w:eastAsia="ko-KR"/>
                </w:rPr>
                <w:delText>21.540</w:delText>
              </w:r>
            </w:del>
          </w:p>
          <w:p w14:paraId="6C9A785D" w14:textId="6FE33B4D" w:rsidR="009556F0" w:rsidRPr="009677DE" w:rsidDel="008204F8" w:rsidRDefault="009556F0" w:rsidP="0044092D">
            <w:pPr>
              <w:keepNext/>
              <w:widowControl w:val="0"/>
              <w:autoSpaceDE w:val="0"/>
              <w:autoSpaceDN w:val="0"/>
              <w:adjustRightInd w:val="0"/>
              <w:spacing w:after="0" w:line="240" w:lineRule="auto"/>
              <w:rPr>
                <w:del w:id="1687" w:author="윤성빈" w:date="2022-10-05T22:05:00Z"/>
                <w:rFonts w:eastAsia="바탕"/>
                <w:sz w:val="12"/>
                <w:lang w:eastAsia="ko-KR"/>
              </w:rPr>
            </w:pPr>
            <w:del w:id="1688" w:author="윤성빈" w:date="2022-10-05T22:05:00Z">
              <w:r w:rsidRPr="009677DE" w:rsidDel="008204F8">
                <w:rPr>
                  <w:rFonts w:eastAsia="바탕" w:hint="eastAsia"/>
                  <w:sz w:val="12"/>
                  <w:lang w:eastAsia="ko-KR"/>
                </w:rPr>
                <w:delText>(4.856)</w:delText>
              </w:r>
            </w:del>
          </w:p>
        </w:tc>
        <w:tc>
          <w:tcPr>
            <w:tcW w:w="601" w:type="dxa"/>
          </w:tcPr>
          <w:p w14:paraId="7D0881D7" w14:textId="36FC55E8" w:rsidR="009556F0" w:rsidRPr="009677DE" w:rsidDel="008204F8" w:rsidRDefault="009556F0" w:rsidP="0044092D">
            <w:pPr>
              <w:keepNext/>
              <w:widowControl w:val="0"/>
              <w:autoSpaceDE w:val="0"/>
              <w:autoSpaceDN w:val="0"/>
              <w:adjustRightInd w:val="0"/>
              <w:spacing w:after="0" w:line="240" w:lineRule="auto"/>
              <w:rPr>
                <w:del w:id="1689" w:author="윤성빈" w:date="2022-10-05T22:05:00Z"/>
                <w:rFonts w:eastAsia="바탕"/>
                <w:sz w:val="12"/>
                <w:lang w:eastAsia="ko-KR"/>
              </w:rPr>
            </w:pPr>
            <w:del w:id="1690" w:author="윤성빈" w:date="2022-10-05T22:05:00Z">
              <w:r w:rsidRPr="009677DE" w:rsidDel="008204F8">
                <w:rPr>
                  <w:rFonts w:eastAsia="바탕" w:hint="eastAsia"/>
                  <w:sz w:val="12"/>
                  <w:lang w:eastAsia="ko-KR"/>
                </w:rPr>
                <w:delText>0.080</w:delText>
              </w:r>
            </w:del>
          </w:p>
          <w:p w14:paraId="4A6A1143" w14:textId="6F7AD0E1" w:rsidR="009556F0" w:rsidRPr="009677DE" w:rsidDel="008204F8" w:rsidRDefault="009556F0" w:rsidP="0044092D">
            <w:pPr>
              <w:keepNext/>
              <w:widowControl w:val="0"/>
              <w:autoSpaceDE w:val="0"/>
              <w:autoSpaceDN w:val="0"/>
              <w:adjustRightInd w:val="0"/>
              <w:spacing w:after="0" w:line="240" w:lineRule="auto"/>
              <w:rPr>
                <w:del w:id="1691" w:author="윤성빈" w:date="2022-10-05T22:05:00Z"/>
                <w:rFonts w:eastAsia="바탕"/>
                <w:sz w:val="12"/>
                <w:lang w:eastAsia="ko-KR"/>
              </w:rPr>
            </w:pPr>
            <w:del w:id="1692" w:author="윤성빈" w:date="2022-10-05T22:05:00Z">
              <w:r w:rsidRPr="009677DE" w:rsidDel="008204F8">
                <w:rPr>
                  <w:rFonts w:eastAsia="바탕" w:hint="eastAsia"/>
                  <w:sz w:val="12"/>
                  <w:lang w:eastAsia="ko-KR"/>
                </w:rPr>
                <w:delText>(0.044)</w:delText>
              </w:r>
            </w:del>
          </w:p>
        </w:tc>
        <w:tc>
          <w:tcPr>
            <w:tcW w:w="602" w:type="dxa"/>
          </w:tcPr>
          <w:p w14:paraId="6225106E" w14:textId="4A42DD79" w:rsidR="009556F0" w:rsidRPr="009677DE" w:rsidDel="008204F8" w:rsidRDefault="009556F0" w:rsidP="0044092D">
            <w:pPr>
              <w:keepNext/>
              <w:widowControl w:val="0"/>
              <w:autoSpaceDE w:val="0"/>
              <w:autoSpaceDN w:val="0"/>
              <w:adjustRightInd w:val="0"/>
              <w:spacing w:after="0" w:line="240" w:lineRule="auto"/>
              <w:rPr>
                <w:del w:id="1693" w:author="윤성빈" w:date="2022-10-05T22:05:00Z"/>
                <w:rFonts w:eastAsia="바탕"/>
                <w:sz w:val="12"/>
                <w:lang w:eastAsia="ko-KR"/>
              </w:rPr>
            </w:pPr>
            <w:del w:id="1694" w:author="윤성빈" w:date="2022-10-05T22:05:00Z">
              <w:r w:rsidRPr="009677DE" w:rsidDel="008204F8">
                <w:rPr>
                  <w:rFonts w:eastAsia="바탕" w:hint="eastAsia"/>
                  <w:sz w:val="12"/>
                  <w:lang w:eastAsia="ko-KR"/>
                </w:rPr>
                <w:delText>0.616</w:delText>
              </w:r>
            </w:del>
          </w:p>
          <w:p w14:paraId="42F424AD" w14:textId="1F931E0C" w:rsidR="009556F0" w:rsidRPr="009677DE" w:rsidDel="008204F8" w:rsidRDefault="009556F0" w:rsidP="0044092D">
            <w:pPr>
              <w:keepNext/>
              <w:widowControl w:val="0"/>
              <w:autoSpaceDE w:val="0"/>
              <w:autoSpaceDN w:val="0"/>
              <w:adjustRightInd w:val="0"/>
              <w:spacing w:after="0" w:line="240" w:lineRule="auto"/>
              <w:rPr>
                <w:del w:id="1695" w:author="윤성빈" w:date="2022-10-05T22:05:00Z"/>
                <w:rFonts w:eastAsia="바탕"/>
                <w:sz w:val="12"/>
                <w:lang w:eastAsia="ko-KR"/>
              </w:rPr>
            </w:pPr>
            <w:del w:id="1696" w:author="윤성빈" w:date="2022-10-05T22:05:00Z">
              <w:r w:rsidRPr="009677DE" w:rsidDel="008204F8">
                <w:rPr>
                  <w:rFonts w:eastAsia="바탕" w:hint="eastAsia"/>
                  <w:sz w:val="12"/>
                  <w:lang w:eastAsia="ko-KR"/>
                </w:rPr>
                <w:delText>(0.183)</w:delText>
              </w:r>
            </w:del>
          </w:p>
        </w:tc>
        <w:tc>
          <w:tcPr>
            <w:tcW w:w="601" w:type="dxa"/>
          </w:tcPr>
          <w:p w14:paraId="2B2FDD16" w14:textId="637762F0" w:rsidR="009556F0" w:rsidRPr="009677DE" w:rsidDel="008204F8" w:rsidRDefault="009556F0" w:rsidP="0044092D">
            <w:pPr>
              <w:keepNext/>
              <w:widowControl w:val="0"/>
              <w:autoSpaceDE w:val="0"/>
              <w:autoSpaceDN w:val="0"/>
              <w:adjustRightInd w:val="0"/>
              <w:spacing w:after="0" w:line="240" w:lineRule="auto"/>
              <w:rPr>
                <w:del w:id="1697" w:author="윤성빈" w:date="2022-10-05T22:05:00Z"/>
                <w:rFonts w:eastAsia="바탕"/>
                <w:sz w:val="12"/>
                <w:lang w:eastAsia="ko-KR"/>
              </w:rPr>
            </w:pPr>
            <w:del w:id="1698" w:author="윤성빈" w:date="2022-10-05T22:05:00Z">
              <w:r w:rsidRPr="009677DE" w:rsidDel="008204F8">
                <w:rPr>
                  <w:rFonts w:eastAsia="바탕" w:hint="eastAsia"/>
                  <w:sz w:val="12"/>
                  <w:lang w:eastAsia="ko-KR"/>
                </w:rPr>
                <w:delText>0.514</w:delText>
              </w:r>
            </w:del>
          </w:p>
          <w:p w14:paraId="66415F78" w14:textId="15A374AF" w:rsidR="009556F0" w:rsidRPr="009677DE" w:rsidDel="008204F8" w:rsidRDefault="009556F0" w:rsidP="0044092D">
            <w:pPr>
              <w:keepNext/>
              <w:widowControl w:val="0"/>
              <w:autoSpaceDE w:val="0"/>
              <w:autoSpaceDN w:val="0"/>
              <w:adjustRightInd w:val="0"/>
              <w:spacing w:after="0" w:line="240" w:lineRule="auto"/>
              <w:rPr>
                <w:del w:id="1699" w:author="윤성빈" w:date="2022-10-05T22:05:00Z"/>
                <w:rFonts w:eastAsia="바탕"/>
                <w:sz w:val="12"/>
                <w:lang w:eastAsia="ko-KR"/>
              </w:rPr>
            </w:pPr>
            <w:del w:id="1700" w:author="윤성빈" w:date="2022-10-05T22:05:00Z">
              <w:r w:rsidRPr="009677DE" w:rsidDel="008204F8">
                <w:rPr>
                  <w:rFonts w:eastAsia="바탕" w:hint="eastAsia"/>
                  <w:sz w:val="12"/>
                  <w:lang w:eastAsia="ko-KR"/>
                </w:rPr>
                <w:delText>(0.209)</w:delText>
              </w:r>
            </w:del>
          </w:p>
        </w:tc>
        <w:tc>
          <w:tcPr>
            <w:tcW w:w="601" w:type="dxa"/>
          </w:tcPr>
          <w:p w14:paraId="74F86D8F" w14:textId="74C5781E" w:rsidR="009556F0" w:rsidRPr="009677DE" w:rsidDel="008204F8" w:rsidRDefault="009556F0" w:rsidP="0044092D">
            <w:pPr>
              <w:keepNext/>
              <w:widowControl w:val="0"/>
              <w:autoSpaceDE w:val="0"/>
              <w:autoSpaceDN w:val="0"/>
              <w:adjustRightInd w:val="0"/>
              <w:spacing w:after="0" w:line="240" w:lineRule="auto"/>
              <w:rPr>
                <w:del w:id="1701" w:author="윤성빈" w:date="2022-10-05T22:05:00Z"/>
                <w:rFonts w:eastAsia="바탕"/>
                <w:sz w:val="12"/>
                <w:lang w:eastAsia="ko-KR"/>
              </w:rPr>
            </w:pPr>
            <w:del w:id="1702" w:author="윤성빈" w:date="2022-10-05T22:05:00Z">
              <w:r w:rsidRPr="009677DE" w:rsidDel="008204F8">
                <w:rPr>
                  <w:rFonts w:eastAsia="바탕" w:hint="eastAsia"/>
                  <w:sz w:val="12"/>
                  <w:lang w:eastAsia="ko-KR"/>
                </w:rPr>
                <w:delText>0.059</w:delText>
              </w:r>
            </w:del>
          </w:p>
          <w:p w14:paraId="79900786" w14:textId="07766E64" w:rsidR="009556F0" w:rsidRPr="009677DE" w:rsidDel="008204F8" w:rsidRDefault="009556F0" w:rsidP="0044092D">
            <w:pPr>
              <w:keepNext/>
              <w:widowControl w:val="0"/>
              <w:autoSpaceDE w:val="0"/>
              <w:autoSpaceDN w:val="0"/>
              <w:adjustRightInd w:val="0"/>
              <w:spacing w:after="0" w:line="240" w:lineRule="auto"/>
              <w:rPr>
                <w:del w:id="1703" w:author="윤성빈" w:date="2022-10-05T22:05:00Z"/>
                <w:rFonts w:eastAsia="바탕"/>
                <w:sz w:val="12"/>
                <w:lang w:eastAsia="ko-KR"/>
              </w:rPr>
            </w:pPr>
            <w:del w:id="1704" w:author="윤성빈" w:date="2022-10-05T22:05:00Z">
              <w:r w:rsidRPr="009677DE" w:rsidDel="008204F8">
                <w:rPr>
                  <w:rFonts w:eastAsia="바탕" w:hint="eastAsia"/>
                  <w:sz w:val="12"/>
                  <w:lang w:eastAsia="ko-KR"/>
                </w:rPr>
                <w:delText>(0.047)</w:delText>
              </w:r>
            </w:del>
          </w:p>
        </w:tc>
        <w:tc>
          <w:tcPr>
            <w:tcW w:w="603" w:type="dxa"/>
          </w:tcPr>
          <w:p w14:paraId="257D9432" w14:textId="6B081CCB" w:rsidR="009556F0" w:rsidRPr="009677DE" w:rsidDel="008204F8" w:rsidRDefault="009556F0" w:rsidP="0044092D">
            <w:pPr>
              <w:keepNext/>
              <w:widowControl w:val="0"/>
              <w:autoSpaceDE w:val="0"/>
              <w:autoSpaceDN w:val="0"/>
              <w:adjustRightInd w:val="0"/>
              <w:spacing w:after="0" w:line="240" w:lineRule="auto"/>
              <w:rPr>
                <w:del w:id="1705" w:author="윤성빈" w:date="2022-10-05T22:05:00Z"/>
                <w:rFonts w:eastAsia="바탕"/>
                <w:sz w:val="12"/>
                <w:lang w:eastAsia="ko-KR"/>
              </w:rPr>
            </w:pPr>
            <w:del w:id="1706" w:author="윤성빈" w:date="2022-10-05T22:05:00Z">
              <w:r w:rsidRPr="009677DE" w:rsidDel="008204F8">
                <w:rPr>
                  <w:rFonts w:eastAsia="바탕" w:hint="eastAsia"/>
                  <w:sz w:val="12"/>
                  <w:lang w:eastAsia="ko-KR"/>
                </w:rPr>
                <w:delText>0.534</w:delText>
              </w:r>
            </w:del>
          </w:p>
          <w:p w14:paraId="5DAB0706" w14:textId="53E64DFD" w:rsidR="009556F0" w:rsidRPr="009677DE" w:rsidDel="008204F8" w:rsidRDefault="009556F0" w:rsidP="0044092D">
            <w:pPr>
              <w:keepNext/>
              <w:widowControl w:val="0"/>
              <w:autoSpaceDE w:val="0"/>
              <w:autoSpaceDN w:val="0"/>
              <w:adjustRightInd w:val="0"/>
              <w:spacing w:after="0" w:line="240" w:lineRule="auto"/>
              <w:rPr>
                <w:del w:id="1707" w:author="윤성빈" w:date="2022-10-05T22:05:00Z"/>
                <w:rFonts w:eastAsia="바탕"/>
                <w:sz w:val="12"/>
                <w:lang w:eastAsia="ko-KR"/>
              </w:rPr>
            </w:pPr>
            <w:del w:id="1708" w:author="윤성빈" w:date="2022-10-05T22:05:00Z">
              <w:r w:rsidRPr="009677DE" w:rsidDel="008204F8">
                <w:rPr>
                  <w:rFonts w:eastAsia="바탕" w:hint="eastAsia"/>
                  <w:sz w:val="12"/>
                  <w:lang w:eastAsia="ko-KR"/>
                </w:rPr>
                <w:delText>(0.212)</w:delText>
              </w:r>
            </w:del>
          </w:p>
        </w:tc>
      </w:tr>
      <w:tr w:rsidR="009556F0" w:rsidRPr="009677DE" w:rsidDel="008204F8" w14:paraId="5878C851" w14:textId="695A0A59" w:rsidTr="0044092D">
        <w:trPr>
          <w:trHeight w:val="289"/>
          <w:del w:id="1709" w:author="윤성빈" w:date="2022-10-05T22:05:00Z"/>
        </w:trPr>
        <w:tc>
          <w:tcPr>
            <w:tcW w:w="436" w:type="dxa"/>
            <w:vMerge w:val="restart"/>
          </w:tcPr>
          <w:p w14:paraId="01957547" w14:textId="535C9242" w:rsidR="009556F0" w:rsidRPr="009677DE" w:rsidDel="008204F8" w:rsidRDefault="009556F0" w:rsidP="0044092D">
            <w:pPr>
              <w:widowControl w:val="0"/>
              <w:autoSpaceDE w:val="0"/>
              <w:autoSpaceDN w:val="0"/>
              <w:adjustRightInd w:val="0"/>
              <w:spacing w:after="0" w:line="240" w:lineRule="auto"/>
              <w:jc w:val="left"/>
              <w:rPr>
                <w:del w:id="1710" w:author="윤성빈" w:date="2022-10-05T22:05:00Z"/>
                <w:rFonts w:eastAsia="바탕"/>
                <w:sz w:val="12"/>
                <w:lang w:eastAsia="ko-KR"/>
              </w:rPr>
            </w:pPr>
            <w:del w:id="1711" w:author="윤성빈" w:date="2022-10-05T22:05:00Z">
              <w:r w:rsidRPr="009677DE" w:rsidDel="008204F8">
                <w:rPr>
                  <w:rFonts w:eastAsia="바탕" w:hint="eastAsia"/>
                  <w:sz w:val="12"/>
                  <w:lang w:eastAsia="ko-KR"/>
                </w:rPr>
                <w:delText>BIGGAN</w:delText>
              </w:r>
            </w:del>
            <w:del w:id="1712" w:author="윤성빈" w:date="2022-10-05T15:00:00Z">
              <w:r w:rsidRPr="009677DE" w:rsidDel="007E27CC">
                <w:rPr>
                  <w:rFonts w:eastAsia="바탕" w:hint="eastAsia"/>
                  <w:sz w:val="12"/>
                  <w:lang w:eastAsia="ko-KR"/>
                </w:rPr>
                <w:delText xml:space="preserve"> </w:delText>
              </w:r>
            </w:del>
            <w:del w:id="1713" w:author="윤성빈" w:date="2022-10-05T22:05:00Z">
              <w:r w:rsidRPr="009677DE" w:rsidDel="008204F8">
                <w:rPr>
                  <w:rFonts w:eastAsia="바탕" w:hint="eastAsia"/>
                  <w:sz w:val="12"/>
                  <w:lang w:eastAsia="ko-KR"/>
                </w:rPr>
                <w:delText>based</w:delText>
              </w:r>
              <w:r w:rsidRPr="009677DE" w:rsidDel="008204F8">
                <w:rPr>
                  <w:rFonts w:eastAsia="바탕"/>
                  <w:sz w:val="12"/>
                  <w:lang w:eastAsia="ko-KR"/>
                </w:rPr>
                <w:delText xml:space="preserve"> model</w:delText>
              </w:r>
            </w:del>
          </w:p>
        </w:tc>
        <w:tc>
          <w:tcPr>
            <w:tcW w:w="815" w:type="dxa"/>
          </w:tcPr>
          <w:p w14:paraId="5DC0D6D8" w14:textId="0DC439C8" w:rsidR="009556F0" w:rsidRPr="009677DE" w:rsidDel="008204F8" w:rsidRDefault="009556F0" w:rsidP="0044092D">
            <w:pPr>
              <w:widowControl w:val="0"/>
              <w:autoSpaceDE w:val="0"/>
              <w:autoSpaceDN w:val="0"/>
              <w:adjustRightInd w:val="0"/>
              <w:spacing w:after="0" w:line="240" w:lineRule="auto"/>
              <w:jc w:val="left"/>
              <w:rPr>
                <w:del w:id="1714" w:author="윤성빈" w:date="2022-10-05T22:05:00Z"/>
                <w:rFonts w:eastAsia="바탕"/>
                <w:sz w:val="12"/>
                <w:lang w:eastAsia="ko-KR"/>
              </w:rPr>
            </w:pPr>
            <w:del w:id="1715" w:author="윤성빈" w:date="2022-10-05T22:05:00Z">
              <w:r w:rsidRPr="009677DE" w:rsidDel="008204F8">
                <w:rPr>
                  <w:rFonts w:eastAsia="바탕" w:hint="eastAsia"/>
                  <w:sz w:val="12"/>
                  <w:lang w:eastAsia="ko-KR"/>
                </w:rPr>
                <w:delText>country</w:delText>
              </w:r>
            </w:del>
          </w:p>
        </w:tc>
        <w:tc>
          <w:tcPr>
            <w:tcW w:w="601" w:type="dxa"/>
          </w:tcPr>
          <w:p w14:paraId="49FF0332" w14:textId="017CDB55" w:rsidR="009556F0" w:rsidRPr="009677DE" w:rsidDel="008204F8" w:rsidRDefault="009556F0" w:rsidP="0044092D">
            <w:pPr>
              <w:keepNext/>
              <w:widowControl w:val="0"/>
              <w:autoSpaceDE w:val="0"/>
              <w:autoSpaceDN w:val="0"/>
              <w:adjustRightInd w:val="0"/>
              <w:spacing w:after="0" w:line="240" w:lineRule="auto"/>
              <w:rPr>
                <w:del w:id="1716" w:author="윤성빈" w:date="2022-10-05T22:05:00Z"/>
                <w:rFonts w:eastAsia="바탕"/>
                <w:sz w:val="12"/>
                <w:lang w:eastAsia="ko-KR"/>
              </w:rPr>
            </w:pPr>
            <w:del w:id="1717" w:author="윤성빈" w:date="2022-10-05T22:05:00Z">
              <w:r w:rsidRPr="009677DE" w:rsidDel="008204F8">
                <w:rPr>
                  <w:rFonts w:eastAsia="바탕" w:hint="eastAsia"/>
                  <w:sz w:val="12"/>
                  <w:lang w:eastAsia="ko-KR"/>
                </w:rPr>
                <w:delText>0.371</w:delText>
              </w:r>
            </w:del>
          </w:p>
          <w:p w14:paraId="572A7B97" w14:textId="76D7816E" w:rsidR="009556F0" w:rsidRPr="009677DE" w:rsidDel="008204F8" w:rsidRDefault="009556F0" w:rsidP="0044092D">
            <w:pPr>
              <w:keepNext/>
              <w:widowControl w:val="0"/>
              <w:autoSpaceDE w:val="0"/>
              <w:autoSpaceDN w:val="0"/>
              <w:adjustRightInd w:val="0"/>
              <w:spacing w:after="0" w:line="240" w:lineRule="auto"/>
              <w:rPr>
                <w:del w:id="1718" w:author="윤성빈" w:date="2022-10-05T22:05:00Z"/>
                <w:rFonts w:eastAsia="바탕"/>
                <w:sz w:val="12"/>
                <w:lang w:eastAsia="ko-KR"/>
              </w:rPr>
            </w:pPr>
            <w:del w:id="1719" w:author="윤성빈" w:date="2022-10-05T22:05:00Z">
              <w:r w:rsidRPr="009677DE" w:rsidDel="008204F8">
                <w:rPr>
                  <w:rFonts w:eastAsia="바탕" w:hint="eastAsia"/>
                  <w:sz w:val="12"/>
                  <w:lang w:eastAsia="ko-KR"/>
                </w:rPr>
                <w:delText>(0.009)</w:delText>
              </w:r>
            </w:del>
          </w:p>
        </w:tc>
        <w:tc>
          <w:tcPr>
            <w:tcW w:w="601" w:type="dxa"/>
          </w:tcPr>
          <w:p w14:paraId="13D43550" w14:textId="79DE0D5A" w:rsidR="009556F0" w:rsidRPr="009677DE" w:rsidDel="008204F8" w:rsidRDefault="009556F0" w:rsidP="0044092D">
            <w:pPr>
              <w:keepNext/>
              <w:widowControl w:val="0"/>
              <w:autoSpaceDE w:val="0"/>
              <w:autoSpaceDN w:val="0"/>
              <w:adjustRightInd w:val="0"/>
              <w:spacing w:after="0" w:line="240" w:lineRule="auto"/>
              <w:rPr>
                <w:del w:id="1720" w:author="윤성빈" w:date="2022-10-05T22:05:00Z"/>
                <w:rFonts w:eastAsia="바탕"/>
                <w:sz w:val="12"/>
                <w:lang w:eastAsia="ko-KR"/>
              </w:rPr>
            </w:pPr>
            <w:del w:id="1721" w:author="윤성빈" w:date="2022-10-05T22:05:00Z">
              <w:r w:rsidRPr="009677DE" w:rsidDel="008204F8">
                <w:rPr>
                  <w:rFonts w:eastAsia="바탕" w:hint="eastAsia"/>
                  <w:sz w:val="12"/>
                  <w:lang w:eastAsia="ko-KR"/>
                </w:rPr>
                <w:delText>0.156</w:delText>
              </w:r>
            </w:del>
          </w:p>
          <w:p w14:paraId="4F0DEF4A" w14:textId="34D6E257" w:rsidR="009556F0" w:rsidRPr="009677DE" w:rsidDel="008204F8" w:rsidRDefault="009556F0" w:rsidP="0044092D">
            <w:pPr>
              <w:keepNext/>
              <w:widowControl w:val="0"/>
              <w:autoSpaceDE w:val="0"/>
              <w:autoSpaceDN w:val="0"/>
              <w:adjustRightInd w:val="0"/>
              <w:spacing w:after="0" w:line="240" w:lineRule="auto"/>
              <w:rPr>
                <w:del w:id="1722" w:author="윤성빈" w:date="2022-10-05T22:05:00Z"/>
                <w:rFonts w:eastAsia="바탕"/>
                <w:sz w:val="12"/>
                <w:lang w:eastAsia="ko-KR"/>
              </w:rPr>
            </w:pPr>
            <w:del w:id="1723" w:author="윤성빈" w:date="2022-10-05T22:05:00Z">
              <w:r w:rsidRPr="009677DE" w:rsidDel="008204F8">
                <w:rPr>
                  <w:rFonts w:eastAsia="바탕" w:hint="eastAsia"/>
                  <w:sz w:val="12"/>
                  <w:lang w:eastAsia="ko-KR"/>
                </w:rPr>
                <w:delText>(0.035)</w:delText>
              </w:r>
            </w:del>
          </w:p>
        </w:tc>
        <w:tc>
          <w:tcPr>
            <w:tcW w:w="602" w:type="dxa"/>
          </w:tcPr>
          <w:p w14:paraId="64A1D0AF" w14:textId="078A1577" w:rsidR="009556F0" w:rsidRPr="009677DE" w:rsidDel="008204F8" w:rsidRDefault="009556F0" w:rsidP="0044092D">
            <w:pPr>
              <w:keepNext/>
              <w:widowControl w:val="0"/>
              <w:autoSpaceDE w:val="0"/>
              <w:autoSpaceDN w:val="0"/>
              <w:adjustRightInd w:val="0"/>
              <w:spacing w:after="0" w:line="240" w:lineRule="auto"/>
              <w:rPr>
                <w:del w:id="1724" w:author="윤성빈" w:date="2022-10-05T22:05:00Z"/>
                <w:rFonts w:eastAsia="바탕"/>
                <w:sz w:val="12"/>
                <w:lang w:eastAsia="ko-KR"/>
              </w:rPr>
            </w:pPr>
            <w:del w:id="1725" w:author="윤성빈" w:date="2022-10-05T22:05:00Z">
              <w:r w:rsidRPr="009677DE" w:rsidDel="008204F8">
                <w:rPr>
                  <w:rFonts w:eastAsia="바탕" w:hint="eastAsia"/>
                  <w:sz w:val="12"/>
                  <w:lang w:eastAsia="ko-KR"/>
                </w:rPr>
                <w:delText>0.209</w:delText>
              </w:r>
            </w:del>
          </w:p>
          <w:p w14:paraId="2ECFAB82" w14:textId="058BB43B" w:rsidR="009556F0" w:rsidRPr="009677DE" w:rsidDel="008204F8" w:rsidRDefault="009556F0" w:rsidP="0044092D">
            <w:pPr>
              <w:keepNext/>
              <w:widowControl w:val="0"/>
              <w:autoSpaceDE w:val="0"/>
              <w:autoSpaceDN w:val="0"/>
              <w:adjustRightInd w:val="0"/>
              <w:spacing w:after="0" w:line="240" w:lineRule="auto"/>
              <w:rPr>
                <w:del w:id="1726" w:author="윤성빈" w:date="2022-10-05T22:05:00Z"/>
                <w:rFonts w:eastAsia="바탕"/>
                <w:sz w:val="12"/>
                <w:lang w:eastAsia="ko-KR"/>
              </w:rPr>
            </w:pPr>
            <w:del w:id="1727" w:author="윤성빈" w:date="2022-10-05T22:05:00Z">
              <w:r w:rsidRPr="009677DE" w:rsidDel="008204F8">
                <w:rPr>
                  <w:rFonts w:eastAsia="바탕" w:hint="eastAsia"/>
                  <w:sz w:val="12"/>
                  <w:lang w:eastAsia="ko-KR"/>
                </w:rPr>
                <w:delText>(0.040)</w:delText>
              </w:r>
            </w:del>
          </w:p>
        </w:tc>
        <w:tc>
          <w:tcPr>
            <w:tcW w:w="601" w:type="dxa"/>
          </w:tcPr>
          <w:p w14:paraId="6FF35D36" w14:textId="7001C794" w:rsidR="009556F0" w:rsidRPr="009677DE" w:rsidDel="008204F8" w:rsidRDefault="009556F0" w:rsidP="0044092D">
            <w:pPr>
              <w:keepNext/>
              <w:widowControl w:val="0"/>
              <w:autoSpaceDE w:val="0"/>
              <w:autoSpaceDN w:val="0"/>
              <w:adjustRightInd w:val="0"/>
              <w:spacing w:after="0" w:line="240" w:lineRule="auto"/>
              <w:rPr>
                <w:del w:id="1728" w:author="윤성빈" w:date="2022-10-05T22:05:00Z"/>
                <w:rFonts w:eastAsia="바탕"/>
                <w:sz w:val="12"/>
                <w:lang w:eastAsia="ko-KR"/>
              </w:rPr>
            </w:pPr>
            <w:del w:id="1729" w:author="윤성빈" w:date="2022-10-05T22:05:00Z">
              <w:r w:rsidRPr="009677DE" w:rsidDel="008204F8">
                <w:rPr>
                  <w:rFonts w:eastAsia="바탕" w:hint="eastAsia"/>
                  <w:sz w:val="12"/>
                  <w:lang w:eastAsia="ko-KR"/>
                </w:rPr>
                <w:delText>1</w:delText>
              </w:r>
            </w:del>
          </w:p>
          <w:p w14:paraId="664BC94A" w14:textId="6A61EEFA" w:rsidR="009556F0" w:rsidRPr="009677DE" w:rsidDel="008204F8" w:rsidRDefault="009556F0" w:rsidP="0044092D">
            <w:pPr>
              <w:keepNext/>
              <w:widowControl w:val="0"/>
              <w:autoSpaceDE w:val="0"/>
              <w:autoSpaceDN w:val="0"/>
              <w:adjustRightInd w:val="0"/>
              <w:spacing w:after="0" w:line="240" w:lineRule="auto"/>
              <w:rPr>
                <w:del w:id="1730" w:author="윤성빈" w:date="2022-10-05T22:05:00Z"/>
                <w:rFonts w:eastAsia="바탕"/>
                <w:sz w:val="12"/>
                <w:lang w:eastAsia="ko-KR"/>
              </w:rPr>
            </w:pPr>
            <w:del w:id="1731" w:author="윤성빈" w:date="2022-10-05T22:05:00Z">
              <w:r w:rsidRPr="009677DE" w:rsidDel="008204F8">
                <w:rPr>
                  <w:rFonts w:eastAsia="바탕" w:hint="eastAsia"/>
                  <w:sz w:val="12"/>
                  <w:lang w:eastAsia="ko-KR"/>
                </w:rPr>
                <w:delText>(0)</w:delText>
              </w:r>
            </w:del>
          </w:p>
        </w:tc>
        <w:tc>
          <w:tcPr>
            <w:tcW w:w="602" w:type="dxa"/>
          </w:tcPr>
          <w:p w14:paraId="047612A6" w14:textId="5FBAEFF2" w:rsidR="009556F0" w:rsidRPr="009677DE" w:rsidDel="008204F8" w:rsidRDefault="009556F0" w:rsidP="0044092D">
            <w:pPr>
              <w:keepNext/>
              <w:widowControl w:val="0"/>
              <w:autoSpaceDE w:val="0"/>
              <w:autoSpaceDN w:val="0"/>
              <w:adjustRightInd w:val="0"/>
              <w:spacing w:after="0" w:line="240" w:lineRule="auto"/>
              <w:rPr>
                <w:del w:id="1732" w:author="윤성빈" w:date="2022-10-05T22:05:00Z"/>
                <w:rFonts w:eastAsia="바탕"/>
                <w:sz w:val="12"/>
                <w:lang w:eastAsia="ko-KR"/>
              </w:rPr>
            </w:pPr>
            <w:del w:id="1733" w:author="윤성빈" w:date="2022-10-05T22:05:00Z">
              <w:r w:rsidRPr="009677DE" w:rsidDel="008204F8">
                <w:rPr>
                  <w:rFonts w:eastAsia="바탕" w:hint="eastAsia"/>
                  <w:sz w:val="12"/>
                  <w:lang w:eastAsia="ko-KR"/>
                </w:rPr>
                <w:delText>1</w:delText>
              </w:r>
            </w:del>
          </w:p>
          <w:p w14:paraId="40B619F6" w14:textId="44E3BE23" w:rsidR="009556F0" w:rsidRPr="009677DE" w:rsidDel="008204F8" w:rsidRDefault="009556F0" w:rsidP="0044092D">
            <w:pPr>
              <w:keepNext/>
              <w:widowControl w:val="0"/>
              <w:autoSpaceDE w:val="0"/>
              <w:autoSpaceDN w:val="0"/>
              <w:adjustRightInd w:val="0"/>
              <w:spacing w:after="0" w:line="240" w:lineRule="auto"/>
              <w:rPr>
                <w:del w:id="1734" w:author="윤성빈" w:date="2022-10-05T22:05:00Z"/>
                <w:rFonts w:eastAsia="바탕"/>
                <w:sz w:val="12"/>
                <w:lang w:eastAsia="ko-KR"/>
              </w:rPr>
            </w:pPr>
            <w:del w:id="1735" w:author="윤성빈" w:date="2022-10-05T22:05:00Z">
              <w:r w:rsidRPr="009677DE" w:rsidDel="008204F8">
                <w:rPr>
                  <w:rFonts w:eastAsia="바탕" w:hint="eastAsia"/>
                  <w:sz w:val="12"/>
                  <w:lang w:eastAsia="ko-KR"/>
                </w:rPr>
                <w:delText>(0.001)</w:delText>
              </w:r>
            </w:del>
          </w:p>
        </w:tc>
        <w:tc>
          <w:tcPr>
            <w:tcW w:w="602" w:type="dxa"/>
          </w:tcPr>
          <w:p w14:paraId="250EB9ED" w14:textId="1C4C9FE8" w:rsidR="009556F0" w:rsidRPr="009677DE" w:rsidDel="008204F8" w:rsidRDefault="009556F0" w:rsidP="0044092D">
            <w:pPr>
              <w:keepNext/>
              <w:widowControl w:val="0"/>
              <w:autoSpaceDE w:val="0"/>
              <w:autoSpaceDN w:val="0"/>
              <w:adjustRightInd w:val="0"/>
              <w:spacing w:after="0" w:line="240" w:lineRule="auto"/>
              <w:rPr>
                <w:del w:id="1736" w:author="윤성빈" w:date="2022-10-05T22:05:00Z"/>
                <w:rFonts w:eastAsia="바탕"/>
                <w:sz w:val="12"/>
                <w:lang w:eastAsia="ko-KR"/>
              </w:rPr>
            </w:pPr>
            <w:del w:id="1737" w:author="윤성빈" w:date="2022-10-05T22:05:00Z">
              <w:r w:rsidRPr="009677DE" w:rsidDel="008204F8">
                <w:rPr>
                  <w:rFonts w:eastAsia="바탕" w:hint="eastAsia"/>
                  <w:sz w:val="12"/>
                  <w:lang w:eastAsia="ko-KR"/>
                </w:rPr>
                <w:delText>5.024</w:delText>
              </w:r>
            </w:del>
          </w:p>
          <w:p w14:paraId="40FF7E7B" w14:textId="74A6133A" w:rsidR="009556F0" w:rsidRPr="009677DE" w:rsidDel="008204F8" w:rsidRDefault="009556F0" w:rsidP="0044092D">
            <w:pPr>
              <w:keepNext/>
              <w:widowControl w:val="0"/>
              <w:autoSpaceDE w:val="0"/>
              <w:autoSpaceDN w:val="0"/>
              <w:adjustRightInd w:val="0"/>
              <w:spacing w:after="0" w:line="240" w:lineRule="auto"/>
              <w:rPr>
                <w:del w:id="1738" w:author="윤성빈" w:date="2022-10-05T22:05:00Z"/>
                <w:rFonts w:eastAsia="바탕"/>
                <w:sz w:val="12"/>
                <w:lang w:eastAsia="ko-KR"/>
              </w:rPr>
            </w:pPr>
            <w:del w:id="1739" w:author="윤성빈" w:date="2022-10-05T22:05:00Z">
              <w:r w:rsidRPr="009677DE" w:rsidDel="008204F8">
                <w:rPr>
                  <w:rFonts w:eastAsia="바탕" w:hint="eastAsia"/>
                  <w:sz w:val="12"/>
                  <w:lang w:eastAsia="ko-KR"/>
                </w:rPr>
                <w:delText>(0.153)</w:delText>
              </w:r>
            </w:del>
          </w:p>
        </w:tc>
        <w:tc>
          <w:tcPr>
            <w:tcW w:w="601" w:type="dxa"/>
          </w:tcPr>
          <w:p w14:paraId="24A4162B" w14:textId="09938837" w:rsidR="009556F0" w:rsidRPr="009677DE" w:rsidDel="008204F8" w:rsidRDefault="009556F0" w:rsidP="0044092D">
            <w:pPr>
              <w:keepNext/>
              <w:widowControl w:val="0"/>
              <w:autoSpaceDE w:val="0"/>
              <w:autoSpaceDN w:val="0"/>
              <w:adjustRightInd w:val="0"/>
              <w:spacing w:after="0" w:line="240" w:lineRule="auto"/>
              <w:rPr>
                <w:del w:id="1740" w:author="윤성빈" w:date="2022-10-05T22:05:00Z"/>
                <w:rFonts w:eastAsia="바탕"/>
                <w:sz w:val="12"/>
                <w:lang w:eastAsia="ko-KR"/>
              </w:rPr>
            </w:pPr>
            <w:del w:id="1741" w:author="윤성빈" w:date="2022-10-05T22:05:00Z">
              <w:r w:rsidRPr="009677DE" w:rsidDel="008204F8">
                <w:rPr>
                  <w:rFonts w:eastAsia="바탕" w:hint="eastAsia"/>
                  <w:sz w:val="12"/>
                  <w:lang w:eastAsia="ko-KR"/>
                </w:rPr>
                <w:delText>1.604</w:delText>
              </w:r>
            </w:del>
          </w:p>
          <w:p w14:paraId="45F32F29" w14:textId="75E8CD3C" w:rsidR="009556F0" w:rsidRPr="009677DE" w:rsidDel="008204F8" w:rsidRDefault="009556F0" w:rsidP="0044092D">
            <w:pPr>
              <w:keepNext/>
              <w:widowControl w:val="0"/>
              <w:autoSpaceDE w:val="0"/>
              <w:autoSpaceDN w:val="0"/>
              <w:adjustRightInd w:val="0"/>
              <w:spacing w:after="0" w:line="240" w:lineRule="auto"/>
              <w:rPr>
                <w:del w:id="1742" w:author="윤성빈" w:date="2022-10-05T22:05:00Z"/>
                <w:rFonts w:eastAsia="바탕"/>
                <w:sz w:val="12"/>
                <w:lang w:eastAsia="ko-KR"/>
              </w:rPr>
            </w:pPr>
            <w:del w:id="1743" w:author="윤성빈" w:date="2022-10-05T22:05:00Z">
              <w:r w:rsidRPr="009677DE" w:rsidDel="008204F8">
                <w:rPr>
                  <w:rFonts w:eastAsia="바탕" w:hint="eastAsia"/>
                  <w:sz w:val="12"/>
                  <w:lang w:eastAsia="ko-KR"/>
                </w:rPr>
                <w:delText>(0.794)</w:delText>
              </w:r>
            </w:del>
          </w:p>
        </w:tc>
        <w:tc>
          <w:tcPr>
            <w:tcW w:w="601" w:type="dxa"/>
          </w:tcPr>
          <w:p w14:paraId="1D6512EF" w14:textId="184DF5E0" w:rsidR="009556F0" w:rsidRPr="009677DE" w:rsidDel="008204F8" w:rsidRDefault="009556F0" w:rsidP="0044092D">
            <w:pPr>
              <w:keepNext/>
              <w:widowControl w:val="0"/>
              <w:autoSpaceDE w:val="0"/>
              <w:autoSpaceDN w:val="0"/>
              <w:adjustRightInd w:val="0"/>
              <w:spacing w:after="0" w:line="240" w:lineRule="auto"/>
              <w:rPr>
                <w:del w:id="1744" w:author="윤성빈" w:date="2022-10-05T22:05:00Z"/>
                <w:rFonts w:eastAsia="바탕"/>
                <w:sz w:val="12"/>
                <w:lang w:eastAsia="ko-KR"/>
              </w:rPr>
            </w:pPr>
            <w:del w:id="1745" w:author="윤성빈" w:date="2022-10-05T22:05:00Z">
              <w:r w:rsidRPr="009677DE" w:rsidDel="008204F8">
                <w:rPr>
                  <w:rFonts w:eastAsia="바탕" w:hint="eastAsia"/>
                  <w:sz w:val="12"/>
                  <w:lang w:eastAsia="ko-KR"/>
                </w:rPr>
                <w:delText>2.256</w:delText>
              </w:r>
            </w:del>
          </w:p>
          <w:p w14:paraId="499428E6" w14:textId="491337E2" w:rsidR="009556F0" w:rsidRPr="009677DE" w:rsidDel="008204F8" w:rsidRDefault="009556F0" w:rsidP="0044092D">
            <w:pPr>
              <w:keepNext/>
              <w:widowControl w:val="0"/>
              <w:autoSpaceDE w:val="0"/>
              <w:autoSpaceDN w:val="0"/>
              <w:adjustRightInd w:val="0"/>
              <w:spacing w:after="0" w:line="240" w:lineRule="auto"/>
              <w:rPr>
                <w:del w:id="1746" w:author="윤성빈" w:date="2022-10-05T22:05:00Z"/>
                <w:rFonts w:eastAsia="바탕"/>
                <w:sz w:val="12"/>
                <w:lang w:eastAsia="ko-KR"/>
              </w:rPr>
            </w:pPr>
            <w:del w:id="1747" w:author="윤성빈" w:date="2022-10-05T22:05:00Z">
              <w:r w:rsidRPr="009677DE" w:rsidDel="008204F8">
                <w:rPr>
                  <w:rFonts w:eastAsia="바탕" w:hint="eastAsia"/>
                  <w:sz w:val="12"/>
                  <w:lang w:eastAsia="ko-KR"/>
                </w:rPr>
                <w:delText>(0.758)</w:delText>
              </w:r>
            </w:del>
          </w:p>
        </w:tc>
        <w:tc>
          <w:tcPr>
            <w:tcW w:w="602" w:type="dxa"/>
          </w:tcPr>
          <w:p w14:paraId="53F1E3BC" w14:textId="01724256" w:rsidR="009556F0" w:rsidRPr="009677DE" w:rsidDel="008204F8" w:rsidRDefault="009556F0" w:rsidP="0044092D">
            <w:pPr>
              <w:keepNext/>
              <w:widowControl w:val="0"/>
              <w:autoSpaceDE w:val="0"/>
              <w:autoSpaceDN w:val="0"/>
              <w:adjustRightInd w:val="0"/>
              <w:spacing w:after="0" w:line="240" w:lineRule="auto"/>
              <w:rPr>
                <w:del w:id="1748" w:author="윤성빈" w:date="2022-10-05T22:05:00Z"/>
                <w:rFonts w:eastAsia="바탕"/>
                <w:sz w:val="12"/>
                <w:lang w:eastAsia="ko-KR"/>
              </w:rPr>
            </w:pPr>
            <w:del w:id="1749" w:author="윤성빈" w:date="2022-10-05T22:05:00Z">
              <w:r w:rsidRPr="009677DE" w:rsidDel="008204F8">
                <w:rPr>
                  <w:rFonts w:eastAsia="바탕" w:hint="eastAsia"/>
                  <w:sz w:val="12"/>
                  <w:lang w:eastAsia="ko-KR"/>
                </w:rPr>
                <w:delText>4</w:delText>
              </w:r>
            </w:del>
          </w:p>
          <w:p w14:paraId="01BA7785" w14:textId="79F42DD9" w:rsidR="009556F0" w:rsidRPr="009677DE" w:rsidDel="008204F8" w:rsidRDefault="009556F0" w:rsidP="0044092D">
            <w:pPr>
              <w:keepNext/>
              <w:widowControl w:val="0"/>
              <w:autoSpaceDE w:val="0"/>
              <w:autoSpaceDN w:val="0"/>
              <w:adjustRightInd w:val="0"/>
              <w:spacing w:after="0" w:line="240" w:lineRule="auto"/>
              <w:rPr>
                <w:del w:id="1750" w:author="윤성빈" w:date="2022-10-05T22:05:00Z"/>
                <w:rFonts w:eastAsia="바탕"/>
                <w:sz w:val="12"/>
                <w:lang w:eastAsia="ko-KR"/>
              </w:rPr>
            </w:pPr>
            <w:del w:id="1751" w:author="윤성빈" w:date="2022-10-05T22:05:00Z">
              <w:r w:rsidRPr="009677DE" w:rsidDel="008204F8">
                <w:rPr>
                  <w:rFonts w:eastAsia="바탕" w:hint="eastAsia"/>
                  <w:sz w:val="12"/>
                  <w:lang w:eastAsia="ko-KR"/>
                </w:rPr>
                <w:delText>(0)</w:delText>
              </w:r>
            </w:del>
          </w:p>
        </w:tc>
        <w:tc>
          <w:tcPr>
            <w:tcW w:w="602" w:type="dxa"/>
          </w:tcPr>
          <w:p w14:paraId="6987E315" w14:textId="56CB4F87" w:rsidR="009556F0" w:rsidRPr="009677DE" w:rsidDel="008204F8" w:rsidRDefault="009556F0" w:rsidP="0044092D">
            <w:pPr>
              <w:keepNext/>
              <w:widowControl w:val="0"/>
              <w:autoSpaceDE w:val="0"/>
              <w:autoSpaceDN w:val="0"/>
              <w:adjustRightInd w:val="0"/>
              <w:spacing w:after="0" w:line="240" w:lineRule="auto"/>
              <w:rPr>
                <w:del w:id="1752" w:author="윤성빈" w:date="2022-10-05T22:05:00Z"/>
                <w:rFonts w:eastAsia="바탕"/>
                <w:sz w:val="12"/>
                <w:lang w:eastAsia="ko-KR"/>
              </w:rPr>
            </w:pPr>
            <w:del w:id="1753" w:author="윤성빈" w:date="2022-10-05T22:05:00Z">
              <w:r w:rsidRPr="009677DE" w:rsidDel="008204F8">
                <w:rPr>
                  <w:rFonts w:eastAsia="바탕" w:hint="eastAsia"/>
                  <w:sz w:val="12"/>
                  <w:lang w:eastAsia="ko-KR"/>
                </w:rPr>
                <w:delText>9.228</w:delText>
              </w:r>
            </w:del>
          </w:p>
          <w:p w14:paraId="1D1F9E8F" w14:textId="132CAC17" w:rsidR="009556F0" w:rsidRPr="009677DE" w:rsidDel="008204F8" w:rsidRDefault="009556F0" w:rsidP="0044092D">
            <w:pPr>
              <w:keepNext/>
              <w:widowControl w:val="0"/>
              <w:autoSpaceDE w:val="0"/>
              <w:autoSpaceDN w:val="0"/>
              <w:adjustRightInd w:val="0"/>
              <w:spacing w:after="0" w:line="240" w:lineRule="auto"/>
              <w:rPr>
                <w:del w:id="1754" w:author="윤성빈" w:date="2022-10-05T22:05:00Z"/>
                <w:rFonts w:eastAsia="바탕"/>
                <w:sz w:val="12"/>
                <w:lang w:eastAsia="ko-KR"/>
              </w:rPr>
            </w:pPr>
            <w:del w:id="1755" w:author="윤성빈" w:date="2022-10-05T22:05:00Z">
              <w:r w:rsidRPr="009677DE" w:rsidDel="008204F8">
                <w:rPr>
                  <w:rFonts w:eastAsia="바탕" w:hint="eastAsia"/>
                  <w:sz w:val="12"/>
                  <w:lang w:eastAsia="ko-KR"/>
                </w:rPr>
                <w:delText>(0.465)</w:delText>
              </w:r>
            </w:del>
          </w:p>
        </w:tc>
        <w:tc>
          <w:tcPr>
            <w:tcW w:w="601" w:type="dxa"/>
          </w:tcPr>
          <w:p w14:paraId="61129D14" w14:textId="33CACC37" w:rsidR="009556F0" w:rsidRPr="009677DE" w:rsidDel="008204F8" w:rsidRDefault="009556F0" w:rsidP="0044092D">
            <w:pPr>
              <w:keepNext/>
              <w:widowControl w:val="0"/>
              <w:autoSpaceDE w:val="0"/>
              <w:autoSpaceDN w:val="0"/>
              <w:adjustRightInd w:val="0"/>
              <w:spacing w:after="0" w:line="240" w:lineRule="auto"/>
              <w:rPr>
                <w:del w:id="1756" w:author="윤성빈" w:date="2022-10-05T22:05:00Z"/>
                <w:rFonts w:eastAsia="바탕"/>
                <w:sz w:val="12"/>
                <w:lang w:eastAsia="ko-KR"/>
              </w:rPr>
            </w:pPr>
            <w:del w:id="1757" w:author="윤성빈" w:date="2022-10-05T22:05:00Z">
              <w:r w:rsidRPr="009677DE" w:rsidDel="008204F8">
                <w:rPr>
                  <w:rFonts w:eastAsia="바탕" w:hint="eastAsia"/>
                  <w:sz w:val="12"/>
                  <w:lang w:eastAsia="ko-KR"/>
                </w:rPr>
                <w:delText>0.125</w:delText>
              </w:r>
            </w:del>
          </w:p>
          <w:p w14:paraId="2220ECE5" w14:textId="272D5275" w:rsidR="009556F0" w:rsidRPr="009677DE" w:rsidDel="008204F8" w:rsidRDefault="009556F0" w:rsidP="0044092D">
            <w:pPr>
              <w:keepNext/>
              <w:widowControl w:val="0"/>
              <w:autoSpaceDE w:val="0"/>
              <w:autoSpaceDN w:val="0"/>
              <w:adjustRightInd w:val="0"/>
              <w:spacing w:after="0" w:line="240" w:lineRule="auto"/>
              <w:rPr>
                <w:del w:id="1758" w:author="윤성빈" w:date="2022-10-05T22:05:00Z"/>
                <w:rFonts w:eastAsia="바탕"/>
                <w:sz w:val="12"/>
                <w:lang w:eastAsia="ko-KR"/>
              </w:rPr>
            </w:pPr>
            <w:del w:id="1759" w:author="윤성빈" w:date="2022-10-05T22:05:00Z">
              <w:r w:rsidRPr="009677DE" w:rsidDel="008204F8">
                <w:rPr>
                  <w:rFonts w:eastAsia="바탕" w:hint="eastAsia"/>
                  <w:sz w:val="12"/>
                  <w:lang w:eastAsia="ko-KR"/>
                </w:rPr>
                <w:delText>(0)</w:delText>
              </w:r>
            </w:del>
          </w:p>
        </w:tc>
        <w:tc>
          <w:tcPr>
            <w:tcW w:w="602" w:type="dxa"/>
          </w:tcPr>
          <w:p w14:paraId="642CE4DB" w14:textId="5CB82A2F" w:rsidR="009556F0" w:rsidRPr="009677DE" w:rsidDel="008204F8" w:rsidRDefault="009556F0" w:rsidP="0044092D">
            <w:pPr>
              <w:keepNext/>
              <w:widowControl w:val="0"/>
              <w:autoSpaceDE w:val="0"/>
              <w:autoSpaceDN w:val="0"/>
              <w:adjustRightInd w:val="0"/>
              <w:spacing w:after="0" w:line="240" w:lineRule="auto"/>
              <w:rPr>
                <w:del w:id="1760" w:author="윤성빈" w:date="2022-10-05T22:05:00Z"/>
                <w:rFonts w:eastAsia="바탕"/>
                <w:sz w:val="12"/>
                <w:lang w:eastAsia="ko-KR"/>
              </w:rPr>
            </w:pPr>
            <w:del w:id="1761" w:author="윤성빈" w:date="2022-10-05T22:05:00Z">
              <w:r w:rsidRPr="009677DE" w:rsidDel="008204F8">
                <w:rPr>
                  <w:rFonts w:eastAsia="바탕" w:hint="eastAsia"/>
                  <w:sz w:val="12"/>
                  <w:lang w:eastAsia="ko-KR"/>
                </w:rPr>
                <w:delText>0</w:delText>
              </w:r>
            </w:del>
          </w:p>
          <w:p w14:paraId="29549355" w14:textId="013575A8" w:rsidR="009556F0" w:rsidRPr="009677DE" w:rsidDel="008204F8" w:rsidRDefault="009556F0" w:rsidP="0044092D">
            <w:pPr>
              <w:keepNext/>
              <w:widowControl w:val="0"/>
              <w:autoSpaceDE w:val="0"/>
              <w:autoSpaceDN w:val="0"/>
              <w:adjustRightInd w:val="0"/>
              <w:spacing w:after="0" w:line="240" w:lineRule="auto"/>
              <w:rPr>
                <w:del w:id="1762" w:author="윤성빈" w:date="2022-10-05T22:05:00Z"/>
                <w:rFonts w:eastAsia="바탕"/>
                <w:sz w:val="12"/>
                <w:lang w:eastAsia="ko-KR"/>
              </w:rPr>
            </w:pPr>
            <w:del w:id="1763" w:author="윤성빈" w:date="2022-10-05T22:05:00Z">
              <w:r w:rsidRPr="009677DE" w:rsidDel="008204F8">
                <w:rPr>
                  <w:rFonts w:eastAsia="바탕" w:hint="eastAsia"/>
                  <w:sz w:val="12"/>
                  <w:lang w:eastAsia="ko-KR"/>
                </w:rPr>
                <w:delText>(0.001)</w:delText>
              </w:r>
            </w:del>
          </w:p>
        </w:tc>
        <w:tc>
          <w:tcPr>
            <w:tcW w:w="601" w:type="dxa"/>
          </w:tcPr>
          <w:p w14:paraId="2CA4DB54" w14:textId="49D3488D" w:rsidR="009556F0" w:rsidRPr="009677DE" w:rsidDel="008204F8" w:rsidRDefault="009556F0" w:rsidP="0044092D">
            <w:pPr>
              <w:keepNext/>
              <w:widowControl w:val="0"/>
              <w:autoSpaceDE w:val="0"/>
              <w:autoSpaceDN w:val="0"/>
              <w:adjustRightInd w:val="0"/>
              <w:spacing w:after="0" w:line="240" w:lineRule="auto"/>
              <w:rPr>
                <w:del w:id="1764" w:author="윤성빈" w:date="2022-10-05T22:05:00Z"/>
                <w:rFonts w:eastAsia="바탕"/>
                <w:sz w:val="12"/>
                <w:lang w:eastAsia="ko-KR"/>
              </w:rPr>
            </w:pPr>
            <w:del w:id="1765" w:author="윤성빈" w:date="2022-10-05T22:05:00Z">
              <w:r w:rsidRPr="009677DE" w:rsidDel="008204F8">
                <w:rPr>
                  <w:rFonts w:eastAsia="바탕" w:hint="eastAsia"/>
                  <w:sz w:val="12"/>
                  <w:lang w:eastAsia="ko-KR"/>
                </w:rPr>
                <w:delText>0.001</w:delText>
              </w:r>
            </w:del>
          </w:p>
          <w:p w14:paraId="4B7EE8E0" w14:textId="2B44FF0A" w:rsidR="009556F0" w:rsidRPr="009677DE" w:rsidDel="008204F8" w:rsidRDefault="009556F0" w:rsidP="0044092D">
            <w:pPr>
              <w:keepNext/>
              <w:widowControl w:val="0"/>
              <w:autoSpaceDE w:val="0"/>
              <w:autoSpaceDN w:val="0"/>
              <w:adjustRightInd w:val="0"/>
              <w:spacing w:after="0" w:line="240" w:lineRule="auto"/>
              <w:rPr>
                <w:del w:id="1766" w:author="윤성빈" w:date="2022-10-05T22:05:00Z"/>
                <w:rFonts w:eastAsia="바탕"/>
                <w:sz w:val="12"/>
                <w:lang w:eastAsia="ko-KR"/>
              </w:rPr>
            </w:pPr>
            <w:del w:id="1767" w:author="윤성빈" w:date="2022-10-05T22:05:00Z">
              <w:r w:rsidRPr="009677DE" w:rsidDel="008204F8">
                <w:rPr>
                  <w:rFonts w:eastAsia="바탕" w:hint="eastAsia"/>
                  <w:sz w:val="12"/>
                  <w:lang w:eastAsia="ko-KR"/>
                </w:rPr>
                <w:delText>(0.004)</w:delText>
              </w:r>
            </w:del>
          </w:p>
        </w:tc>
        <w:tc>
          <w:tcPr>
            <w:tcW w:w="601" w:type="dxa"/>
          </w:tcPr>
          <w:p w14:paraId="5EB8BE87" w14:textId="397950F6" w:rsidR="009556F0" w:rsidRPr="009677DE" w:rsidDel="008204F8" w:rsidRDefault="009556F0" w:rsidP="0044092D">
            <w:pPr>
              <w:keepNext/>
              <w:widowControl w:val="0"/>
              <w:autoSpaceDE w:val="0"/>
              <w:autoSpaceDN w:val="0"/>
              <w:adjustRightInd w:val="0"/>
              <w:spacing w:after="0" w:line="240" w:lineRule="auto"/>
              <w:rPr>
                <w:del w:id="1768" w:author="윤성빈" w:date="2022-10-05T22:05:00Z"/>
                <w:rFonts w:eastAsia="바탕"/>
                <w:sz w:val="12"/>
                <w:lang w:eastAsia="ko-KR"/>
              </w:rPr>
            </w:pPr>
            <w:del w:id="1769" w:author="윤성빈" w:date="2022-10-05T22:05:00Z">
              <w:r w:rsidRPr="009677DE" w:rsidDel="008204F8">
                <w:rPr>
                  <w:rFonts w:eastAsia="바탕" w:hint="eastAsia"/>
                  <w:sz w:val="12"/>
                  <w:lang w:eastAsia="ko-KR"/>
                </w:rPr>
                <w:delText>1</w:delText>
              </w:r>
            </w:del>
          </w:p>
          <w:p w14:paraId="7072231F" w14:textId="3A11B6CB" w:rsidR="009556F0" w:rsidRPr="009677DE" w:rsidDel="008204F8" w:rsidRDefault="009556F0" w:rsidP="0044092D">
            <w:pPr>
              <w:keepNext/>
              <w:widowControl w:val="0"/>
              <w:autoSpaceDE w:val="0"/>
              <w:autoSpaceDN w:val="0"/>
              <w:adjustRightInd w:val="0"/>
              <w:spacing w:after="0" w:line="240" w:lineRule="auto"/>
              <w:rPr>
                <w:del w:id="1770" w:author="윤성빈" w:date="2022-10-05T22:05:00Z"/>
                <w:rFonts w:eastAsia="바탕"/>
                <w:sz w:val="12"/>
                <w:lang w:eastAsia="ko-KR"/>
              </w:rPr>
            </w:pPr>
            <w:del w:id="1771" w:author="윤성빈" w:date="2022-10-05T22:05:00Z">
              <w:r w:rsidRPr="009677DE" w:rsidDel="008204F8">
                <w:rPr>
                  <w:rFonts w:eastAsia="바탕" w:hint="eastAsia"/>
                  <w:sz w:val="12"/>
                  <w:lang w:eastAsia="ko-KR"/>
                </w:rPr>
                <w:delText>(0.002)</w:delText>
              </w:r>
            </w:del>
          </w:p>
        </w:tc>
        <w:tc>
          <w:tcPr>
            <w:tcW w:w="603" w:type="dxa"/>
          </w:tcPr>
          <w:p w14:paraId="65BA538C" w14:textId="5B03474D" w:rsidR="009556F0" w:rsidRPr="009677DE" w:rsidDel="008204F8" w:rsidRDefault="009556F0" w:rsidP="0044092D">
            <w:pPr>
              <w:keepNext/>
              <w:widowControl w:val="0"/>
              <w:autoSpaceDE w:val="0"/>
              <w:autoSpaceDN w:val="0"/>
              <w:adjustRightInd w:val="0"/>
              <w:spacing w:after="0" w:line="240" w:lineRule="auto"/>
              <w:rPr>
                <w:del w:id="1772" w:author="윤성빈" w:date="2022-10-05T22:05:00Z"/>
                <w:rFonts w:eastAsia="바탕"/>
                <w:sz w:val="12"/>
                <w:lang w:eastAsia="ko-KR"/>
              </w:rPr>
            </w:pPr>
            <w:del w:id="1773" w:author="윤성빈" w:date="2022-10-05T22:05:00Z">
              <w:r w:rsidRPr="009677DE" w:rsidDel="008204F8">
                <w:rPr>
                  <w:rFonts w:eastAsia="바탕" w:hint="eastAsia"/>
                  <w:sz w:val="12"/>
                  <w:lang w:eastAsia="ko-KR"/>
                </w:rPr>
                <w:delText>0.996</w:delText>
              </w:r>
            </w:del>
          </w:p>
          <w:p w14:paraId="3824024B" w14:textId="6E2A570A" w:rsidR="009556F0" w:rsidRPr="009677DE" w:rsidDel="008204F8" w:rsidRDefault="009556F0" w:rsidP="0044092D">
            <w:pPr>
              <w:keepNext/>
              <w:widowControl w:val="0"/>
              <w:autoSpaceDE w:val="0"/>
              <w:autoSpaceDN w:val="0"/>
              <w:adjustRightInd w:val="0"/>
              <w:spacing w:after="0" w:line="240" w:lineRule="auto"/>
              <w:rPr>
                <w:del w:id="1774" w:author="윤성빈" w:date="2022-10-05T22:05:00Z"/>
                <w:rFonts w:eastAsia="바탕"/>
                <w:sz w:val="12"/>
                <w:lang w:eastAsia="ko-KR"/>
              </w:rPr>
            </w:pPr>
            <w:del w:id="1775" w:author="윤성빈" w:date="2022-10-05T22:05:00Z">
              <w:r w:rsidRPr="009677DE" w:rsidDel="008204F8">
                <w:rPr>
                  <w:rFonts w:eastAsia="바탕" w:hint="eastAsia"/>
                  <w:sz w:val="12"/>
                  <w:lang w:eastAsia="ko-KR"/>
                </w:rPr>
                <w:delText>(0.009)</w:delText>
              </w:r>
            </w:del>
          </w:p>
        </w:tc>
      </w:tr>
      <w:tr w:rsidR="009556F0" w:rsidRPr="009677DE" w:rsidDel="008204F8" w14:paraId="62239153" w14:textId="39C1F183" w:rsidTr="0044092D">
        <w:trPr>
          <w:trHeight w:val="289"/>
          <w:del w:id="1776" w:author="윤성빈" w:date="2022-10-05T22:05:00Z"/>
        </w:trPr>
        <w:tc>
          <w:tcPr>
            <w:tcW w:w="436" w:type="dxa"/>
            <w:vMerge/>
          </w:tcPr>
          <w:p w14:paraId="2CA9B9CC" w14:textId="3E4BF1F1" w:rsidR="009556F0" w:rsidRPr="009677DE" w:rsidDel="008204F8" w:rsidRDefault="009556F0" w:rsidP="0044092D">
            <w:pPr>
              <w:widowControl w:val="0"/>
              <w:autoSpaceDE w:val="0"/>
              <w:autoSpaceDN w:val="0"/>
              <w:adjustRightInd w:val="0"/>
              <w:spacing w:after="0" w:line="240" w:lineRule="auto"/>
              <w:jc w:val="left"/>
              <w:rPr>
                <w:del w:id="1777" w:author="윤성빈" w:date="2022-10-05T22:05:00Z"/>
                <w:rFonts w:eastAsia="바탕"/>
                <w:sz w:val="12"/>
                <w:lang w:eastAsia="ko-KR"/>
              </w:rPr>
            </w:pPr>
          </w:p>
        </w:tc>
        <w:tc>
          <w:tcPr>
            <w:tcW w:w="815" w:type="dxa"/>
          </w:tcPr>
          <w:p w14:paraId="06498FF2" w14:textId="08FA6F11" w:rsidR="009556F0" w:rsidRPr="009677DE" w:rsidDel="008204F8" w:rsidRDefault="009556F0" w:rsidP="0044092D">
            <w:pPr>
              <w:widowControl w:val="0"/>
              <w:autoSpaceDE w:val="0"/>
              <w:autoSpaceDN w:val="0"/>
              <w:adjustRightInd w:val="0"/>
              <w:spacing w:after="0" w:line="240" w:lineRule="auto"/>
              <w:jc w:val="left"/>
              <w:rPr>
                <w:del w:id="1778" w:author="윤성빈" w:date="2022-10-05T22:05:00Z"/>
                <w:rFonts w:eastAsia="바탕"/>
                <w:sz w:val="12"/>
                <w:lang w:eastAsia="ko-KR"/>
              </w:rPr>
            </w:pPr>
            <w:del w:id="1779" w:author="윤성빈" w:date="2022-10-05T22:05:00Z">
              <w:r w:rsidRPr="009677DE" w:rsidDel="008204F8">
                <w:rPr>
                  <w:rFonts w:eastAsia="바탕" w:hint="eastAsia"/>
                  <w:sz w:val="12"/>
                  <w:lang w:eastAsia="ko-KR"/>
                </w:rPr>
                <w:delText>electronic</w:delText>
              </w:r>
            </w:del>
          </w:p>
        </w:tc>
        <w:tc>
          <w:tcPr>
            <w:tcW w:w="601" w:type="dxa"/>
          </w:tcPr>
          <w:p w14:paraId="4F23D94E" w14:textId="73AF6411" w:rsidR="009556F0" w:rsidRPr="009677DE" w:rsidDel="008204F8" w:rsidRDefault="009556F0" w:rsidP="0044092D">
            <w:pPr>
              <w:keepNext/>
              <w:widowControl w:val="0"/>
              <w:autoSpaceDE w:val="0"/>
              <w:autoSpaceDN w:val="0"/>
              <w:adjustRightInd w:val="0"/>
              <w:spacing w:after="0" w:line="240" w:lineRule="auto"/>
              <w:rPr>
                <w:del w:id="1780" w:author="윤성빈" w:date="2022-10-05T22:05:00Z"/>
                <w:rFonts w:eastAsia="바탕"/>
                <w:sz w:val="12"/>
                <w:lang w:eastAsia="ko-KR"/>
              </w:rPr>
            </w:pPr>
            <w:del w:id="1781" w:author="윤성빈" w:date="2022-10-05T22:05:00Z">
              <w:r w:rsidRPr="009677DE" w:rsidDel="008204F8">
                <w:rPr>
                  <w:rFonts w:eastAsia="바탕" w:hint="eastAsia"/>
                  <w:sz w:val="12"/>
                  <w:lang w:eastAsia="ko-KR"/>
                </w:rPr>
                <w:delText>0.394</w:delText>
              </w:r>
            </w:del>
          </w:p>
          <w:p w14:paraId="2D546D7D" w14:textId="27E0BF3E" w:rsidR="009556F0" w:rsidRPr="009677DE" w:rsidDel="008204F8" w:rsidRDefault="009556F0" w:rsidP="0044092D">
            <w:pPr>
              <w:keepNext/>
              <w:widowControl w:val="0"/>
              <w:autoSpaceDE w:val="0"/>
              <w:autoSpaceDN w:val="0"/>
              <w:adjustRightInd w:val="0"/>
              <w:spacing w:after="0" w:line="240" w:lineRule="auto"/>
              <w:rPr>
                <w:del w:id="1782" w:author="윤성빈" w:date="2022-10-05T22:05:00Z"/>
                <w:rFonts w:eastAsia="바탕"/>
                <w:sz w:val="12"/>
                <w:lang w:eastAsia="ko-KR"/>
              </w:rPr>
            </w:pPr>
            <w:del w:id="1783" w:author="윤성빈" w:date="2022-10-05T22:05:00Z">
              <w:r w:rsidRPr="009677DE" w:rsidDel="008204F8">
                <w:rPr>
                  <w:rFonts w:eastAsia="바탕" w:hint="eastAsia"/>
                  <w:sz w:val="12"/>
                  <w:lang w:eastAsia="ko-KR"/>
                </w:rPr>
                <w:delText>(0.023)</w:delText>
              </w:r>
            </w:del>
          </w:p>
        </w:tc>
        <w:tc>
          <w:tcPr>
            <w:tcW w:w="601" w:type="dxa"/>
          </w:tcPr>
          <w:p w14:paraId="1AF91A52" w14:textId="740EA4F8" w:rsidR="009556F0" w:rsidRPr="009677DE" w:rsidDel="008204F8" w:rsidRDefault="009556F0" w:rsidP="0044092D">
            <w:pPr>
              <w:keepNext/>
              <w:widowControl w:val="0"/>
              <w:autoSpaceDE w:val="0"/>
              <w:autoSpaceDN w:val="0"/>
              <w:adjustRightInd w:val="0"/>
              <w:spacing w:after="0" w:line="240" w:lineRule="auto"/>
              <w:rPr>
                <w:del w:id="1784" w:author="윤성빈" w:date="2022-10-05T22:05:00Z"/>
                <w:rFonts w:eastAsia="바탕"/>
                <w:sz w:val="12"/>
                <w:lang w:eastAsia="ko-KR"/>
              </w:rPr>
            </w:pPr>
            <w:del w:id="1785" w:author="윤성빈" w:date="2022-10-05T22:05:00Z">
              <w:r w:rsidRPr="009677DE" w:rsidDel="008204F8">
                <w:rPr>
                  <w:rFonts w:eastAsia="바탕" w:hint="eastAsia"/>
                  <w:sz w:val="12"/>
                  <w:lang w:eastAsia="ko-KR"/>
                </w:rPr>
                <w:delText>0.283</w:delText>
              </w:r>
            </w:del>
          </w:p>
          <w:p w14:paraId="61738152" w14:textId="38BE7FC1" w:rsidR="009556F0" w:rsidRPr="009677DE" w:rsidDel="008204F8" w:rsidRDefault="009556F0" w:rsidP="0044092D">
            <w:pPr>
              <w:keepNext/>
              <w:widowControl w:val="0"/>
              <w:autoSpaceDE w:val="0"/>
              <w:autoSpaceDN w:val="0"/>
              <w:adjustRightInd w:val="0"/>
              <w:spacing w:after="0" w:line="240" w:lineRule="auto"/>
              <w:rPr>
                <w:del w:id="1786" w:author="윤성빈" w:date="2022-10-05T22:05:00Z"/>
                <w:rFonts w:eastAsia="바탕"/>
                <w:sz w:val="12"/>
                <w:lang w:eastAsia="ko-KR"/>
              </w:rPr>
            </w:pPr>
            <w:del w:id="1787" w:author="윤성빈" w:date="2022-10-05T22:05:00Z">
              <w:r w:rsidRPr="009677DE" w:rsidDel="008204F8">
                <w:rPr>
                  <w:rFonts w:eastAsia="바탕" w:hint="eastAsia"/>
                  <w:sz w:val="12"/>
                  <w:lang w:eastAsia="ko-KR"/>
                </w:rPr>
                <w:delText>(0.093)</w:delText>
              </w:r>
            </w:del>
          </w:p>
        </w:tc>
        <w:tc>
          <w:tcPr>
            <w:tcW w:w="602" w:type="dxa"/>
          </w:tcPr>
          <w:p w14:paraId="27351636" w14:textId="1DEDF5F4" w:rsidR="009556F0" w:rsidRPr="009677DE" w:rsidDel="008204F8" w:rsidRDefault="009556F0" w:rsidP="0044092D">
            <w:pPr>
              <w:keepNext/>
              <w:widowControl w:val="0"/>
              <w:autoSpaceDE w:val="0"/>
              <w:autoSpaceDN w:val="0"/>
              <w:adjustRightInd w:val="0"/>
              <w:spacing w:after="0" w:line="240" w:lineRule="auto"/>
              <w:rPr>
                <w:del w:id="1788" w:author="윤성빈" w:date="2022-10-05T22:05:00Z"/>
                <w:rFonts w:eastAsia="바탕"/>
                <w:sz w:val="12"/>
                <w:lang w:eastAsia="ko-KR"/>
              </w:rPr>
            </w:pPr>
            <w:del w:id="1789" w:author="윤성빈" w:date="2022-10-05T22:05:00Z">
              <w:r w:rsidRPr="009677DE" w:rsidDel="008204F8">
                <w:rPr>
                  <w:rFonts w:eastAsia="바탕" w:hint="eastAsia"/>
                  <w:sz w:val="12"/>
                  <w:lang w:eastAsia="ko-KR"/>
                </w:rPr>
                <w:delText>0.303</w:delText>
              </w:r>
            </w:del>
          </w:p>
          <w:p w14:paraId="3AA1CCEA" w14:textId="488B361E" w:rsidR="009556F0" w:rsidRPr="009677DE" w:rsidDel="008204F8" w:rsidRDefault="009556F0" w:rsidP="0044092D">
            <w:pPr>
              <w:keepNext/>
              <w:widowControl w:val="0"/>
              <w:autoSpaceDE w:val="0"/>
              <w:autoSpaceDN w:val="0"/>
              <w:adjustRightInd w:val="0"/>
              <w:spacing w:after="0" w:line="240" w:lineRule="auto"/>
              <w:rPr>
                <w:del w:id="1790" w:author="윤성빈" w:date="2022-10-05T22:05:00Z"/>
                <w:rFonts w:eastAsia="바탕"/>
                <w:sz w:val="12"/>
                <w:lang w:eastAsia="ko-KR"/>
              </w:rPr>
            </w:pPr>
            <w:del w:id="1791" w:author="윤성빈" w:date="2022-10-05T22:05:00Z">
              <w:r w:rsidRPr="009677DE" w:rsidDel="008204F8">
                <w:rPr>
                  <w:rFonts w:eastAsia="바탕" w:hint="eastAsia"/>
                  <w:sz w:val="12"/>
                  <w:lang w:eastAsia="ko-KR"/>
                </w:rPr>
                <w:delText>(0.096)</w:delText>
              </w:r>
            </w:del>
          </w:p>
        </w:tc>
        <w:tc>
          <w:tcPr>
            <w:tcW w:w="601" w:type="dxa"/>
          </w:tcPr>
          <w:p w14:paraId="6C3F08CB" w14:textId="09164952" w:rsidR="009556F0" w:rsidRPr="009677DE" w:rsidDel="008204F8" w:rsidRDefault="009556F0" w:rsidP="0044092D">
            <w:pPr>
              <w:keepNext/>
              <w:widowControl w:val="0"/>
              <w:autoSpaceDE w:val="0"/>
              <w:autoSpaceDN w:val="0"/>
              <w:adjustRightInd w:val="0"/>
              <w:spacing w:after="0" w:line="240" w:lineRule="auto"/>
              <w:rPr>
                <w:del w:id="1792" w:author="윤성빈" w:date="2022-10-05T22:05:00Z"/>
                <w:rFonts w:eastAsia="바탕"/>
                <w:sz w:val="12"/>
                <w:lang w:eastAsia="ko-KR"/>
              </w:rPr>
            </w:pPr>
            <w:del w:id="1793" w:author="윤성빈" w:date="2022-10-05T22:05:00Z">
              <w:r w:rsidRPr="009677DE" w:rsidDel="008204F8">
                <w:rPr>
                  <w:rFonts w:eastAsia="바탕" w:hint="eastAsia"/>
                  <w:sz w:val="12"/>
                  <w:lang w:eastAsia="ko-KR"/>
                </w:rPr>
                <w:delText>1</w:delText>
              </w:r>
            </w:del>
          </w:p>
          <w:p w14:paraId="49414124" w14:textId="34E6CA58" w:rsidR="009556F0" w:rsidRPr="009677DE" w:rsidDel="008204F8" w:rsidRDefault="009556F0" w:rsidP="0044092D">
            <w:pPr>
              <w:keepNext/>
              <w:widowControl w:val="0"/>
              <w:autoSpaceDE w:val="0"/>
              <w:autoSpaceDN w:val="0"/>
              <w:adjustRightInd w:val="0"/>
              <w:spacing w:after="0" w:line="240" w:lineRule="auto"/>
              <w:rPr>
                <w:del w:id="1794" w:author="윤성빈" w:date="2022-10-05T22:05:00Z"/>
                <w:rFonts w:eastAsia="바탕"/>
                <w:sz w:val="12"/>
                <w:lang w:eastAsia="ko-KR"/>
              </w:rPr>
            </w:pPr>
            <w:del w:id="1795" w:author="윤성빈" w:date="2022-10-05T22:05:00Z">
              <w:r w:rsidRPr="009677DE" w:rsidDel="008204F8">
                <w:rPr>
                  <w:rFonts w:eastAsia="바탕" w:hint="eastAsia"/>
                  <w:sz w:val="12"/>
                  <w:lang w:eastAsia="ko-KR"/>
                </w:rPr>
                <w:delText>(0)</w:delText>
              </w:r>
            </w:del>
          </w:p>
        </w:tc>
        <w:tc>
          <w:tcPr>
            <w:tcW w:w="602" w:type="dxa"/>
          </w:tcPr>
          <w:p w14:paraId="676CE368" w14:textId="70F21107" w:rsidR="009556F0" w:rsidRPr="009677DE" w:rsidDel="008204F8" w:rsidRDefault="009556F0" w:rsidP="0044092D">
            <w:pPr>
              <w:keepNext/>
              <w:widowControl w:val="0"/>
              <w:autoSpaceDE w:val="0"/>
              <w:autoSpaceDN w:val="0"/>
              <w:adjustRightInd w:val="0"/>
              <w:spacing w:after="0" w:line="240" w:lineRule="auto"/>
              <w:rPr>
                <w:del w:id="1796" w:author="윤성빈" w:date="2022-10-05T22:05:00Z"/>
                <w:rFonts w:eastAsia="바탕"/>
                <w:sz w:val="12"/>
                <w:lang w:eastAsia="ko-KR"/>
              </w:rPr>
            </w:pPr>
            <w:del w:id="1797" w:author="윤성빈" w:date="2022-10-05T22:05:00Z">
              <w:r w:rsidRPr="009677DE" w:rsidDel="008204F8">
                <w:rPr>
                  <w:rFonts w:eastAsia="바탕" w:hint="eastAsia"/>
                  <w:sz w:val="12"/>
                  <w:lang w:eastAsia="ko-KR"/>
                </w:rPr>
                <w:delText>1</w:delText>
              </w:r>
            </w:del>
          </w:p>
          <w:p w14:paraId="575D0B1C" w14:textId="160D4424" w:rsidR="009556F0" w:rsidRPr="009677DE" w:rsidDel="008204F8" w:rsidRDefault="009556F0" w:rsidP="0044092D">
            <w:pPr>
              <w:keepNext/>
              <w:widowControl w:val="0"/>
              <w:autoSpaceDE w:val="0"/>
              <w:autoSpaceDN w:val="0"/>
              <w:adjustRightInd w:val="0"/>
              <w:spacing w:after="0" w:line="240" w:lineRule="auto"/>
              <w:rPr>
                <w:del w:id="1798" w:author="윤성빈" w:date="2022-10-05T22:05:00Z"/>
                <w:rFonts w:eastAsia="바탕"/>
                <w:sz w:val="12"/>
                <w:lang w:eastAsia="ko-KR"/>
              </w:rPr>
            </w:pPr>
            <w:del w:id="1799" w:author="윤성빈" w:date="2022-10-05T22:05:00Z">
              <w:r w:rsidRPr="009677DE" w:rsidDel="008204F8">
                <w:rPr>
                  <w:rFonts w:eastAsia="바탕" w:hint="eastAsia"/>
                  <w:sz w:val="12"/>
                  <w:lang w:eastAsia="ko-KR"/>
                </w:rPr>
                <w:delText>(0)</w:delText>
              </w:r>
            </w:del>
          </w:p>
        </w:tc>
        <w:tc>
          <w:tcPr>
            <w:tcW w:w="602" w:type="dxa"/>
          </w:tcPr>
          <w:p w14:paraId="27801474" w14:textId="786A4F2D" w:rsidR="009556F0" w:rsidRPr="009677DE" w:rsidDel="008204F8" w:rsidRDefault="009556F0" w:rsidP="0044092D">
            <w:pPr>
              <w:keepNext/>
              <w:widowControl w:val="0"/>
              <w:autoSpaceDE w:val="0"/>
              <w:autoSpaceDN w:val="0"/>
              <w:adjustRightInd w:val="0"/>
              <w:spacing w:after="0" w:line="240" w:lineRule="auto"/>
              <w:rPr>
                <w:del w:id="1800" w:author="윤성빈" w:date="2022-10-05T22:05:00Z"/>
                <w:rFonts w:eastAsia="바탕"/>
                <w:sz w:val="12"/>
                <w:lang w:eastAsia="ko-KR"/>
              </w:rPr>
            </w:pPr>
            <w:del w:id="1801" w:author="윤성빈" w:date="2022-10-05T22:05:00Z">
              <w:r w:rsidRPr="009677DE" w:rsidDel="008204F8">
                <w:rPr>
                  <w:rFonts w:eastAsia="바탕" w:hint="eastAsia"/>
                  <w:sz w:val="12"/>
                  <w:lang w:eastAsia="ko-KR"/>
                </w:rPr>
                <w:delText>6.388</w:delText>
              </w:r>
            </w:del>
          </w:p>
          <w:p w14:paraId="779D7377" w14:textId="57F3E3E7" w:rsidR="009556F0" w:rsidRPr="009677DE" w:rsidDel="008204F8" w:rsidRDefault="009556F0" w:rsidP="0044092D">
            <w:pPr>
              <w:keepNext/>
              <w:widowControl w:val="0"/>
              <w:autoSpaceDE w:val="0"/>
              <w:autoSpaceDN w:val="0"/>
              <w:adjustRightInd w:val="0"/>
              <w:spacing w:after="0" w:line="240" w:lineRule="auto"/>
              <w:rPr>
                <w:del w:id="1802" w:author="윤성빈" w:date="2022-10-05T22:05:00Z"/>
                <w:rFonts w:eastAsia="바탕"/>
                <w:sz w:val="12"/>
                <w:lang w:eastAsia="ko-KR"/>
              </w:rPr>
            </w:pPr>
            <w:del w:id="1803" w:author="윤성빈" w:date="2022-10-05T22:05:00Z">
              <w:r w:rsidRPr="009677DE" w:rsidDel="008204F8">
                <w:rPr>
                  <w:rFonts w:eastAsia="바탕" w:hint="eastAsia"/>
                  <w:sz w:val="12"/>
                  <w:lang w:eastAsia="ko-KR"/>
                </w:rPr>
                <w:delText>(0.556)</w:delText>
              </w:r>
            </w:del>
          </w:p>
        </w:tc>
        <w:tc>
          <w:tcPr>
            <w:tcW w:w="601" w:type="dxa"/>
          </w:tcPr>
          <w:p w14:paraId="6E638773" w14:textId="02FAE513" w:rsidR="009556F0" w:rsidRPr="009677DE" w:rsidDel="008204F8" w:rsidRDefault="009556F0" w:rsidP="0044092D">
            <w:pPr>
              <w:keepNext/>
              <w:widowControl w:val="0"/>
              <w:autoSpaceDE w:val="0"/>
              <w:autoSpaceDN w:val="0"/>
              <w:adjustRightInd w:val="0"/>
              <w:spacing w:after="0" w:line="240" w:lineRule="auto"/>
              <w:rPr>
                <w:del w:id="1804" w:author="윤성빈" w:date="2022-10-05T22:05:00Z"/>
                <w:rFonts w:eastAsia="바탕"/>
                <w:sz w:val="12"/>
                <w:lang w:eastAsia="ko-KR"/>
              </w:rPr>
            </w:pPr>
            <w:del w:id="1805" w:author="윤성빈" w:date="2022-10-05T22:05:00Z">
              <w:r w:rsidRPr="009677DE" w:rsidDel="008204F8">
                <w:rPr>
                  <w:rFonts w:eastAsia="바탕" w:hint="eastAsia"/>
                  <w:sz w:val="12"/>
                  <w:lang w:eastAsia="ko-KR"/>
                </w:rPr>
                <w:delText>3.164</w:delText>
              </w:r>
            </w:del>
          </w:p>
          <w:p w14:paraId="7B504447" w14:textId="28988672" w:rsidR="009556F0" w:rsidRPr="009677DE" w:rsidDel="008204F8" w:rsidRDefault="009556F0" w:rsidP="0044092D">
            <w:pPr>
              <w:keepNext/>
              <w:widowControl w:val="0"/>
              <w:autoSpaceDE w:val="0"/>
              <w:autoSpaceDN w:val="0"/>
              <w:adjustRightInd w:val="0"/>
              <w:spacing w:after="0" w:line="240" w:lineRule="auto"/>
              <w:rPr>
                <w:del w:id="1806" w:author="윤성빈" w:date="2022-10-05T22:05:00Z"/>
                <w:rFonts w:eastAsia="바탕"/>
                <w:sz w:val="12"/>
                <w:lang w:eastAsia="ko-KR"/>
              </w:rPr>
            </w:pPr>
            <w:del w:id="1807" w:author="윤성빈" w:date="2022-10-05T22:05:00Z">
              <w:r w:rsidRPr="009677DE" w:rsidDel="008204F8">
                <w:rPr>
                  <w:rFonts w:eastAsia="바탕" w:hint="eastAsia"/>
                  <w:sz w:val="12"/>
                  <w:lang w:eastAsia="ko-KR"/>
                </w:rPr>
                <w:delText>(0.587)</w:delText>
              </w:r>
            </w:del>
          </w:p>
        </w:tc>
        <w:tc>
          <w:tcPr>
            <w:tcW w:w="601" w:type="dxa"/>
          </w:tcPr>
          <w:p w14:paraId="51586196" w14:textId="56EC88A7" w:rsidR="009556F0" w:rsidRPr="009677DE" w:rsidDel="008204F8" w:rsidRDefault="009556F0" w:rsidP="0044092D">
            <w:pPr>
              <w:keepNext/>
              <w:widowControl w:val="0"/>
              <w:autoSpaceDE w:val="0"/>
              <w:autoSpaceDN w:val="0"/>
              <w:adjustRightInd w:val="0"/>
              <w:spacing w:after="0" w:line="240" w:lineRule="auto"/>
              <w:rPr>
                <w:del w:id="1808" w:author="윤성빈" w:date="2022-10-05T22:05:00Z"/>
                <w:rFonts w:eastAsia="바탕"/>
                <w:sz w:val="12"/>
                <w:lang w:eastAsia="ko-KR"/>
              </w:rPr>
            </w:pPr>
            <w:del w:id="1809" w:author="윤성빈" w:date="2022-10-05T22:05:00Z">
              <w:r w:rsidRPr="009677DE" w:rsidDel="008204F8">
                <w:rPr>
                  <w:rFonts w:eastAsia="바탕" w:hint="eastAsia"/>
                  <w:sz w:val="12"/>
                  <w:lang w:eastAsia="ko-KR"/>
                </w:rPr>
                <w:delText>6.868</w:delText>
              </w:r>
            </w:del>
          </w:p>
          <w:p w14:paraId="46A492D4" w14:textId="7032EA08" w:rsidR="009556F0" w:rsidRPr="009677DE" w:rsidDel="008204F8" w:rsidRDefault="009556F0" w:rsidP="0044092D">
            <w:pPr>
              <w:keepNext/>
              <w:widowControl w:val="0"/>
              <w:autoSpaceDE w:val="0"/>
              <w:autoSpaceDN w:val="0"/>
              <w:adjustRightInd w:val="0"/>
              <w:spacing w:after="0" w:line="240" w:lineRule="auto"/>
              <w:rPr>
                <w:del w:id="1810" w:author="윤성빈" w:date="2022-10-05T22:05:00Z"/>
                <w:rFonts w:eastAsia="바탕"/>
                <w:sz w:val="12"/>
                <w:lang w:eastAsia="ko-KR"/>
              </w:rPr>
            </w:pPr>
            <w:del w:id="1811" w:author="윤성빈" w:date="2022-10-05T22:05:00Z">
              <w:r w:rsidRPr="009677DE" w:rsidDel="008204F8">
                <w:rPr>
                  <w:rFonts w:eastAsia="바탕" w:hint="eastAsia"/>
                  <w:sz w:val="12"/>
                  <w:lang w:eastAsia="ko-KR"/>
                </w:rPr>
                <w:delText>(1.810)</w:delText>
              </w:r>
            </w:del>
          </w:p>
        </w:tc>
        <w:tc>
          <w:tcPr>
            <w:tcW w:w="602" w:type="dxa"/>
          </w:tcPr>
          <w:p w14:paraId="32A1B8F7" w14:textId="4F53873F" w:rsidR="009556F0" w:rsidRPr="009677DE" w:rsidDel="008204F8" w:rsidRDefault="009556F0" w:rsidP="0044092D">
            <w:pPr>
              <w:keepNext/>
              <w:widowControl w:val="0"/>
              <w:autoSpaceDE w:val="0"/>
              <w:autoSpaceDN w:val="0"/>
              <w:adjustRightInd w:val="0"/>
              <w:spacing w:after="0" w:line="240" w:lineRule="auto"/>
              <w:rPr>
                <w:del w:id="1812" w:author="윤성빈" w:date="2022-10-05T22:05:00Z"/>
                <w:rFonts w:eastAsia="바탕"/>
                <w:sz w:val="12"/>
                <w:lang w:eastAsia="ko-KR"/>
              </w:rPr>
            </w:pPr>
            <w:del w:id="1813" w:author="윤성빈" w:date="2022-10-05T22:05:00Z">
              <w:r w:rsidRPr="009677DE" w:rsidDel="008204F8">
                <w:rPr>
                  <w:rFonts w:eastAsia="바탕" w:hint="eastAsia"/>
                  <w:sz w:val="12"/>
                  <w:lang w:eastAsia="ko-KR"/>
                </w:rPr>
                <w:delText>4</w:delText>
              </w:r>
            </w:del>
          </w:p>
          <w:p w14:paraId="0141AF6E" w14:textId="6E18CB42" w:rsidR="009556F0" w:rsidRPr="009677DE" w:rsidDel="008204F8" w:rsidRDefault="009556F0" w:rsidP="0044092D">
            <w:pPr>
              <w:keepNext/>
              <w:widowControl w:val="0"/>
              <w:autoSpaceDE w:val="0"/>
              <w:autoSpaceDN w:val="0"/>
              <w:adjustRightInd w:val="0"/>
              <w:spacing w:after="0" w:line="240" w:lineRule="auto"/>
              <w:rPr>
                <w:del w:id="1814" w:author="윤성빈" w:date="2022-10-05T22:05:00Z"/>
                <w:rFonts w:eastAsia="바탕"/>
                <w:sz w:val="12"/>
                <w:lang w:eastAsia="ko-KR"/>
              </w:rPr>
            </w:pPr>
            <w:del w:id="1815" w:author="윤성빈" w:date="2022-10-05T22:05:00Z">
              <w:r w:rsidRPr="009677DE" w:rsidDel="008204F8">
                <w:rPr>
                  <w:rFonts w:eastAsia="바탕" w:hint="eastAsia"/>
                  <w:sz w:val="12"/>
                  <w:lang w:eastAsia="ko-KR"/>
                </w:rPr>
                <w:delText>(0)</w:delText>
              </w:r>
            </w:del>
          </w:p>
        </w:tc>
        <w:tc>
          <w:tcPr>
            <w:tcW w:w="602" w:type="dxa"/>
          </w:tcPr>
          <w:p w14:paraId="4FF3BE51" w14:textId="07E72343" w:rsidR="009556F0" w:rsidRPr="009677DE" w:rsidDel="008204F8" w:rsidRDefault="009556F0" w:rsidP="0044092D">
            <w:pPr>
              <w:keepNext/>
              <w:widowControl w:val="0"/>
              <w:autoSpaceDE w:val="0"/>
              <w:autoSpaceDN w:val="0"/>
              <w:adjustRightInd w:val="0"/>
              <w:spacing w:after="0" w:line="240" w:lineRule="auto"/>
              <w:rPr>
                <w:del w:id="1816" w:author="윤성빈" w:date="2022-10-05T22:05:00Z"/>
                <w:rFonts w:eastAsia="바탕"/>
                <w:sz w:val="12"/>
                <w:lang w:eastAsia="ko-KR"/>
              </w:rPr>
            </w:pPr>
            <w:del w:id="1817" w:author="윤성빈" w:date="2022-10-05T22:05:00Z">
              <w:r w:rsidRPr="009677DE" w:rsidDel="008204F8">
                <w:rPr>
                  <w:rFonts w:eastAsia="바탕" w:hint="eastAsia"/>
                  <w:sz w:val="12"/>
                  <w:lang w:eastAsia="ko-KR"/>
                </w:rPr>
                <w:delText>12.472</w:delText>
              </w:r>
            </w:del>
          </w:p>
          <w:p w14:paraId="54D8FB79" w14:textId="47FC710A" w:rsidR="009556F0" w:rsidRPr="009677DE" w:rsidDel="008204F8" w:rsidRDefault="009556F0" w:rsidP="0044092D">
            <w:pPr>
              <w:keepNext/>
              <w:widowControl w:val="0"/>
              <w:autoSpaceDE w:val="0"/>
              <w:autoSpaceDN w:val="0"/>
              <w:adjustRightInd w:val="0"/>
              <w:spacing w:after="0" w:line="240" w:lineRule="auto"/>
              <w:rPr>
                <w:del w:id="1818" w:author="윤성빈" w:date="2022-10-05T22:05:00Z"/>
                <w:rFonts w:eastAsia="바탕"/>
                <w:sz w:val="12"/>
                <w:lang w:eastAsia="ko-KR"/>
              </w:rPr>
            </w:pPr>
            <w:del w:id="1819" w:author="윤성빈" w:date="2022-10-05T22:05:00Z">
              <w:r w:rsidRPr="009677DE" w:rsidDel="008204F8">
                <w:rPr>
                  <w:rFonts w:eastAsia="바탕" w:hint="eastAsia"/>
                  <w:sz w:val="12"/>
                  <w:lang w:eastAsia="ko-KR"/>
                </w:rPr>
                <w:delText>(1.630)</w:delText>
              </w:r>
            </w:del>
          </w:p>
        </w:tc>
        <w:tc>
          <w:tcPr>
            <w:tcW w:w="601" w:type="dxa"/>
          </w:tcPr>
          <w:p w14:paraId="2334324A" w14:textId="4332ECE1" w:rsidR="009556F0" w:rsidRPr="009677DE" w:rsidDel="008204F8" w:rsidRDefault="009556F0" w:rsidP="0044092D">
            <w:pPr>
              <w:keepNext/>
              <w:widowControl w:val="0"/>
              <w:autoSpaceDE w:val="0"/>
              <w:autoSpaceDN w:val="0"/>
              <w:adjustRightInd w:val="0"/>
              <w:spacing w:after="0" w:line="240" w:lineRule="auto"/>
              <w:rPr>
                <w:del w:id="1820" w:author="윤성빈" w:date="2022-10-05T22:05:00Z"/>
                <w:rFonts w:eastAsia="바탕"/>
                <w:sz w:val="12"/>
                <w:lang w:eastAsia="ko-KR"/>
              </w:rPr>
            </w:pPr>
            <w:del w:id="1821" w:author="윤성빈" w:date="2022-10-05T22:05:00Z">
              <w:r w:rsidRPr="009677DE" w:rsidDel="008204F8">
                <w:rPr>
                  <w:rFonts w:eastAsia="바탕" w:hint="eastAsia"/>
                  <w:sz w:val="12"/>
                  <w:lang w:eastAsia="ko-KR"/>
                </w:rPr>
                <w:delText>0.132</w:delText>
              </w:r>
            </w:del>
          </w:p>
          <w:p w14:paraId="247A18DA" w14:textId="55B68252" w:rsidR="009556F0" w:rsidRPr="009677DE" w:rsidDel="008204F8" w:rsidRDefault="009556F0" w:rsidP="0044092D">
            <w:pPr>
              <w:keepNext/>
              <w:widowControl w:val="0"/>
              <w:autoSpaceDE w:val="0"/>
              <w:autoSpaceDN w:val="0"/>
              <w:adjustRightInd w:val="0"/>
              <w:spacing w:after="0" w:line="240" w:lineRule="auto"/>
              <w:rPr>
                <w:del w:id="1822" w:author="윤성빈" w:date="2022-10-05T22:05:00Z"/>
                <w:rFonts w:eastAsia="바탕"/>
                <w:sz w:val="12"/>
                <w:lang w:eastAsia="ko-KR"/>
              </w:rPr>
            </w:pPr>
            <w:del w:id="1823" w:author="윤성빈" w:date="2022-10-05T22:05:00Z">
              <w:r w:rsidRPr="009677DE" w:rsidDel="008204F8">
                <w:rPr>
                  <w:rFonts w:eastAsia="바탕" w:hint="eastAsia"/>
                  <w:sz w:val="12"/>
                  <w:lang w:eastAsia="ko-KR"/>
                </w:rPr>
                <w:delText>(0.007)</w:delText>
              </w:r>
            </w:del>
          </w:p>
        </w:tc>
        <w:tc>
          <w:tcPr>
            <w:tcW w:w="602" w:type="dxa"/>
          </w:tcPr>
          <w:p w14:paraId="7B18201C" w14:textId="3A4DF22A" w:rsidR="009556F0" w:rsidRPr="009677DE" w:rsidDel="008204F8" w:rsidRDefault="009556F0" w:rsidP="0044092D">
            <w:pPr>
              <w:keepNext/>
              <w:widowControl w:val="0"/>
              <w:autoSpaceDE w:val="0"/>
              <w:autoSpaceDN w:val="0"/>
              <w:adjustRightInd w:val="0"/>
              <w:spacing w:after="0" w:line="240" w:lineRule="auto"/>
              <w:rPr>
                <w:del w:id="1824" w:author="윤성빈" w:date="2022-10-05T22:05:00Z"/>
                <w:rFonts w:eastAsia="바탕"/>
                <w:sz w:val="12"/>
                <w:lang w:eastAsia="ko-KR"/>
              </w:rPr>
            </w:pPr>
            <w:del w:id="1825" w:author="윤성빈" w:date="2022-10-05T22:05:00Z">
              <w:r w:rsidRPr="009677DE" w:rsidDel="008204F8">
                <w:rPr>
                  <w:rFonts w:eastAsia="바탕" w:hint="eastAsia"/>
                  <w:sz w:val="12"/>
                  <w:lang w:eastAsia="ko-KR"/>
                </w:rPr>
                <w:delText>0.019</w:delText>
              </w:r>
            </w:del>
          </w:p>
          <w:p w14:paraId="6794C5DC" w14:textId="29012806" w:rsidR="009556F0" w:rsidRPr="009677DE" w:rsidDel="008204F8" w:rsidRDefault="009556F0" w:rsidP="0044092D">
            <w:pPr>
              <w:keepNext/>
              <w:widowControl w:val="0"/>
              <w:autoSpaceDE w:val="0"/>
              <w:autoSpaceDN w:val="0"/>
              <w:adjustRightInd w:val="0"/>
              <w:spacing w:after="0" w:line="240" w:lineRule="auto"/>
              <w:rPr>
                <w:del w:id="1826" w:author="윤성빈" w:date="2022-10-05T22:05:00Z"/>
                <w:rFonts w:eastAsia="바탕"/>
                <w:sz w:val="12"/>
                <w:lang w:eastAsia="ko-KR"/>
              </w:rPr>
            </w:pPr>
            <w:del w:id="1827" w:author="윤성빈" w:date="2022-10-05T22:05:00Z">
              <w:r w:rsidRPr="009677DE" w:rsidDel="008204F8">
                <w:rPr>
                  <w:rFonts w:eastAsia="바탕" w:hint="eastAsia"/>
                  <w:sz w:val="12"/>
                  <w:lang w:eastAsia="ko-KR"/>
                </w:rPr>
                <w:delText>(0.013)</w:delText>
              </w:r>
            </w:del>
          </w:p>
        </w:tc>
        <w:tc>
          <w:tcPr>
            <w:tcW w:w="601" w:type="dxa"/>
          </w:tcPr>
          <w:p w14:paraId="51777425" w14:textId="5B4DB865" w:rsidR="009556F0" w:rsidRPr="009677DE" w:rsidDel="008204F8" w:rsidRDefault="009556F0" w:rsidP="0044092D">
            <w:pPr>
              <w:keepNext/>
              <w:widowControl w:val="0"/>
              <w:autoSpaceDE w:val="0"/>
              <w:autoSpaceDN w:val="0"/>
              <w:adjustRightInd w:val="0"/>
              <w:spacing w:after="0" w:line="240" w:lineRule="auto"/>
              <w:rPr>
                <w:del w:id="1828" w:author="윤성빈" w:date="2022-10-05T22:05:00Z"/>
                <w:rFonts w:eastAsia="바탕"/>
                <w:sz w:val="12"/>
                <w:lang w:eastAsia="ko-KR"/>
              </w:rPr>
            </w:pPr>
            <w:del w:id="1829" w:author="윤성빈" w:date="2022-10-05T22:05:00Z">
              <w:r w:rsidRPr="009677DE" w:rsidDel="008204F8">
                <w:rPr>
                  <w:rFonts w:eastAsia="바탕" w:hint="eastAsia"/>
                  <w:sz w:val="12"/>
                  <w:lang w:eastAsia="ko-KR"/>
                </w:rPr>
                <w:delText>0.098</w:delText>
              </w:r>
            </w:del>
          </w:p>
          <w:p w14:paraId="6EAF8681" w14:textId="785FAB3C" w:rsidR="009556F0" w:rsidRPr="009677DE" w:rsidDel="008204F8" w:rsidRDefault="009556F0" w:rsidP="0044092D">
            <w:pPr>
              <w:keepNext/>
              <w:widowControl w:val="0"/>
              <w:autoSpaceDE w:val="0"/>
              <w:autoSpaceDN w:val="0"/>
              <w:adjustRightInd w:val="0"/>
              <w:spacing w:after="0" w:line="240" w:lineRule="auto"/>
              <w:rPr>
                <w:del w:id="1830" w:author="윤성빈" w:date="2022-10-05T22:05:00Z"/>
                <w:rFonts w:eastAsia="바탕"/>
                <w:sz w:val="12"/>
                <w:lang w:eastAsia="ko-KR"/>
              </w:rPr>
            </w:pPr>
            <w:del w:id="1831" w:author="윤성빈" w:date="2022-10-05T22:05:00Z">
              <w:r w:rsidRPr="009677DE" w:rsidDel="008204F8">
                <w:rPr>
                  <w:rFonts w:eastAsia="바탕" w:hint="eastAsia"/>
                  <w:sz w:val="12"/>
                  <w:lang w:eastAsia="ko-KR"/>
                </w:rPr>
                <w:delText>(0.057)</w:delText>
              </w:r>
            </w:del>
          </w:p>
        </w:tc>
        <w:tc>
          <w:tcPr>
            <w:tcW w:w="601" w:type="dxa"/>
          </w:tcPr>
          <w:p w14:paraId="5EC8059D" w14:textId="6CA4D6FE" w:rsidR="009556F0" w:rsidRPr="009677DE" w:rsidDel="008204F8" w:rsidRDefault="009556F0" w:rsidP="0044092D">
            <w:pPr>
              <w:keepNext/>
              <w:widowControl w:val="0"/>
              <w:autoSpaceDE w:val="0"/>
              <w:autoSpaceDN w:val="0"/>
              <w:adjustRightInd w:val="0"/>
              <w:spacing w:after="0" w:line="240" w:lineRule="auto"/>
              <w:rPr>
                <w:del w:id="1832" w:author="윤성빈" w:date="2022-10-05T22:05:00Z"/>
                <w:rFonts w:eastAsia="바탕"/>
                <w:sz w:val="12"/>
                <w:lang w:eastAsia="ko-KR"/>
              </w:rPr>
            </w:pPr>
            <w:del w:id="1833" w:author="윤성빈" w:date="2022-10-05T22:05:00Z">
              <w:r w:rsidRPr="009677DE" w:rsidDel="008204F8">
                <w:rPr>
                  <w:rFonts w:eastAsia="바탕" w:hint="eastAsia"/>
                  <w:sz w:val="12"/>
                  <w:lang w:eastAsia="ko-KR"/>
                </w:rPr>
                <w:delText>0.940</w:delText>
              </w:r>
            </w:del>
          </w:p>
          <w:p w14:paraId="3A8C3087" w14:textId="37AA3058" w:rsidR="009556F0" w:rsidRPr="009677DE" w:rsidDel="008204F8" w:rsidRDefault="009556F0" w:rsidP="0044092D">
            <w:pPr>
              <w:keepNext/>
              <w:widowControl w:val="0"/>
              <w:autoSpaceDE w:val="0"/>
              <w:autoSpaceDN w:val="0"/>
              <w:adjustRightInd w:val="0"/>
              <w:spacing w:after="0" w:line="240" w:lineRule="auto"/>
              <w:rPr>
                <w:del w:id="1834" w:author="윤성빈" w:date="2022-10-05T22:05:00Z"/>
                <w:rFonts w:eastAsia="바탕"/>
                <w:sz w:val="12"/>
                <w:lang w:eastAsia="ko-KR"/>
              </w:rPr>
            </w:pPr>
            <w:del w:id="1835" w:author="윤성빈" w:date="2022-10-05T22:05:00Z">
              <w:r w:rsidRPr="009677DE" w:rsidDel="008204F8">
                <w:rPr>
                  <w:rFonts w:eastAsia="바탕" w:hint="eastAsia"/>
                  <w:sz w:val="12"/>
                  <w:lang w:eastAsia="ko-KR"/>
                </w:rPr>
                <w:delText>(0.041)</w:delText>
              </w:r>
            </w:del>
          </w:p>
        </w:tc>
        <w:tc>
          <w:tcPr>
            <w:tcW w:w="603" w:type="dxa"/>
          </w:tcPr>
          <w:p w14:paraId="2F2E7260" w14:textId="7B996546" w:rsidR="009556F0" w:rsidRPr="009677DE" w:rsidDel="008204F8" w:rsidRDefault="009556F0" w:rsidP="0044092D">
            <w:pPr>
              <w:keepNext/>
              <w:widowControl w:val="0"/>
              <w:autoSpaceDE w:val="0"/>
              <w:autoSpaceDN w:val="0"/>
              <w:adjustRightInd w:val="0"/>
              <w:spacing w:after="0" w:line="240" w:lineRule="auto"/>
              <w:rPr>
                <w:del w:id="1836" w:author="윤성빈" w:date="2022-10-05T22:05:00Z"/>
                <w:rFonts w:eastAsia="바탕"/>
                <w:sz w:val="12"/>
                <w:lang w:eastAsia="ko-KR"/>
              </w:rPr>
            </w:pPr>
            <w:del w:id="1837" w:author="윤성빈" w:date="2022-10-05T22:05:00Z">
              <w:r w:rsidRPr="009677DE" w:rsidDel="008204F8">
                <w:rPr>
                  <w:rFonts w:eastAsia="바탕" w:hint="eastAsia"/>
                  <w:sz w:val="12"/>
                  <w:lang w:eastAsia="ko-KR"/>
                </w:rPr>
                <w:delText>0.969</w:delText>
              </w:r>
            </w:del>
          </w:p>
          <w:p w14:paraId="23E6A3B8" w14:textId="126B4EFD" w:rsidR="009556F0" w:rsidRPr="009677DE" w:rsidDel="008204F8" w:rsidRDefault="009556F0" w:rsidP="0044092D">
            <w:pPr>
              <w:keepNext/>
              <w:widowControl w:val="0"/>
              <w:autoSpaceDE w:val="0"/>
              <w:autoSpaceDN w:val="0"/>
              <w:adjustRightInd w:val="0"/>
              <w:spacing w:after="0" w:line="240" w:lineRule="auto"/>
              <w:rPr>
                <w:del w:id="1838" w:author="윤성빈" w:date="2022-10-05T22:05:00Z"/>
                <w:rFonts w:eastAsia="바탕"/>
                <w:sz w:val="12"/>
                <w:lang w:eastAsia="ko-KR"/>
              </w:rPr>
            </w:pPr>
            <w:del w:id="1839" w:author="윤성빈" w:date="2022-10-05T22:05:00Z">
              <w:r w:rsidRPr="009677DE" w:rsidDel="008204F8">
                <w:rPr>
                  <w:rFonts w:eastAsia="바탕" w:hint="eastAsia"/>
                  <w:sz w:val="12"/>
                  <w:lang w:eastAsia="ko-KR"/>
                </w:rPr>
                <w:delText>(0.018)</w:delText>
              </w:r>
            </w:del>
          </w:p>
        </w:tc>
      </w:tr>
      <w:tr w:rsidR="009556F0" w:rsidRPr="009677DE" w:rsidDel="008204F8" w14:paraId="05999901" w14:textId="43ECF901" w:rsidTr="0044092D">
        <w:trPr>
          <w:trHeight w:val="289"/>
          <w:del w:id="1840" w:author="윤성빈" w:date="2022-10-05T22:05:00Z"/>
        </w:trPr>
        <w:tc>
          <w:tcPr>
            <w:tcW w:w="436" w:type="dxa"/>
            <w:vMerge/>
          </w:tcPr>
          <w:p w14:paraId="098B01EF" w14:textId="605B11DE" w:rsidR="009556F0" w:rsidRPr="009677DE" w:rsidDel="008204F8" w:rsidRDefault="009556F0" w:rsidP="0044092D">
            <w:pPr>
              <w:widowControl w:val="0"/>
              <w:autoSpaceDE w:val="0"/>
              <w:autoSpaceDN w:val="0"/>
              <w:adjustRightInd w:val="0"/>
              <w:spacing w:after="0" w:line="240" w:lineRule="auto"/>
              <w:jc w:val="left"/>
              <w:rPr>
                <w:del w:id="1841" w:author="윤성빈" w:date="2022-10-05T22:05:00Z"/>
                <w:rFonts w:eastAsia="바탕"/>
                <w:sz w:val="12"/>
                <w:lang w:eastAsia="ko-KR"/>
              </w:rPr>
            </w:pPr>
          </w:p>
        </w:tc>
        <w:tc>
          <w:tcPr>
            <w:tcW w:w="815" w:type="dxa"/>
          </w:tcPr>
          <w:p w14:paraId="34D5ED11" w14:textId="69417F76" w:rsidR="009556F0" w:rsidRPr="009677DE" w:rsidDel="008204F8" w:rsidRDefault="009556F0" w:rsidP="0044092D">
            <w:pPr>
              <w:widowControl w:val="0"/>
              <w:autoSpaceDE w:val="0"/>
              <w:autoSpaceDN w:val="0"/>
              <w:adjustRightInd w:val="0"/>
              <w:spacing w:after="0" w:line="240" w:lineRule="auto"/>
              <w:jc w:val="left"/>
              <w:rPr>
                <w:del w:id="1842" w:author="윤성빈" w:date="2022-10-05T22:05:00Z"/>
                <w:rFonts w:eastAsia="바탕"/>
                <w:sz w:val="12"/>
                <w:lang w:eastAsia="ko-KR"/>
              </w:rPr>
            </w:pPr>
            <w:del w:id="1843" w:author="윤성빈" w:date="2022-10-05T22:05:00Z">
              <w:r w:rsidRPr="009677DE" w:rsidDel="008204F8">
                <w:rPr>
                  <w:rFonts w:eastAsia="바탕" w:hint="eastAsia"/>
                  <w:sz w:val="12"/>
                  <w:lang w:eastAsia="ko-KR"/>
                </w:rPr>
                <w:delText>jazz</w:delText>
              </w:r>
            </w:del>
          </w:p>
        </w:tc>
        <w:tc>
          <w:tcPr>
            <w:tcW w:w="601" w:type="dxa"/>
          </w:tcPr>
          <w:p w14:paraId="0DF46458" w14:textId="42F472FF" w:rsidR="009556F0" w:rsidRPr="009677DE" w:rsidDel="008204F8" w:rsidRDefault="009556F0" w:rsidP="0044092D">
            <w:pPr>
              <w:keepNext/>
              <w:widowControl w:val="0"/>
              <w:autoSpaceDE w:val="0"/>
              <w:autoSpaceDN w:val="0"/>
              <w:adjustRightInd w:val="0"/>
              <w:spacing w:after="0" w:line="240" w:lineRule="auto"/>
              <w:rPr>
                <w:del w:id="1844" w:author="윤성빈" w:date="2022-10-05T22:05:00Z"/>
                <w:rFonts w:eastAsia="바탕"/>
                <w:sz w:val="12"/>
                <w:lang w:eastAsia="ko-KR"/>
              </w:rPr>
            </w:pPr>
            <w:del w:id="1845" w:author="윤성빈" w:date="2022-10-05T22:05:00Z">
              <w:r w:rsidRPr="009677DE" w:rsidDel="008204F8">
                <w:rPr>
                  <w:rFonts w:eastAsia="바탕" w:hint="eastAsia"/>
                  <w:sz w:val="12"/>
                  <w:lang w:eastAsia="ko-KR"/>
                </w:rPr>
                <w:delText>0.449</w:delText>
              </w:r>
            </w:del>
          </w:p>
          <w:p w14:paraId="73BA3C2A" w14:textId="28ECCE73" w:rsidR="009556F0" w:rsidRPr="009677DE" w:rsidDel="008204F8" w:rsidRDefault="009556F0" w:rsidP="0044092D">
            <w:pPr>
              <w:keepNext/>
              <w:widowControl w:val="0"/>
              <w:autoSpaceDE w:val="0"/>
              <w:autoSpaceDN w:val="0"/>
              <w:adjustRightInd w:val="0"/>
              <w:spacing w:after="0" w:line="240" w:lineRule="auto"/>
              <w:rPr>
                <w:del w:id="1846" w:author="윤성빈" w:date="2022-10-05T22:05:00Z"/>
                <w:rFonts w:eastAsia="바탕"/>
                <w:sz w:val="12"/>
                <w:lang w:eastAsia="ko-KR"/>
              </w:rPr>
            </w:pPr>
            <w:del w:id="1847" w:author="윤성빈" w:date="2022-10-05T22:05:00Z">
              <w:r w:rsidRPr="009677DE" w:rsidDel="008204F8">
                <w:rPr>
                  <w:rFonts w:eastAsia="바탕" w:hint="eastAsia"/>
                  <w:sz w:val="12"/>
                  <w:lang w:eastAsia="ko-KR"/>
                </w:rPr>
                <w:delText>(0.027)</w:delText>
              </w:r>
            </w:del>
          </w:p>
        </w:tc>
        <w:tc>
          <w:tcPr>
            <w:tcW w:w="601" w:type="dxa"/>
          </w:tcPr>
          <w:p w14:paraId="4AA2F9F0" w14:textId="145EFC22" w:rsidR="009556F0" w:rsidRPr="009677DE" w:rsidDel="008204F8" w:rsidRDefault="009556F0" w:rsidP="0044092D">
            <w:pPr>
              <w:keepNext/>
              <w:widowControl w:val="0"/>
              <w:autoSpaceDE w:val="0"/>
              <w:autoSpaceDN w:val="0"/>
              <w:adjustRightInd w:val="0"/>
              <w:spacing w:after="0" w:line="240" w:lineRule="auto"/>
              <w:rPr>
                <w:del w:id="1848" w:author="윤성빈" w:date="2022-10-05T22:05:00Z"/>
                <w:rFonts w:eastAsia="바탕"/>
                <w:sz w:val="12"/>
                <w:lang w:eastAsia="ko-KR"/>
              </w:rPr>
            </w:pPr>
            <w:del w:id="1849" w:author="윤성빈" w:date="2022-10-05T22:05:00Z">
              <w:r w:rsidRPr="009677DE" w:rsidDel="008204F8">
                <w:rPr>
                  <w:rFonts w:eastAsia="바탕" w:hint="eastAsia"/>
                  <w:sz w:val="12"/>
                  <w:lang w:eastAsia="ko-KR"/>
                </w:rPr>
                <w:delText>0.476</w:delText>
              </w:r>
            </w:del>
          </w:p>
          <w:p w14:paraId="695B4E91" w14:textId="398FF8BA" w:rsidR="009556F0" w:rsidRPr="009677DE" w:rsidDel="008204F8" w:rsidRDefault="009556F0" w:rsidP="0044092D">
            <w:pPr>
              <w:keepNext/>
              <w:widowControl w:val="0"/>
              <w:autoSpaceDE w:val="0"/>
              <w:autoSpaceDN w:val="0"/>
              <w:adjustRightInd w:val="0"/>
              <w:spacing w:after="0" w:line="240" w:lineRule="auto"/>
              <w:rPr>
                <w:del w:id="1850" w:author="윤성빈" w:date="2022-10-05T22:05:00Z"/>
                <w:rFonts w:eastAsia="바탕"/>
                <w:sz w:val="12"/>
                <w:lang w:eastAsia="ko-KR"/>
              </w:rPr>
            </w:pPr>
            <w:del w:id="1851" w:author="윤성빈" w:date="2022-10-05T22:05:00Z">
              <w:r w:rsidRPr="009677DE" w:rsidDel="008204F8">
                <w:rPr>
                  <w:rFonts w:eastAsia="바탕" w:hint="eastAsia"/>
                  <w:sz w:val="12"/>
                  <w:lang w:eastAsia="ko-KR"/>
                </w:rPr>
                <w:delText>(0.088)</w:delText>
              </w:r>
            </w:del>
          </w:p>
        </w:tc>
        <w:tc>
          <w:tcPr>
            <w:tcW w:w="602" w:type="dxa"/>
          </w:tcPr>
          <w:p w14:paraId="6EE1FD78" w14:textId="09F809E1" w:rsidR="009556F0" w:rsidRPr="009677DE" w:rsidDel="008204F8" w:rsidRDefault="009556F0" w:rsidP="0044092D">
            <w:pPr>
              <w:keepNext/>
              <w:widowControl w:val="0"/>
              <w:autoSpaceDE w:val="0"/>
              <w:autoSpaceDN w:val="0"/>
              <w:adjustRightInd w:val="0"/>
              <w:spacing w:after="0" w:line="240" w:lineRule="auto"/>
              <w:rPr>
                <w:del w:id="1852" w:author="윤성빈" w:date="2022-10-05T22:05:00Z"/>
                <w:rFonts w:eastAsia="바탕"/>
                <w:sz w:val="12"/>
                <w:lang w:eastAsia="ko-KR"/>
              </w:rPr>
            </w:pPr>
            <w:del w:id="1853" w:author="윤성빈" w:date="2022-10-05T22:05:00Z">
              <w:r w:rsidRPr="009677DE" w:rsidDel="008204F8">
                <w:rPr>
                  <w:rFonts w:eastAsia="바탕" w:hint="eastAsia"/>
                  <w:sz w:val="12"/>
                  <w:lang w:eastAsia="ko-KR"/>
                </w:rPr>
                <w:delText>0.491</w:delText>
              </w:r>
            </w:del>
          </w:p>
          <w:p w14:paraId="6EC5DAE7" w14:textId="07BC6538" w:rsidR="009556F0" w:rsidRPr="009677DE" w:rsidDel="008204F8" w:rsidRDefault="009556F0" w:rsidP="0044092D">
            <w:pPr>
              <w:keepNext/>
              <w:widowControl w:val="0"/>
              <w:autoSpaceDE w:val="0"/>
              <w:autoSpaceDN w:val="0"/>
              <w:adjustRightInd w:val="0"/>
              <w:spacing w:after="0" w:line="240" w:lineRule="auto"/>
              <w:rPr>
                <w:del w:id="1854" w:author="윤성빈" w:date="2022-10-05T22:05:00Z"/>
                <w:rFonts w:eastAsia="바탕"/>
                <w:sz w:val="12"/>
                <w:lang w:eastAsia="ko-KR"/>
              </w:rPr>
            </w:pPr>
            <w:del w:id="1855" w:author="윤성빈" w:date="2022-10-05T22:05:00Z">
              <w:r w:rsidRPr="009677DE" w:rsidDel="008204F8">
                <w:rPr>
                  <w:rFonts w:eastAsia="바탕" w:hint="eastAsia"/>
                  <w:sz w:val="12"/>
                  <w:lang w:eastAsia="ko-KR"/>
                </w:rPr>
                <w:delText>(0.089)</w:delText>
              </w:r>
            </w:del>
          </w:p>
        </w:tc>
        <w:tc>
          <w:tcPr>
            <w:tcW w:w="601" w:type="dxa"/>
          </w:tcPr>
          <w:p w14:paraId="376BC8EE" w14:textId="157A2BF5" w:rsidR="009556F0" w:rsidRPr="009677DE" w:rsidDel="008204F8" w:rsidRDefault="009556F0" w:rsidP="0044092D">
            <w:pPr>
              <w:keepNext/>
              <w:widowControl w:val="0"/>
              <w:autoSpaceDE w:val="0"/>
              <w:autoSpaceDN w:val="0"/>
              <w:adjustRightInd w:val="0"/>
              <w:spacing w:after="0" w:line="240" w:lineRule="auto"/>
              <w:rPr>
                <w:del w:id="1856" w:author="윤성빈" w:date="2022-10-05T22:05:00Z"/>
                <w:rFonts w:eastAsia="바탕"/>
                <w:sz w:val="12"/>
                <w:lang w:eastAsia="ko-KR"/>
              </w:rPr>
            </w:pPr>
            <w:del w:id="1857" w:author="윤성빈" w:date="2022-10-05T22:05:00Z">
              <w:r w:rsidRPr="009677DE" w:rsidDel="008204F8">
                <w:rPr>
                  <w:rFonts w:eastAsia="바탕" w:hint="eastAsia"/>
                  <w:sz w:val="12"/>
                  <w:lang w:eastAsia="ko-KR"/>
                </w:rPr>
                <w:delText>1</w:delText>
              </w:r>
            </w:del>
          </w:p>
          <w:p w14:paraId="3D08136D" w14:textId="78CF3EF1" w:rsidR="009556F0" w:rsidRPr="009677DE" w:rsidDel="008204F8" w:rsidRDefault="009556F0" w:rsidP="0044092D">
            <w:pPr>
              <w:keepNext/>
              <w:widowControl w:val="0"/>
              <w:autoSpaceDE w:val="0"/>
              <w:autoSpaceDN w:val="0"/>
              <w:adjustRightInd w:val="0"/>
              <w:spacing w:after="0" w:line="240" w:lineRule="auto"/>
              <w:rPr>
                <w:del w:id="1858" w:author="윤성빈" w:date="2022-10-05T22:05:00Z"/>
                <w:rFonts w:eastAsia="바탕"/>
                <w:sz w:val="12"/>
                <w:lang w:eastAsia="ko-KR"/>
              </w:rPr>
            </w:pPr>
            <w:del w:id="1859" w:author="윤성빈" w:date="2022-10-05T22:05:00Z">
              <w:r w:rsidRPr="009677DE" w:rsidDel="008204F8">
                <w:rPr>
                  <w:rFonts w:eastAsia="바탕" w:hint="eastAsia"/>
                  <w:sz w:val="12"/>
                  <w:lang w:eastAsia="ko-KR"/>
                </w:rPr>
                <w:delText>(0)</w:delText>
              </w:r>
            </w:del>
          </w:p>
        </w:tc>
        <w:tc>
          <w:tcPr>
            <w:tcW w:w="602" w:type="dxa"/>
          </w:tcPr>
          <w:p w14:paraId="79DE0294" w14:textId="64488F5F" w:rsidR="009556F0" w:rsidRPr="009677DE" w:rsidDel="008204F8" w:rsidRDefault="009556F0" w:rsidP="0044092D">
            <w:pPr>
              <w:keepNext/>
              <w:widowControl w:val="0"/>
              <w:autoSpaceDE w:val="0"/>
              <w:autoSpaceDN w:val="0"/>
              <w:adjustRightInd w:val="0"/>
              <w:spacing w:after="0" w:line="240" w:lineRule="auto"/>
              <w:rPr>
                <w:del w:id="1860" w:author="윤성빈" w:date="2022-10-05T22:05:00Z"/>
                <w:rFonts w:eastAsia="바탕"/>
                <w:sz w:val="12"/>
                <w:lang w:eastAsia="ko-KR"/>
              </w:rPr>
            </w:pPr>
            <w:del w:id="1861" w:author="윤성빈" w:date="2022-10-05T22:05:00Z">
              <w:r w:rsidRPr="009677DE" w:rsidDel="008204F8">
                <w:rPr>
                  <w:rFonts w:eastAsia="바탕" w:hint="eastAsia"/>
                  <w:sz w:val="12"/>
                  <w:lang w:eastAsia="ko-KR"/>
                </w:rPr>
                <w:delText>1</w:delText>
              </w:r>
            </w:del>
          </w:p>
          <w:p w14:paraId="5515DAA1" w14:textId="7CF682DE" w:rsidR="009556F0" w:rsidRPr="009677DE" w:rsidDel="008204F8" w:rsidRDefault="009556F0" w:rsidP="0044092D">
            <w:pPr>
              <w:keepNext/>
              <w:widowControl w:val="0"/>
              <w:autoSpaceDE w:val="0"/>
              <w:autoSpaceDN w:val="0"/>
              <w:adjustRightInd w:val="0"/>
              <w:spacing w:after="0" w:line="240" w:lineRule="auto"/>
              <w:rPr>
                <w:del w:id="1862" w:author="윤성빈" w:date="2022-10-05T22:05:00Z"/>
                <w:rFonts w:eastAsia="바탕"/>
                <w:sz w:val="12"/>
                <w:lang w:eastAsia="ko-KR"/>
              </w:rPr>
            </w:pPr>
            <w:del w:id="1863" w:author="윤성빈" w:date="2022-10-05T22:05:00Z">
              <w:r w:rsidRPr="009677DE" w:rsidDel="008204F8">
                <w:rPr>
                  <w:rFonts w:eastAsia="바탕" w:hint="eastAsia"/>
                  <w:sz w:val="12"/>
                  <w:lang w:eastAsia="ko-KR"/>
                </w:rPr>
                <w:delText>(0)</w:delText>
              </w:r>
            </w:del>
          </w:p>
        </w:tc>
        <w:tc>
          <w:tcPr>
            <w:tcW w:w="602" w:type="dxa"/>
          </w:tcPr>
          <w:p w14:paraId="42713DDC" w14:textId="70E83665" w:rsidR="009556F0" w:rsidRPr="009677DE" w:rsidDel="008204F8" w:rsidRDefault="009556F0" w:rsidP="0044092D">
            <w:pPr>
              <w:keepNext/>
              <w:widowControl w:val="0"/>
              <w:autoSpaceDE w:val="0"/>
              <w:autoSpaceDN w:val="0"/>
              <w:adjustRightInd w:val="0"/>
              <w:spacing w:after="0" w:line="240" w:lineRule="auto"/>
              <w:rPr>
                <w:del w:id="1864" w:author="윤성빈" w:date="2022-10-05T22:05:00Z"/>
                <w:rFonts w:eastAsia="바탕"/>
                <w:sz w:val="12"/>
                <w:lang w:eastAsia="ko-KR"/>
              </w:rPr>
            </w:pPr>
            <w:del w:id="1865" w:author="윤성빈" w:date="2022-10-05T22:05:00Z">
              <w:r w:rsidRPr="009677DE" w:rsidDel="008204F8">
                <w:rPr>
                  <w:rFonts w:eastAsia="바탕" w:hint="eastAsia"/>
                  <w:sz w:val="12"/>
                  <w:lang w:eastAsia="ko-KR"/>
                </w:rPr>
                <w:delText>6.984</w:delText>
              </w:r>
            </w:del>
          </w:p>
          <w:p w14:paraId="0D5F05EE" w14:textId="7D17B763" w:rsidR="009556F0" w:rsidRPr="009677DE" w:rsidDel="008204F8" w:rsidRDefault="009556F0" w:rsidP="0044092D">
            <w:pPr>
              <w:keepNext/>
              <w:widowControl w:val="0"/>
              <w:autoSpaceDE w:val="0"/>
              <w:autoSpaceDN w:val="0"/>
              <w:adjustRightInd w:val="0"/>
              <w:spacing w:after="0" w:line="240" w:lineRule="auto"/>
              <w:rPr>
                <w:del w:id="1866" w:author="윤성빈" w:date="2022-10-05T22:05:00Z"/>
                <w:rFonts w:eastAsia="바탕"/>
                <w:sz w:val="12"/>
                <w:lang w:eastAsia="ko-KR"/>
              </w:rPr>
            </w:pPr>
            <w:del w:id="1867" w:author="윤성빈" w:date="2022-10-05T22:05:00Z">
              <w:r w:rsidRPr="009677DE" w:rsidDel="008204F8">
                <w:rPr>
                  <w:rFonts w:eastAsia="바탕" w:hint="eastAsia"/>
                  <w:sz w:val="12"/>
                  <w:lang w:eastAsia="ko-KR"/>
                </w:rPr>
                <w:delText>(0.464)</w:delText>
              </w:r>
            </w:del>
          </w:p>
        </w:tc>
        <w:tc>
          <w:tcPr>
            <w:tcW w:w="601" w:type="dxa"/>
          </w:tcPr>
          <w:p w14:paraId="1173293F" w14:textId="57DBD9E2" w:rsidR="009556F0" w:rsidRPr="009677DE" w:rsidDel="008204F8" w:rsidRDefault="009556F0" w:rsidP="0044092D">
            <w:pPr>
              <w:keepNext/>
              <w:widowControl w:val="0"/>
              <w:autoSpaceDE w:val="0"/>
              <w:autoSpaceDN w:val="0"/>
              <w:adjustRightInd w:val="0"/>
              <w:spacing w:after="0" w:line="240" w:lineRule="auto"/>
              <w:rPr>
                <w:del w:id="1868" w:author="윤성빈" w:date="2022-10-05T22:05:00Z"/>
                <w:rFonts w:eastAsia="바탕"/>
                <w:sz w:val="12"/>
                <w:lang w:eastAsia="ko-KR"/>
              </w:rPr>
            </w:pPr>
            <w:del w:id="1869" w:author="윤성빈" w:date="2022-10-05T22:05:00Z">
              <w:r w:rsidRPr="009677DE" w:rsidDel="008204F8">
                <w:rPr>
                  <w:rFonts w:eastAsia="바탕" w:hint="eastAsia"/>
                  <w:sz w:val="12"/>
                  <w:lang w:eastAsia="ko-KR"/>
                </w:rPr>
                <w:delText>3.220</w:delText>
              </w:r>
            </w:del>
          </w:p>
          <w:p w14:paraId="0A0208B1" w14:textId="1D425E6C" w:rsidR="009556F0" w:rsidRPr="009677DE" w:rsidDel="008204F8" w:rsidRDefault="009556F0" w:rsidP="0044092D">
            <w:pPr>
              <w:keepNext/>
              <w:widowControl w:val="0"/>
              <w:autoSpaceDE w:val="0"/>
              <w:autoSpaceDN w:val="0"/>
              <w:adjustRightInd w:val="0"/>
              <w:spacing w:after="0" w:line="240" w:lineRule="auto"/>
              <w:rPr>
                <w:del w:id="1870" w:author="윤성빈" w:date="2022-10-05T22:05:00Z"/>
                <w:rFonts w:eastAsia="바탕"/>
                <w:sz w:val="12"/>
                <w:lang w:eastAsia="ko-KR"/>
              </w:rPr>
            </w:pPr>
            <w:del w:id="1871" w:author="윤성빈" w:date="2022-10-05T22:05:00Z">
              <w:r w:rsidRPr="009677DE" w:rsidDel="008204F8">
                <w:rPr>
                  <w:rFonts w:eastAsia="바탕" w:hint="eastAsia"/>
                  <w:sz w:val="12"/>
                  <w:lang w:eastAsia="ko-KR"/>
                </w:rPr>
                <w:delText>(0.451)</w:delText>
              </w:r>
            </w:del>
          </w:p>
        </w:tc>
        <w:tc>
          <w:tcPr>
            <w:tcW w:w="601" w:type="dxa"/>
          </w:tcPr>
          <w:p w14:paraId="0B1427A0" w14:textId="5ABC4861" w:rsidR="009556F0" w:rsidRPr="009677DE" w:rsidDel="008204F8" w:rsidRDefault="009556F0" w:rsidP="0044092D">
            <w:pPr>
              <w:keepNext/>
              <w:widowControl w:val="0"/>
              <w:autoSpaceDE w:val="0"/>
              <w:autoSpaceDN w:val="0"/>
              <w:adjustRightInd w:val="0"/>
              <w:spacing w:after="0" w:line="240" w:lineRule="auto"/>
              <w:rPr>
                <w:del w:id="1872" w:author="윤성빈" w:date="2022-10-05T22:05:00Z"/>
                <w:rFonts w:eastAsia="바탕"/>
                <w:sz w:val="12"/>
                <w:lang w:eastAsia="ko-KR"/>
              </w:rPr>
            </w:pPr>
            <w:del w:id="1873" w:author="윤성빈" w:date="2022-10-05T22:05:00Z">
              <w:r w:rsidRPr="009677DE" w:rsidDel="008204F8">
                <w:rPr>
                  <w:rFonts w:eastAsia="바탕" w:hint="eastAsia"/>
                  <w:sz w:val="12"/>
                  <w:lang w:eastAsia="ko-KR"/>
                </w:rPr>
                <w:delText>8.788</w:delText>
              </w:r>
            </w:del>
          </w:p>
          <w:p w14:paraId="1F40D6E1" w14:textId="7ED34BDA" w:rsidR="009556F0" w:rsidRPr="009677DE" w:rsidDel="008204F8" w:rsidRDefault="009556F0" w:rsidP="0044092D">
            <w:pPr>
              <w:keepNext/>
              <w:widowControl w:val="0"/>
              <w:autoSpaceDE w:val="0"/>
              <w:autoSpaceDN w:val="0"/>
              <w:adjustRightInd w:val="0"/>
              <w:spacing w:after="0" w:line="240" w:lineRule="auto"/>
              <w:rPr>
                <w:del w:id="1874" w:author="윤성빈" w:date="2022-10-05T22:05:00Z"/>
                <w:rFonts w:eastAsia="바탕"/>
                <w:sz w:val="12"/>
                <w:lang w:eastAsia="ko-KR"/>
              </w:rPr>
            </w:pPr>
            <w:del w:id="1875" w:author="윤성빈" w:date="2022-10-05T22:05:00Z">
              <w:r w:rsidRPr="009677DE" w:rsidDel="008204F8">
                <w:rPr>
                  <w:rFonts w:eastAsia="바탕" w:hint="eastAsia"/>
                  <w:sz w:val="12"/>
                  <w:lang w:eastAsia="ko-KR"/>
                </w:rPr>
                <w:delText>(1.065)</w:delText>
              </w:r>
            </w:del>
          </w:p>
        </w:tc>
        <w:tc>
          <w:tcPr>
            <w:tcW w:w="602" w:type="dxa"/>
          </w:tcPr>
          <w:p w14:paraId="15804098" w14:textId="4973FB90" w:rsidR="009556F0" w:rsidRPr="009677DE" w:rsidDel="008204F8" w:rsidRDefault="009556F0" w:rsidP="0044092D">
            <w:pPr>
              <w:keepNext/>
              <w:widowControl w:val="0"/>
              <w:autoSpaceDE w:val="0"/>
              <w:autoSpaceDN w:val="0"/>
              <w:adjustRightInd w:val="0"/>
              <w:spacing w:after="0" w:line="240" w:lineRule="auto"/>
              <w:rPr>
                <w:del w:id="1876" w:author="윤성빈" w:date="2022-10-05T22:05:00Z"/>
                <w:rFonts w:eastAsia="바탕"/>
                <w:sz w:val="12"/>
                <w:lang w:eastAsia="ko-KR"/>
              </w:rPr>
            </w:pPr>
            <w:del w:id="1877" w:author="윤성빈" w:date="2022-10-05T22:05:00Z">
              <w:r w:rsidRPr="009677DE" w:rsidDel="008204F8">
                <w:rPr>
                  <w:rFonts w:eastAsia="바탕" w:hint="eastAsia"/>
                  <w:sz w:val="12"/>
                  <w:lang w:eastAsia="ko-KR"/>
                </w:rPr>
                <w:delText>4</w:delText>
              </w:r>
            </w:del>
          </w:p>
          <w:p w14:paraId="743ACC4D" w14:textId="2467516B" w:rsidR="009556F0" w:rsidRPr="009677DE" w:rsidDel="008204F8" w:rsidRDefault="009556F0" w:rsidP="0044092D">
            <w:pPr>
              <w:keepNext/>
              <w:widowControl w:val="0"/>
              <w:autoSpaceDE w:val="0"/>
              <w:autoSpaceDN w:val="0"/>
              <w:adjustRightInd w:val="0"/>
              <w:spacing w:after="0" w:line="240" w:lineRule="auto"/>
              <w:rPr>
                <w:del w:id="1878" w:author="윤성빈" w:date="2022-10-05T22:05:00Z"/>
                <w:rFonts w:eastAsia="바탕"/>
                <w:sz w:val="12"/>
                <w:lang w:eastAsia="ko-KR"/>
              </w:rPr>
            </w:pPr>
            <w:del w:id="1879" w:author="윤성빈" w:date="2022-10-05T22:05:00Z">
              <w:r w:rsidRPr="009677DE" w:rsidDel="008204F8">
                <w:rPr>
                  <w:rFonts w:eastAsia="바탕" w:hint="eastAsia"/>
                  <w:sz w:val="12"/>
                  <w:lang w:eastAsia="ko-KR"/>
                </w:rPr>
                <w:delText>(0)</w:delText>
              </w:r>
            </w:del>
          </w:p>
        </w:tc>
        <w:tc>
          <w:tcPr>
            <w:tcW w:w="602" w:type="dxa"/>
          </w:tcPr>
          <w:p w14:paraId="0EBC91F3" w14:textId="08014319" w:rsidR="009556F0" w:rsidRPr="009677DE" w:rsidDel="008204F8" w:rsidRDefault="009556F0" w:rsidP="0044092D">
            <w:pPr>
              <w:keepNext/>
              <w:widowControl w:val="0"/>
              <w:autoSpaceDE w:val="0"/>
              <w:autoSpaceDN w:val="0"/>
              <w:adjustRightInd w:val="0"/>
              <w:spacing w:after="0" w:line="240" w:lineRule="auto"/>
              <w:jc w:val="both"/>
              <w:rPr>
                <w:del w:id="1880" w:author="윤성빈" w:date="2022-10-05T22:05:00Z"/>
                <w:rFonts w:eastAsia="바탕"/>
                <w:sz w:val="12"/>
                <w:lang w:eastAsia="ko-KR"/>
              </w:rPr>
            </w:pPr>
            <w:del w:id="1881" w:author="윤성빈" w:date="2022-10-05T22:05:00Z">
              <w:r w:rsidRPr="009677DE" w:rsidDel="008204F8">
                <w:rPr>
                  <w:rFonts w:eastAsia="바탕" w:hint="eastAsia"/>
                  <w:sz w:val="12"/>
                  <w:lang w:eastAsia="ko-KR"/>
                </w:rPr>
                <w:delText>14.056</w:delText>
              </w:r>
            </w:del>
          </w:p>
          <w:p w14:paraId="7337C102" w14:textId="1583744D" w:rsidR="009556F0" w:rsidRPr="009677DE" w:rsidDel="008204F8" w:rsidRDefault="009556F0" w:rsidP="0044092D">
            <w:pPr>
              <w:keepNext/>
              <w:widowControl w:val="0"/>
              <w:autoSpaceDE w:val="0"/>
              <w:autoSpaceDN w:val="0"/>
              <w:adjustRightInd w:val="0"/>
              <w:spacing w:after="0" w:line="240" w:lineRule="auto"/>
              <w:rPr>
                <w:del w:id="1882" w:author="윤성빈" w:date="2022-10-05T22:05:00Z"/>
                <w:rFonts w:eastAsia="바탕"/>
                <w:sz w:val="12"/>
                <w:lang w:eastAsia="ko-KR"/>
              </w:rPr>
            </w:pPr>
            <w:del w:id="1883" w:author="윤성빈" w:date="2022-10-05T22:05:00Z">
              <w:r w:rsidRPr="009677DE" w:rsidDel="008204F8">
                <w:rPr>
                  <w:rFonts w:eastAsia="바탕" w:hint="eastAsia"/>
                  <w:sz w:val="12"/>
                  <w:lang w:eastAsia="ko-KR"/>
                </w:rPr>
                <w:delText>(1.079)</w:delText>
              </w:r>
            </w:del>
          </w:p>
        </w:tc>
        <w:tc>
          <w:tcPr>
            <w:tcW w:w="601" w:type="dxa"/>
          </w:tcPr>
          <w:p w14:paraId="3CF47099" w14:textId="0A17ABE7" w:rsidR="009556F0" w:rsidRPr="009677DE" w:rsidDel="008204F8" w:rsidRDefault="009556F0" w:rsidP="0044092D">
            <w:pPr>
              <w:keepNext/>
              <w:widowControl w:val="0"/>
              <w:autoSpaceDE w:val="0"/>
              <w:autoSpaceDN w:val="0"/>
              <w:adjustRightInd w:val="0"/>
              <w:spacing w:after="0" w:line="240" w:lineRule="auto"/>
              <w:rPr>
                <w:del w:id="1884" w:author="윤성빈" w:date="2022-10-05T22:05:00Z"/>
                <w:rFonts w:eastAsia="바탕"/>
                <w:sz w:val="12"/>
                <w:lang w:eastAsia="ko-KR"/>
              </w:rPr>
            </w:pPr>
            <w:del w:id="1885" w:author="윤성빈" w:date="2022-10-05T22:05:00Z">
              <w:r w:rsidRPr="009677DE" w:rsidDel="008204F8">
                <w:rPr>
                  <w:rFonts w:eastAsia="바탕" w:hint="eastAsia"/>
                  <w:sz w:val="12"/>
                  <w:lang w:eastAsia="ko-KR"/>
                </w:rPr>
                <w:delText>0.148</w:delText>
              </w:r>
            </w:del>
          </w:p>
          <w:p w14:paraId="089075A0" w14:textId="7E7C8976" w:rsidR="009556F0" w:rsidRPr="009677DE" w:rsidDel="008204F8" w:rsidRDefault="009556F0" w:rsidP="0044092D">
            <w:pPr>
              <w:keepNext/>
              <w:widowControl w:val="0"/>
              <w:autoSpaceDE w:val="0"/>
              <w:autoSpaceDN w:val="0"/>
              <w:adjustRightInd w:val="0"/>
              <w:spacing w:after="0" w:line="240" w:lineRule="auto"/>
              <w:rPr>
                <w:del w:id="1886" w:author="윤성빈" w:date="2022-10-05T22:05:00Z"/>
                <w:rFonts w:eastAsia="바탕"/>
                <w:sz w:val="12"/>
                <w:lang w:eastAsia="ko-KR"/>
              </w:rPr>
            </w:pPr>
            <w:del w:id="1887" w:author="윤성빈" w:date="2022-10-05T22:05:00Z">
              <w:r w:rsidRPr="009677DE" w:rsidDel="008204F8">
                <w:rPr>
                  <w:rFonts w:eastAsia="바탕" w:hint="eastAsia"/>
                  <w:sz w:val="12"/>
                  <w:lang w:eastAsia="ko-KR"/>
                </w:rPr>
                <w:delText>(0.010)</w:delText>
              </w:r>
            </w:del>
          </w:p>
        </w:tc>
        <w:tc>
          <w:tcPr>
            <w:tcW w:w="602" w:type="dxa"/>
          </w:tcPr>
          <w:p w14:paraId="28FD3F03" w14:textId="79107FD2" w:rsidR="009556F0" w:rsidRPr="009677DE" w:rsidDel="008204F8" w:rsidRDefault="009556F0" w:rsidP="0044092D">
            <w:pPr>
              <w:keepNext/>
              <w:widowControl w:val="0"/>
              <w:autoSpaceDE w:val="0"/>
              <w:autoSpaceDN w:val="0"/>
              <w:adjustRightInd w:val="0"/>
              <w:spacing w:after="0" w:line="240" w:lineRule="auto"/>
              <w:rPr>
                <w:del w:id="1888" w:author="윤성빈" w:date="2022-10-05T22:05:00Z"/>
                <w:rFonts w:eastAsia="바탕"/>
                <w:sz w:val="12"/>
                <w:lang w:eastAsia="ko-KR"/>
              </w:rPr>
            </w:pPr>
            <w:del w:id="1889" w:author="윤성빈" w:date="2022-10-05T22:05:00Z">
              <w:r w:rsidRPr="009677DE" w:rsidDel="008204F8">
                <w:rPr>
                  <w:rFonts w:eastAsia="바탕" w:hint="eastAsia"/>
                  <w:sz w:val="12"/>
                  <w:lang w:eastAsia="ko-KR"/>
                </w:rPr>
                <w:delText>0.029</w:delText>
              </w:r>
            </w:del>
          </w:p>
          <w:p w14:paraId="16671F4C" w14:textId="0F32F4F1" w:rsidR="009556F0" w:rsidRPr="009677DE" w:rsidDel="008204F8" w:rsidRDefault="009556F0" w:rsidP="0044092D">
            <w:pPr>
              <w:keepNext/>
              <w:widowControl w:val="0"/>
              <w:autoSpaceDE w:val="0"/>
              <w:autoSpaceDN w:val="0"/>
              <w:adjustRightInd w:val="0"/>
              <w:spacing w:after="0" w:line="240" w:lineRule="auto"/>
              <w:rPr>
                <w:del w:id="1890" w:author="윤성빈" w:date="2022-10-05T22:05:00Z"/>
                <w:rFonts w:eastAsia="바탕"/>
                <w:sz w:val="12"/>
                <w:lang w:eastAsia="ko-KR"/>
              </w:rPr>
            </w:pPr>
            <w:del w:id="1891" w:author="윤성빈" w:date="2022-10-05T22:05:00Z">
              <w:r w:rsidRPr="009677DE" w:rsidDel="008204F8">
                <w:rPr>
                  <w:rFonts w:eastAsia="바탕" w:hint="eastAsia"/>
                  <w:sz w:val="12"/>
                  <w:lang w:eastAsia="ko-KR"/>
                </w:rPr>
                <w:delText>(0.012)</w:delText>
              </w:r>
            </w:del>
          </w:p>
        </w:tc>
        <w:tc>
          <w:tcPr>
            <w:tcW w:w="601" w:type="dxa"/>
          </w:tcPr>
          <w:p w14:paraId="0D286BD9" w14:textId="55F7E811" w:rsidR="009556F0" w:rsidRPr="009677DE" w:rsidDel="008204F8" w:rsidRDefault="009556F0" w:rsidP="0044092D">
            <w:pPr>
              <w:keepNext/>
              <w:widowControl w:val="0"/>
              <w:autoSpaceDE w:val="0"/>
              <w:autoSpaceDN w:val="0"/>
              <w:adjustRightInd w:val="0"/>
              <w:spacing w:after="0" w:line="240" w:lineRule="auto"/>
              <w:rPr>
                <w:del w:id="1892" w:author="윤성빈" w:date="2022-10-05T22:05:00Z"/>
                <w:rFonts w:eastAsia="바탕"/>
                <w:sz w:val="12"/>
                <w:lang w:eastAsia="ko-KR"/>
              </w:rPr>
            </w:pPr>
            <w:del w:id="1893" w:author="윤성빈" w:date="2022-10-05T22:05:00Z">
              <w:r w:rsidRPr="009677DE" w:rsidDel="008204F8">
                <w:rPr>
                  <w:rFonts w:eastAsia="바탕" w:hint="eastAsia"/>
                  <w:sz w:val="12"/>
                  <w:lang w:eastAsia="ko-KR"/>
                </w:rPr>
                <w:delText>0.224</w:delText>
              </w:r>
            </w:del>
          </w:p>
          <w:p w14:paraId="62BE1103" w14:textId="55551108" w:rsidR="009556F0" w:rsidRPr="009677DE" w:rsidDel="008204F8" w:rsidRDefault="009556F0" w:rsidP="0044092D">
            <w:pPr>
              <w:keepNext/>
              <w:widowControl w:val="0"/>
              <w:autoSpaceDE w:val="0"/>
              <w:autoSpaceDN w:val="0"/>
              <w:adjustRightInd w:val="0"/>
              <w:spacing w:after="0" w:line="240" w:lineRule="auto"/>
              <w:rPr>
                <w:del w:id="1894" w:author="윤성빈" w:date="2022-10-05T22:05:00Z"/>
                <w:rFonts w:eastAsia="바탕"/>
                <w:sz w:val="12"/>
                <w:lang w:eastAsia="ko-KR"/>
              </w:rPr>
            </w:pPr>
            <w:del w:id="1895" w:author="윤성빈" w:date="2022-10-05T22:05:00Z">
              <w:r w:rsidRPr="009677DE" w:rsidDel="008204F8">
                <w:rPr>
                  <w:rFonts w:eastAsia="바탕" w:hint="eastAsia"/>
                  <w:sz w:val="12"/>
                  <w:lang w:eastAsia="ko-KR"/>
                </w:rPr>
                <w:delText>(0.060)</w:delText>
              </w:r>
            </w:del>
          </w:p>
        </w:tc>
        <w:tc>
          <w:tcPr>
            <w:tcW w:w="601" w:type="dxa"/>
          </w:tcPr>
          <w:p w14:paraId="309F8E3C" w14:textId="028B38BE" w:rsidR="009556F0" w:rsidRPr="009677DE" w:rsidDel="008204F8" w:rsidRDefault="009556F0" w:rsidP="0044092D">
            <w:pPr>
              <w:keepNext/>
              <w:widowControl w:val="0"/>
              <w:autoSpaceDE w:val="0"/>
              <w:autoSpaceDN w:val="0"/>
              <w:adjustRightInd w:val="0"/>
              <w:spacing w:after="0" w:line="240" w:lineRule="auto"/>
              <w:rPr>
                <w:del w:id="1896" w:author="윤성빈" w:date="2022-10-05T22:05:00Z"/>
                <w:rFonts w:eastAsia="바탕"/>
                <w:sz w:val="12"/>
                <w:lang w:eastAsia="ko-KR"/>
              </w:rPr>
            </w:pPr>
            <w:del w:id="1897" w:author="윤성빈" w:date="2022-10-05T22:05:00Z">
              <w:r w:rsidRPr="009677DE" w:rsidDel="008204F8">
                <w:rPr>
                  <w:rFonts w:eastAsia="바탕" w:hint="eastAsia"/>
                  <w:sz w:val="12"/>
                  <w:lang w:eastAsia="ko-KR"/>
                </w:rPr>
                <w:delText>0.849</w:delText>
              </w:r>
            </w:del>
          </w:p>
          <w:p w14:paraId="74206E15" w14:textId="24D3D938" w:rsidR="009556F0" w:rsidRPr="009677DE" w:rsidDel="008204F8" w:rsidRDefault="009556F0" w:rsidP="0044092D">
            <w:pPr>
              <w:keepNext/>
              <w:widowControl w:val="0"/>
              <w:autoSpaceDE w:val="0"/>
              <w:autoSpaceDN w:val="0"/>
              <w:adjustRightInd w:val="0"/>
              <w:spacing w:after="0" w:line="240" w:lineRule="auto"/>
              <w:rPr>
                <w:del w:id="1898" w:author="윤성빈" w:date="2022-10-05T22:05:00Z"/>
                <w:rFonts w:eastAsia="바탕"/>
                <w:sz w:val="12"/>
                <w:lang w:eastAsia="ko-KR"/>
              </w:rPr>
            </w:pPr>
            <w:del w:id="1899" w:author="윤성빈" w:date="2022-10-05T22:05:00Z">
              <w:r w:rsidRPr="009677DE" w:rsidDel="008204F8">
                <w:rPr>
                  <w:rFonts w:eastAsia="바탕" w:hint="eastAsia"/>
                  <w:sz w:val="12"/>
                  <w:lang w:eastAsia="ko-KR"/>
                </w:rPr>
                <w:delText>(0.050)</w:delText>
              </w:r>
            </w:del>
          </w:p>
        </w:tc>
        <w:tc>
          <w:tcPr>
            <w:tcW w:w="603" w:type="dxa"/>
          </w:tcPr>
          <w:p w14:paraId="1B2C171D" w14:textId="5042127D" w:rsidR="009556F0" w:rsidRPr="009677DE" w:rsidDel="008204F8" w:rsidRDefault="009556F0" w:rsidP="0044092D">
            <w:pPr>
              <w:keepNext/>
              <w:widowControl w:val="0"/>
              <w:autoSpaceDE w:val="0"/>
              <w:autoSpaceDN w:val="0"/>
              <w:adjustRightInd w:val="0"/>
              <w:spacing w:after="0" w:line="240" w:lineRule="auto"/>
              <w:rPr>
                <w:del w:id="1900" w:author="윤성빈" w:date="2022-10-05T22:05:00Z"/>
                <w:rFonts w:eastAsia="바탕"/>
                <w:sz w:val="12"/>
                <w:lang w:eastAsia="ko-KR"/>
              </w:rPr>
            </w:pPr>
            <w:del w:id="1901" w:author="윤성빈" w:date="2022-10-05T22:05:00Z">
              <w:r w:rsidRPr="009677DE" w:rsidDel="008204F8">
                <w:rPr>
                  <w:rFonts w:eastAsia="바탕" w:hint="eastAsia"/>
                  <w:sz w:val="12"/>
                  <w:lang w:eastAsia="ko-KR"/>
                </w:rPr>
                <w:delText>0.944</w:delText>
              </w:r>
            </w:del>
          </w:p>
          <w:p w14:paraId="057F7434" w14:textId="60309C67" w:rsidR="009556F0" w:rsidRPr="009677DE" w:rsidDel="008204F8" w:rsidRDefault="009556F0" w:rsidP="0044092D">
            <w:pPr>
              <w:keepNext/>
              <w:widowControl w:val="0"/>
              <w:autoSpaceDE w:val="0"/>
              <w:autoSpaceDN w:val="0"/>
              <w:adjustRightInd w:val="0"/>
              <w:spacing w:after="0" w:line="240" w:lineRule="auto"/>
              <w:rPr>
                <w:del w:id="1902" w:author="윤성빈" w:date="2022-10-05T22:05:00Z"/>
                <w:rFonts w:eastAsia="바탕"/>
                <w:sz w:val="12"/>
                <w:lang w:eastAsia="ko-KR"/>
              </w:rPr>
            </w:pPr>
            <w:del w:id="1903" w:author="윤성빈" w:date="2022-10-05T22:05:00Z">
              <w:r w:rsidRPr="009677DE" w:rsidDel="008204F8">
                <w:rPr>
                  <w:rFonts w:eastAsia="바탕" w:hint="eastAsia"/>
                  <w:sz w:val="12"/>
                  <w:lang w:eastAsia="ko-KR"/>
                </w:rPr>
                <w:delText>(0.018)</w:delText>
              </w:r>
            </w:del>
          </w:p>
        </w:tc>
      </w:tr>
      <w:tr w:rsidR="009556F0" w:rsidRPr="009677DE" w:rsidDel="008204F8" w14:paraId="5A80E5C3" w14:textId="48A12805" w:rsidTr="0044092D">
        <w:trPr>
          <w:trHeight w:val="289"/>
          <w:del w:id="1904" w:author="윤성빈" w:date="2022-10-05T22:05:00Z"/>
        </w:trPr>
        <w:tc>
          <w:tcPr>
            <w:tcW w:w="436" w:type="dxa"/>
            <w:vMerge/>
          </w:tcPr>
          <w:p w14:paraId="708F71FC" w14:textId="7519702E" w:rsidR="009556F0" w:rsidRPr="009677DE" w:rsidDel="008204F8" w:rsidRDefault="009556F0" w:rsidP="0044092D">
            <w:pPr>
              <w:widowControl w:val="0"/>
              <w:autoSpaceDE w:val="0"/>
              <w:autoSpaceDN w:val="0"/>
              <w:adjustRightInd w:val="0"/>
              <w:spacing w:after="0" w:line="240" w:lineRule="auto"/>
              <w:jc w:val="left"/>
              <w:rPr>
                <w:del w:id="1905" w:author="윤성빈" w:date="2022-10-05T22:05:00Z"/>
                <w:rFonts w:eastAsia="바탕"/>
                <w:sz w:val="12"/>
                <w:lang w:eastAsia="ko-KR"/>
              </w:rPr>
            </w:pPr>
          </w:p>
        </w:tc>
        <w:tc>
          <w:tcPr>
            <w:tcW w:w="815" w:type="dxa"/>
          </w:tcPr>
          <w:p w14:paraId="4A14BA58" w14:textId="2BB7401B" w:rsidR="009556F0" w:rsidRPr="009677DE" w:rsidDel="008204F8" w:rsidRDefault="009556F0" w:rsidP="0044092D">
            <w:pPr>
              <w:widowControl w:val="0"/>
              <w:autoSpaceDE w:val="0"/>
              <w:autoSpaceDN w:val="0"/>
              <w:adjustRightInd w:val="0"/>
              <w:spacing w:after="0" w:line="240" w:lineRule="auto"/>
              <w:jc w:val="left"/>
              <w:rPr>
                <w:del w:id="1906" w:author="윤성빈" w:date="2022-10-05T22:05:00Z"/>
                <w:rFonts w:eastAsia="바탕"/>
                <w:sz w:val="12"/>
                <w:lang w:eastAsia="ko-KR"/>
              </w:rPr>
            </w:pPr>
            <w:del w:id="1907" w:author="윤성빈" w:date="2022-10-05T22:05:00Z">
              <w:r w:rsidRPr="009677DE" w:rsidDel="008204F8">
                <w:rPr>
                  <w:rFonts w:eastAsia="바탕" w:hint="eastAsia"/>
                  <w:sz w:val="12"/>
                  <w:lang w:eastAsia="ko-KR"/>
                </w:rPr>
                <w:delText>poprock</w:delText>
              </w:r>
            </w:del>
          </w:p>
        </w:tc>
        <w:tc>
          <w:tcPr>
            <w:tcW w:w="601" w:type="dxa"/>
          </w:tcPr>
          <w:p w14:paraId="183DAE18" w14:textId="4AF5D630" w:rsidR="009556F0" w:rsidRPr="009677DE" w:rsidDel="008204F8" w:rsidRDefault="009556F0" w:rsidP="0044092D">
            <w:pPr>
              <w:keepNext/>
              <w:widowControl w:val="0"/>
              <w:autoSpaceDE w:val="0"/>
              <w:autoSpaceDN w:val="0"/>
              <w:adjustRightInd w:val="0"/>
              <w:spacing w:after="0" w:line="240" w:lineRule="auto"/>
              <w:rPr>
                <w:del w:id="1908" w:author="윤성빈" w:date="2022-10-05T22:05:00Z"/>
                <w:rFonts w:eastAsia="바탕"/>
                <w:sz w:val="12"/>
                <w:lang w:eastAsia="ko-KR"/>
              </w:rPr>
            </w:pPr>
            <w:del w:id="1909" w:author="윤성빈" w:date="2022-10-05T22:05:00Z">
              <w:r w:rsidRPr="009677DE" w:rsidDel="008204F8">
                <w:rPr>
                  <w:rFonts w:eastAsia="바탕" w:hint="eastAsia"/>
                  <w:sz w:val="12"/>
                  <w:lang w:eastAsia="ko-KR"/>
                </w:rPr>
                <w:delText>0.391</w:delText>
              </w:r>
            </w:del>
          </w:p>
          <w:p w14:paraId="114C8652" w14:textId="720C978B" w:rsidR="009556F0" w:rsidRPr="009677DE" w:rsidDel="008204F8" w:rsidRDefault="009556F0" w:rsidP="0044092D">
            <w:pPr>
              <w:keepNext/>
              <w:widowControl w:val="0"/>
              <w:autoSpaceDE w:val="0"/>
              <w:autoSpaceDN w:val="0"/>
              <w:adjustRightInd w:val="0"/>
              <w:spacing w:after="0" w:line="240" w:lineRule="auto"/>
              <w:rPr>
                <w:del w:id="1910" w:author="윤성빈" w:date="2022-10-05T22:05:00Z"/>
                <w:rFonts w:eastAsia="바탕"/>
                <w:sz w:val="12"/>
                <w:lang w:eastAsia="ko-KR"/>
              </w:rPr>
            </w:pPr>
            <w:del w:id="1911" w:author="윤성빈" w:date="2022-10-05T22:05:00Z">
              <w:r w:rsidRPr="009677DE" w:rsidDel="008204F8">
                <w:rPr>
                  <w:rFonts w:eastAsia="바탕" w:hint="eastAsia"/>
                  <w:sz w:val="12"/>
                  <w:lang w:eastAsia="ko-KR"/>
                </w:rPr>
                <w:delText>(0.025)</w:delText>
              </w:r>
            </w:del>
          </w:p>
        </w:tc>
        <w:tc>
          <w:tcPr>
            <w:tcW w:w="601" w:type="dxa"/>
          </w:tcPr>
          <w:p w14:paraId="3FC9A2B9" w14:textId="7C3038CE" w:rsidR="009556F0" w:rsidRPr="009677DE" w:rsidDel="008204F8" w:rsidRDefault="009556F0" w:rsidP="0044092D">
            <w:pPr>
              <w:keepNext/>
              <w:widowControl w:val="0"/>
              <w:autoSpaceDE w:val="0"/>
              <w:autoSpaceDN w:val="0"/>
              <w:adjustRightInd w:val="0"/>
              <w:spacing w:after="0" w:line="240" w:lineRule="auto"/>
              <w:rPr>
                <w:del w:id="1912" w:author="윤성빈" w:date="2022-10-05T22:05:00Z"/>
                <w:rFonts w:eastAsia="바탕"/>
                <w:sz w:val="12"/>
                <w:lang w:eastAsia="ko-KR"/>
              </w:rPr>
            </w:pPr>
            <w:del w:id="1913" w:author="윤성빈" w:date="2022-10-05T22:05:00Z">
              <w:r w:rsidRPr="009677DE" w:rsidDel="008204F8">
                <w:rPr>
                  <w:rFonts w:eastAsia="바탕" w:hint="eastAsia"/>
                  <w:sz w:val="12"/>
                  <w:lang w:eastAsia="ko-KR"/>
                </w:rPr>
                <w:delText>0.277</w:delText>
              </w:r>
            </w:del>
          </w:p>
          <w:p w14:paraId="3574701E" w14:textId="60776A83" w:rsidR="009556F0" w:rsidRPr="009677DE" w:rsidDel="008204F8" w:rsidRDefault="009556F0" w:rsidP="0044092D">
            <w:pPr>
              <w:keepNext/>
              <w:widowControl w:val="0"/>
              <w:autoSpaceDE w:val="0"/>
              <w:autoSpaceDN w:val="0"/>
              <w:adjustRightInd w:val="0"/>
              <w:spacing w:after="0" w:line="240" w:lineRule="auto"/>
              <w:rPr>
                <w:del w:id="1914" w:author="윤성빈" w:date="2022-10-05T22:05:00Z"/>
                <w:rFonts w:eastAsia="바탕"/>
                <w:sz w:val="12"/>
                <w:lang w:eastAsia="ko-KR"/>
              </w:rPr>
            </w:pPr>
            <w:del w:id="1915" w:author="윤성빈" w:date="2022-10-05T22:05:00Z">
              <w:r w:rsidRPr="009677DE" w:rsidDel="008204F8">
                <w:rPr>
                  <w:rFonts w:eastAsia="바탕" w:hint="eastAsia"/>
                  <w:sz w:val="12"/>
                  <w:lang w:eastAsia="ko-KR"/>
                </w:rPr>
                <w:delText>(0.100)</w:delText>
              </w:r>
            </w:del>
          </w:p>
        </w:tc>
        <w:tc>
          <w:tcPr>
            <w:tcW w:w="602" w:type="dxa"/>
          </w:tcPr>
          <w:p w14:paraId="4EFE11BA" w14:textId="4971A59E" w:rsidR="009556F0" w:rsidRPr="009677DE" w:rsidDel="008204F8" w:rsidRDefault="009556F0" w:rsidP="0044092D">
            <w:pPr>
              <w:keepNext/>
              <w:widowControl w:val="0"/>
              <w:autoSpaceDE w:val="0"/>
              <w:autoSpaceDN w:val="0"/>
              <w:adjustRightInd w:val="0"/>
              <w:spacing w:after="0" w:line="240" w:lineRule="auto"/>
              <w:rPr>
                <w:del w:id="1916" w:author="윤성빈" w:date="2022-10-05T22:05:00Z"/>
                <w:rFonts w:eastAsia="바탕"/>
                <w:sz w:val="12"/>
                <w:lang w:eastAsia="ko-KR"/>
              </w:rPr>
            </w:pPr>
            <w:del w:id="1917" w:author="윤성빈" w:date="2022-10-05T22:05:00Z">
              <w:r w:rsidRPr="009677DE" w:rsidDel="008204F8">
                <w:rPr>
                  <w:rFonts w:eastAsia="바탕" w:hint="eastAsia"/>
                  <w:sz w:val="12"/>
                  <w:lang w:eastAsia="ko-KR"/>
                </w:rPr>
                <w:delText>0.299</w:delText>
              </w:r>
            </w:del>
          </w:p>
          <w:p w14:paraId="03FAFCD1" w14:textId="1105DB9A" w:rsidR="009556F0" w:rsidRPr="009677DE" w:rsidDel="008204F8" w:rsidRDefault="009556F0" w:rsidP="0044092D">
            <w:pPr>
              <w:keepNext/>
              <w:widowControl w:val="0"/>
              <w:autoSpaceDE w:val="0"/>
              <w:autoSpaceDN w:val="0"/>
              <w:adjustRightInd w:val="0"/>
              <w:spacing w:after="0" w:line="240" w:lineRule="auto"/>
              <w:rPr>
                <w:del w:id="1918" w:author="윤성빈" w:date="2022-10-05T22:05:00Z"/>
                <w:rFonts w:eastAsia="바탕"/>
                <w:sz w:val="12"/>
                <w:lang w:eastAsia="ko-KR"/>
              </w:rPr>
            </w:pPr>
            <w:del w:id="1919" w:author="윤성빈" w:date="2022-10-05T22:05:00Z">
              <w:r w:rsidRPr="009677DE" w:rsidDel="008204F8">
                <w:rPr>
                  <w:rFonts w:eastAsia="바탕" w:hint="eastAsia"/>
                  <w:sz w:val="12"/>
                  <w:lang w:eastAsia="ko-KR"/>
                </w:rPr>
                <w:delText>(0.103)</w:delText>
              </w:r>
            </w:del>
          </w:p>
        </w:tc>
        <w:tc>
          <w:tcPr>
            <w:tcW w:w="601" w:type="dxa"/>
          </w:tcPr>
          <w:p w14:paraId="4EC19526" w14:textId="5B056961" w:rsidR="009556F0" w:rsidRPr="009677DE" w:rsidDel="008204F8" w:rsidRDefault="009556F0" w:rsidP="0044092D">
            <w:pPr>
              <w:keepNext/>
              <w:widowControl w:val="0"/>
              <w:autoSpaceDE w:val="0"/>
              <w:autoSpaceDN w:val="0"/>
              <w:adjustRightInd w:val="0"/>
              <w:spacing w:after="0" w:line="240" w:lineRule="auto"/>
              <w:rPr>
                <w:del w:id="1920" w:author="윤성빈" w:date="2022-10-05T22:05:00Z"/>
                <w:rFonts w:eastAsia="바탕"/>
                <w:sz w:val="12"/>
                <w:lang w:eastAsia="ko-KR"/>
              </w:rPr>
            </w:pPr>
            <w:del w:id="1921" w:author="윤성빈" w:date="2022-10-05T22:05:00Z">
              <w:r w:rsidRPr="009677DE" w:rsidDel="008204F8">
                <w:rPr>
                  <w:rFonts w:eastAsia="바탕" w:hint="eastAsia"/>
                  <w:sz w:val="12"/>
                  <w:lang w:eastAsia="ko-KR"/>
                </w:rPr>
                <w:delText>1</w:delText>
              </w:r>
            </w:del>
          </w:p>
          <w:p w14:paraId="7383A79F" w14:textId="556FEB49" w:rsidR="009556F0" w:rsidRPr="009677DE" w:rsidDel="008204F8" w:rsidRDefault="009556F0" w:rsidP="0044092D">
            <w:pPr>
              <w:keepNext/>
              <w:widowControl w:val="0"/>
              <w:autoSpaceDE w:val="0"/>
              <w:autoSpaceDN w:val="0"/>
              <w:adjustRightInd w:val="0"/>
              <w:spacing w:after="0" w:line="240" w:lineRule="auto"/>
              <w:rPr>
                <w:del w:id="1922" w:author="윤성빈" w:date="2022-10-05T22:05:00Z"/>
                <w:rFonts w:eastAsia="바탕"/>
                <w:sz w:val="12"/>
                <w:lang w:eastAsia="ko-KR"/>
              </w:rPr>
            </w:pPr>
            <w:del w:id="1923" w:author="윤성빈" w:date="2022-10-05T22:05:00Z">
              <w:r w:rsidRPr="009677DE" w:rsidDel="008204F8">
                <w:rPr>
                  <w:rFonts w:eastAsia="바탕" w:hint="eastAsia"/>
                  <w:sz w:val="12"/>
                  <w:lang w:eastAsia="ko-KR"/>
                </w:rPr>
                <w:delText>(0)</w:delText>
              </w:r>
            </w:del>
          </w:p>
        </w:tc>
        <w:tc>
          <w:tcPr>
            <w:tcW w:w="602" w:type="dxa"/>
          </w:tcPr>
          <w:p w14:paraId="1CC27048" w14:textId="0580FB71" w:rsidR="009556F0" w:rsidRPr="009677DE" w:rsidDel="008204F8" w:rsidRDefault="009556F0" w:rsidP="0044092D">
            <w:pPr>
              <w:keepNext/>
              <w:widowControl w:val="0"/>
              <w:autoSpaceDE w:val="0"/>
              <w:autoSpaceDN w:val="0"/>
              <w:adjustRightInd w:val="0"/>
              <w:spacing w:after="0" w:line="240" w:lineRule="auto"/>
              <w:rPr>
                <w:del w:id="1924" w:author="윤성빈" w:date="2022-10-05T22:05:00Z"/>
                <w:rFonts w:eastAsia="바탕"/>
                <w:sz w:val="12"/>
                <w:lang w:eastAsia="ko-KR"/>
              </w:rPr>
            </w:pPr>
            <w:del w:id="1925" w:author="윤성빈" w:date="2022-10-05T22:05:00Z">
              <w:r w:rsidRPr="009677DE" w:rsidDel="008204F8">
                <w:rPr>
                  <w:rFonts w:eastAsia="바탕" w:hint="eastAsia"/>
                  <w:sz w:val="12"/>
                  <w:lang w:eastAsia="ko-KR"/>
                </w:rPr>
                <w:delText>1</w:delText>
              </w:r>
            </w:del>
          </w:p>
          <w:p w14:paraId="6A5A34D3" w14:textId="2C3731B3" w:rsidR="009556F0" w:rsidRPr="009677DE" w:rsidDel="008204F8" w:rsidRDefault="009556F0" w:rsidP="0044092D">
            <w:pPr>
              <w:keepNext/>
              <w:widowControl w:val="0"/>
              <w:autoSpaceDE w:val="0"/>
              <w:autoSpaceDN w:val="0"/>
              <w:adjustRightInd w:val="0"/>
              <w:spacing w:after="0" w:line="240" w:lineRule="auto"/>
              <w:rPr>
                <w:del w:id="1926" w:author="윤성빈" w:date="2022-10-05T22:05:00Z"/>
                <w:rFonts w:eastAsia="바탕"/>
                <w:sz w:val="12"/>
                <w:lang w:eastAsia="ko-KR"/>
              </w:rPr>
            </w:pPr>
            <w:del w:id="1927" w:author="윤성빈" w:date="2022-10-05T22:05:00Z">
              <w:r w:rsidRPr="009677DE" w:rsidDel="008204F8">
                <w:rPr>
                  <w:rFonts w:eastAsia="바탕" w:hint="eastAsia"/>
                  <w:sz w:val="12"/>
                  <w:lang w:eastAsia="ko-KR"/>
                </w:rPr>
                <w:delText>(0)</w:delText>
              </w:r>
            </w:del>
          </w:p>
        </w:tc>
        <w:tc>
          <w:tcPr>
            <w:tcW w:w="602" w:type="dxa"/>
          </w:tcPr>
          <w:p w14:paraId="21A9651C" w14:textId="5DC537CF" w:rsidR="009556F0" w:rsidRPr="009677DE" w:rsidDel="008204F8" w:rsidRDefault="009556F0" w:rsidP="0044092D">
            <w:pPr>
              <w:keepNext/>
              <w:widowControl w:val="0"/>
              <w:autoSpaceDE w:val="0"/>
              <w:autoSpaceDN w:val="0"/>
              <w:adjustRightInd w:val="0"/>
              <w:spacing w:after="0" w:line="240" w:lineRule="auto"/>
              <w:rPr>
                <w:del w:id="1928" w:author="윤성빈" w:date="2022-10-05T22:05:00Z"/>
                <w:rFonts w:eastAsia="바탕"/>
                <w:sz w:val="12"/>
                <w:lang w:eastAsia="ko-KR"/>
              </w:rPr>
            </w:pPr>
            <w:del w:id="1929" w:author="윤성빈" w:date="2022-10-05T22:05:00Z">
              <w:r w:rsidRPr="009677DE" w:rsidDel="008204F8">
                <w:rPr>
                  <w:rFonts w:eastAsia="바탕" w:hint="eastAsia"/>
                  <w:sz w:val="12"/>
                  <w:lang w:eastAsia="ko-KR"/>
                </w:rPr>
                <w:delText>6.240</w:delText>
              </w:r>
            </w:del>
          </w:p>
          <w:p w14:paraId="7A98B092" w14:textId="3F35472F" w:rsidR="009556F0" w:rsidRPr="009677DE" w:rsidDel="008204F8" w:rsidRDefault="009556F0" w:rsidP="0044092D">
            <w:pPr>
              <w:keepNext/>
              <w:widowControl w:val="0"/>
              <w:autoSpaceDE w:val="0"/>
              <w:autoSpaceDN w:val="0"/>
              <w:adjustRightInd w:val="0"/>
              <w:spacing w:after="0" w:line="240" w:lineRule="auto"/>
              <w:rPr>
                <w:del w:id="1930" w:author="윤성빈" w:date="2022-10-05T22:05:00Z"/>
                <w:rFonts w:eastAsia="바탕"/>
                <w:sz w:val="12"/>
                <w:lang w:eastAsia="ko-KR"/>
              </w:rPr>
            </w:pPr>
            <w:del w:id="1931" w:author="윤성빈" w:date="2022-10-05T22:05:00Z">
              <w:r w:rsidRPr="009677DE" w:rsidDel="008204F8">
                <w:rPr>
                  <w:rFonts w:eastAsia="바탕" w:hint="eastAsia"/>
                  <w:sz w:val="12"/>
                  <w:lang w:eastAsia="ko-KR"/>
                </w:rPr>
                <w:delText>(0.571)</w:delText>
              </w:r>
            </w:del>
          </w:p>
        </w:tc>
        <w:tc>
          <w:tcPr>
            <w:tcW w:w="601" w:type="dxa"/>
          </w:tcPr>
          <w:p w14:paraId="4EBAC33B" w14:textId="55B7E7B6" w:rsidR="009556F0" w:rsidRPr="009677DE" w:rsidDel="008204F8" w:rsidRDefault="009556F0" w:rsidP="0044092D">
            <w:pPr>
              <w:keepNext/>
              <w:widowControl w:val="0"/>
              <w:autoSpaceDE w:val="0"/>
              <w:autoSpaceDN w:val="0"/>
              <w:adjustRightInd w:val="0"/>
              <w:spacing w:after="0" w:line="240" w:lineRule="auto"/>
              <w:rPr>
                <w:del w:id="1932" w:author="윤성빈" w:date="2022-10-05T22:05:00Z"/>
                <w:rFonts w:eastAsia="바탕"/>
                <w:sz w:val="12"/>
                <w:lang w:eastAsia="ko-KR"/>
              </w:rPr>
            </w:pPr>
            <w:del w:id="1933" w:author="윤성빈" w:date="2022-10-05T22:05:00Z">
              <w:r w:rsidRPr="009677DE" w:rsidDel="008204F8">
                <w:rPr>
                  <w:rFonts w:eastAsia="바탕" w:hint="eastAsia"/>
                  <w:sz w:val="12"/>
                  <w:lang w:eastAsia="ko-KR"/>
                </w:rPr>
                <w:delText>3.108</w:delText>
              </w:r>
            </w:del>
          </w:p>
          <w:p w14:paraId="6DE08160" w14:textId="5B8D10CF" w:rsidR="009556F0" w:rsidRPr="009677DE" w:rsidDel="008204F8" w:rsidRDefault="009556F0" w:rsidP="0044092D">
            <w:pPr>
              <w:keepNext/>
              <w:widowControl w:val="0"/>
              <w:autoSpaceDE w:val="0"/>
              <w:autoSpaceDN w:val="0"/>
              <w:adjustRightInd w:val="0"/>
              <w:spacing w:after="0" w:line="240" w:lineRule="auto"/>
              <w:rPr>
                <w:del w:id="1934" w:author="윤성빈" w:date="2022-10-05T22:05:00Z"/>
                <w:rFonts w:eastAsia="바탕"/>
                <w:sz w:val="12"/>
                <w:lang w:eastAsia="ko-KR"/>
              </w:rPr>
            </w:pPr>
            <w:del w:id="1935" w:author="윤성빈" w:date="2022-10-05T22:05:00Z">
              <w:r w:rsidRPr="009677DE" w:rsidDel="008204F8">
                <w:rPr>
                  <w:rFonts w:eastAsia="바탕" w:hint="eastAsia"/>
                  <w:sz w:val="12"/>
                  <w:lang w:eastAsia="ko-KR"/>
                </w:rPr>
                <w:delText>(0.721)</w:delText>
              </w:r>
            </w:del>
          </w:p>
        </w:tc>
        <w:tc>
          <w:tcPr>
            <w:tcW w:w="601" w:type="dxa"/>
          </w:tcPr>
          <w:p w14:paraId="58D04300" w14:textId="768F82F0" w:rsidR="009556F0" w:rsidRPr="009677DE" w:rsidDel="008204F8" w:rsidRDefault="009556F0" w:rsidP="0044092D">
            <w:pPr>
              <w:keepNext/>
              <w:widowControl w:val="0"/>
              <w:autoSpaceDE w:val="0"/>
              <w:autoSpaceDN w:val="0"/>
              <w:adjustRightInd w:val="0"/>
              <w:spacing w:after="0" w:line="240" w:lineRule="auto"/>
              <w:rPr>
                <w:del w:id="1936" w:author="윤성빈" w:date="2022-10-05T22:05:00Z"/>
                <w:rFonts w:eastAsia="바탕"/>
                <w:sz w:val="12"/>
                <w:lang w:eastAsia="ko-KR"/>
              </w:rPr>
            </w:pPr>
            <w:del w:id="1937" w:author="윤성빈" w:date="2022-10-05T22:05:00Z">
              <w:r w:rsidRPr="009677DE" w:rsidDel="008204F8">
                <w:rPr>
                  <w:rFonts w:eastAsia="바탕" w:hint="eastAsia"/>
                  <w:sz w:val="12"/>
                  <w:lang w:eastAsia="ko-KR"/>
                </w:rPr>
                <w:delText>6.164</w:delText>
              </w:r>
            </w:del>
          </w:p>
          <w:p w14:paraId="48A72C0B" w14:textId="44094B2F" w:rsidR="009556F0" w:rsidRPr="009677DE" w:rsidDel="008204F8" w:rsidRDefault="009556F0" w:rsidP="0044092D">
            <w:pPr>
              <w:keepNext/>
              <w:widowControl w:val="0"/>
              <w:autoSpaceDE w:val="0"/>
              <w:autoSpaceDN w:val="0"/>
              <w:adjustRightInd w:val="0"/>
              <w:spacing w:after="0" w:line="240" w:lineRule="auto"/>
              <w:rPr>
                <w:del w:id="1938" w:author="윤성빈" w:date="2022-10-05T22:05:00Z"/>
                <w:rFonts w:eastAsia="바탕"/>
                <w:sz w:val="12"/>
                <w:lang w:eastAsia="ko-KR"/>
              </w:rPr>
            </w:pPr>
            <w:del w:id="1939" w:author="윤성빈" w:date="2022-10-05T22:05:00Z">
              <w:r w:rsidRPr="009677DE" w:rsidDel="008204F8">
                <w:rPr>
                  <w:rFonts w:eastAsia="바탕" w:hint="eastAsia"/>
                  <w:sz w:val="12"/>
                  <w:lang w:eastAsia="ko-KR"/>
                </w:rPr>
                <w:delText>(2.024)</w:delText>
              </w:r>
            </w:del>
          </w:p>
        </w:tc>
        <w:tc>
          <w:tcPr>
            <w:tcW w:w="602" w:type="dxa"/>
          </w:tcPr>
          <w:p w14:paraId="5051820E" w14:textId="22B010E3" w:rsidR="009556F0" w:rsidRPr="009677DE" w:rsidDel="008204F8" w:rsidRDefault="009556F0" w:rsidP="0044092D">
            <w:pPr>
              <w:keepNext/>
              <w:widowControl w:val="0"/>
              <w:autoSpaceDE w:val="0"/>
              <w:autoSpaceDN w:val="0"/>
              <w:adjustRightInd w:val="0"/>
              <w:spacing w:after="0" w:line="240" w:lineRule="auto"/>
              <w:rPr>
                <w:del w:id="1940" w:author="윤성빈" w:date="2022-10-05T22:05:00Z"/>
                <w:rFonts w:eastAsia="바탕"/>
                <w:sz w:val="12"/>
                <w:lang w:eastAsia="ko-KR"/>
              </w:rPr>
            </w:pPr>
            <w:del w:id="1941" w:author="윤성빈" w:date="2022-10-05T22:05:00Z">
              <w:r w:rsidRPr="009677DE" w:rsidDel="008204F8">
                <w:rPr>
                  <w:rFonts w:eastAsia="바탕" w:hint="eastAsia"/>
                  <w:sz w:val="12"/>
                  <w:lang w:eastAsia="ko-KR"/>
                </w:rPr>
                <w:delText>4</w:delText>
              </w:r>
            </w:del>
          </w:p>
          <w:p w14:paraId="61F727AE" w14:textId="164E0CF6" w:rsidR="009556F0" w:rsidRPr="009677DE" w:rsidDel="008204F8" w:rsidRDefault="009556F0" w:rsidP="0044092D">
            <w:pPr>
              <w:keepNext/>
              <w:widowControl w:val="0"/>
              <w:autoSpaceDE w:val="0"/>
              <w:autoSpaceDN w:val="0"/>
              <w:adjustRightInd w:val="0"/>
              <w:spacing w:after="0" w:line="240" w:lineRule="auto"/>
              <w:rPr>
                <w:del w:id="1942" w:author="윤성빈" w:date="2022-10-05T22:05:00Z"/>
                <w:rFonts w:eastAsia="바탕"/>
                <w:sz w:val="12"/>
                <w:lang w:eastAsia="ko-KR"/>
              </w:rPr>
            </w:pPr>
            <w:del w:id="1943" w:author="윤성빈" w:date="2022-10-05T22:05:00Z">
              <w:r w:rsidRPr="009677DE" w:rsidDel="008204F8">
                <w:rPr>
                  <w:rFonts w:eastAsia="바탕" w:hint="eastAsia"/>
                  <w:sz w:val="12"/>
                  <w:lang w:eastAsia="ko-KR"/>
                </w:rPr>
                <w:delText>(0)</w:delText>
              </w:r>
            </w:del>
          </w:p>
        </w:tc>
        <w:tc>
          <w:tcPr>
            <w:tcW w:w="602" w:type="dxa"/>
          </w:tcPr>
          <w:p w14:paraId="61BA1AD2" w14:textId="6FF0D246" w:rsidR="009556F0" w:rsidRPr="009677DE" w:rsidDel="008204F8" w:rsidRDefault="009556F0" w:rsidP="0044092D">
            <w:pPr>
              <w:keepNext/>
              <w:widowControl w:val="0"/>
              <w:autoSpaceDE w:val="0"/>
              <w:autoSpaceDN w:val="0"/>
              <w:adjustRightInd w:val="0"/>
              <w:spacing w:after="0" w:line="240" w:lineRule="auto"/>
              <w:rPr>
                <w:del w:id="1944" w:author="윤성빈" w:date="2022-10-05T22:05:00Z"/>
                <w:rFonts w:eastAsia="바탕"/>
                <w:sz w:val="12"/>
                <w:lang w:eastAsia="ko-KR"/>
              </w:rPr>
            </w:pPr>
            <w:del w:id="1945" w:author="윤성빈" w:date="2022-10-05T22:05:00Z">
              <w:r w:rsidRPr="009677DE" w:rsidDel="008204F8">
                <w:rPr>
                  <w:rFonts w:eastAsia="바탕" w:hint="eastAsia"/>
                  <w:sz w:val="12"/>
                  <w:lang w:eastAsia="ko-KR"/>
                </w:rPr>
                <w:delText>12.060</w:delText>
              </w:r>
            </w:del>
          </w:p>
          <w:p w14:paraId="3BA3D79C" w14:textId="49804472" w:rsidR="009556F0" w:rsidRPr="009677DE" w:rsidDel="008204F8" w:rsidRDefault="009556F0" w:rsidP="0044092D">
            <w:pPr>
              <w:keepNext/>
              <w:widowControl w:val="0"/>
              <w:autoSpaceDE w:val="0"/>
              <w:autoSpaceDN w:val="0"/>
              <w:adjustRightInd w:val="0"/>
              <w:spacing w:after="0" w:line="240" w:lineRule="auto"/>
              <w:rPr>
                <w:del w:id="1946" w:author="윤성빈" w:date="2022-10-05T22:05:00Z"/>
                <w:rFonts w:eastAsia="바탕"/>
                <w:sz w:val="12"/>
                <w:lang w:eastAsia="ko-KR"/>
              </w:rPr>
            </w:pPr>
            <w:del w:id="1947" w:author="윤성빈" w:date="2022-10-05T22:05:00Z">
              <w:r w:rsidRPr="009677DE" w:rsidDel="008204F8">
                <w:rPr>
                  <w:rFonts w:eastAsia="바탕" w:hint="eastAsia"/>
                  <w:sz w:val="12"/>
                  <w:lang w:eastAsia="ko-KR"/>
                </w:rPr>
                <w:delText>(1.659)</w:delText>
              </w:r>
            </w:del>
          </w:p>
        </w:tc>
        <w:tc>
          <w:tcPr>
            <w:tcW w:w="601" w:type="dxa"/>
          </w:tcPr>
          <w:p w14:paraId="1793560A" w14:textId="0CF78828" w:rsidR="009556F0" w:rsidRPr="009677DE" w:rsidDel="008204F8" w:rsidRDefault="009556F0" w:rsidP="0044092D">
            <w:pPr>
              <w:keepNext/>
              <w:widowControl w:val="0"/>
              <w:autoSpaceDE w:val="0"/>
              <w:autoSpaceDN w:val="0"/>
              <w:adjustRightInd w:val="0"/>
              <w:spacing w:after="0" w:line="240" w:lineRule="auto"/>
              <w:rPr>
                <w:del w:id="1948" w:author="윤성빈" w:date="2022-10-05T22:05:00Z"/>
                <w:rFonts w:eastAsia="바탕"/>
                <w:sz w:val="12"/>
                <w:lang w:eastAsia="ko-KR"/>
              </w:rPr>
            </w:pPr>
            <w:del w:id="1949" w:author="윤성빈" w:date="2022-10-05T22:05:00Z">
              <w:r w:rsidRPr="009677DE" w:rsidDel="008204F8">
                <w:rPr>
                  <w:rFonts w:eastAsia="바탕" w:hint="eastAsia"/>
                  <w:sz w:val="12"/>
                  <w:lang w:eastAsia="ko-KR"/>
                </w:rPr>
                <w:delText>0.131</w:delText>
              </w:r>
            </w:del>
          </w:p>
          <w:p w14:paraId="0A58735C" w14:textId="1CC9331E" w:rsidR="009556F0" w:rsidRPr="009677DE" w:rsidDel="008204F8" w:rsidRDefault="009556F0" w:rsidP="0044092D">
            <w:pPr>
              <w:keepNext/>
              <w:widowControl w:val="0"/>
              <w:autoSpaceDE w:val="0"/>
              <w:autoSpaceDN w:val="0"/>
              <w:adjustRightInd w:val="0"/>
              <w:spacing w:after="0" w:line="240" w:lineRule="auto"/>
              <w:rPr>
                <w:del w:id="1950" w:author="윤성빈" w:date="2022-10-05T22:05:00Z"/>
                <w:rFonts w:eastAsia="바탕"/>
                <w:sz w:val="12"/>
                <w:lang w:eastAsia="ko-KR"/>
              </w:rPr>
            </w:pPr>
            <w:del w:id="1951" w:author="윤성빈" w:date="2022-10-05T22:05:00Z">
              <w:r w:rsidRPr="009677DE" w:rsidDel="008204F8">
                <w:rPr>
                  <w:rFonts w:eastAsia="바탕" w:hint="eastAsia"/>
                  <w:sz w:val="12"/>
                  <w:lang w:eastAsia="ko-KR"/>
                </w:rPr>
                <w:delText>(0.007)</w:delText>
              </w:r>
            </w:del>
          </w:p>
        </w:tc>
        <w:tc>
          <w:tcPr>
            <w:tcW w:w="602" w:type="dxa"/>
          </w:tcPr>
          <w:p w14:paraId="7E4E4CF6" w14:textId="30CDB962" w:rsidR="009556F0" w:rsidRPr="009677DE" w:rsidDel="008204F8" w:rsidRDefault="009556F0" w:rsidP="0044092D">
            <w:pPr>
              <w:keepNext/>
              <w:widowControl w:val="0"/>
              <w:autoSpaceDE w:val="0"/>
              <w:autoSpaceDN w:val="0"/>
              <w:adjustRightInd w:val="0"/>
              <w:spacing w:after="0" w:line="240" w:lineRule="auto"/>
              <w:rPr>
                <w:del w:id="1952" w:author="윤성빈" w:date="2022-10-05T22:05:00Z"/>
                <w:rFonts w:eastAsia="바탕"/>
                <w:sz w:val="12"/>
                <w:lang w:eastAsia="ko-KR"/>
              </w:rPr>
            </w:pPr>
            <w:del w:id="1953" w:author="윤성빈" w:date="2022-10-05T22:05:00Z">
              <w:r w:rsidRPr="009677DE" w:rsidDel="008204F8">
                <w:rPr>
                  <w:rFonts w:eastAsia="바탕" w:hint="eastAsia"/>
                  <w:sz w:val="12"/>
                  <w:lang w:eastAsia="ko-KR"/>
                </w:rPr>
                <w:delText>0.019</w:delText>
              </w:r>
            </w:del>
          </w:p>
          <w:p w14:paraId="1CEB7095" w14:textId="420BE3B1" w:rsidR="009556F0" w:rsidRPr="009677DE" w:rsidDel="008204F8" w:rsidRDefault="009556F0" w:rsidP="0044092D">
            <w:pPr>
              <w:keepNext/>
              <w:widowControl w:val="0"/>
              <w:autoSpaceDE w:val="0"/>
              <w:autoSpaceDN w:val="0"/>
              <w:adjustRightInd w:val="0"/>
              <w:spacing w:after="0" w:line="240" w:lineRule="auto"/>
              <w:rPr>
                <w:del w:id="1954" w:author="윤성빈" w:date="2022-10-05T22:05:00Z"/>
                <w:rFonts w:eastAsia="바탕"/>
                <w:sz w:val="12"/>
                <w:lang w:eastAsia="ko-KR"/>
              </w:rPr>
            </w:pPr>
            <w:del w:id="1955" w:author="윤성빈" w:date="2022-10-05T22:05:00Z">
              <w:r w:rsidRPr="009677DE" w:rsidDel="008204F8">
                <w:rPr>
                  <w:rFonts w:eastAsia="바탕" w:hint="eastAsia"/>
                  <w:sz w:val="12"/>
                  <w:lang w:eastAsia="ko-KR"/>
                </w:rPr>
                <w:delText>(0.014)</w:delText>
              </w:r>
            </w:del>
          </w:p>
        </w:tc>
        <w:tc>
          <w:tcPr>
            <w:tcW w:w="601" w:type="dxa"/>
          </w:tcPr>
          <w:p w14:paraId="0F4AB74F" w14:textId="4FD70E63" w:rsidR="009556F0" w:rsidRPr="009677DE" w:rsidDel="008204F8" w:rsidRDefault="009556F0" w:rsidP="0044092D">
            <w:pPr>
              <w:keepNext/>
              <w:widowControl w:val="0"/>
              <w:autoSpaceDE w:val="0"/>
              <w:autoSpaceDN w:val="0"/>
              <w:adjustRightInd w:val="0"/>
              <w:spacing w:after="0" w:line="240" w:lineRule="auto"/>
              <w:rPr>
                <w:del w:id="1956" w:author="윤성빈" w:date="2022-10-05T22:05:00Z"/>
                <w:rFonts w:eastAsia="바탕"/>
                <w:sz w:val="12"/>
                <w:lang w:eastAsia="ko-KR"/>
              </w:rPr>
            </w:pPr>
            <w:del w:id="1957" w:author="윤성빈" w:date="2022-10-05T22:05:00Z">
              <w:r w:rsidRPr="009677DE" w:rsidDel="008204F8">
                <w:rPr>
                  <w:rFonts w:eastAsia="바탕" w:hint="eastAsia"/>
                  <w:sz w:val="12"/>
                  <w:lang w:eastAsia="ko-KR"/>
                </w:rPr>
                <w:delText>0.092</w:delText>
              </w:r>
            </w:del>
          </w:p>
          <w:p w14:paraId="4067077F" w14:textId="7883B492" w:rsidR="009556F0" w:rsidRPr="009677DE" w:rsidDel="008204F8" w:rsidRDefault="009556F0" w:rsidP="0044092D">
            <w:pPr>
              <w:keepNext/>
              <w:widowControl w:val="0"/>
              <w:autoSpaceDE w:val="0"/>
              <w:autoSpaceDN w:val="0"/>
              <w:adjustRightInd w:val="0"/>
              <w:spacing w:after="0" w:line="240" w:lineRule="auto"/>
              <w:rPr>
                <w:del w:id="1958" w:author="윤성빈" w:date="2022-10-05T22:05:00Z"/>
                <w:rFonts w:eastAsia="바탕"/>
                <w:sz w:val="12"/>
                <w:lang w:eastAsia="ko-KR"/>
              </w:rPr>
            </w:pPr>
            <w:del w:id="1959" w:author="윤성빈" w:date="2022-10-05T22:05:00Z">
              <w:r w:rsidRPr="009677DE" w:rsidDel="008204F8">
                <w:rPr>
                  <w:rFonts w:eastAsia="바탕" w:hint="eastAsia"/>
                  <w:sz w:val="12"/>
                  <w:lang w:eastAsia="ko-KR"/>
                </w:rPr>
                <w:delText>(0.059)</w:delText>
              </w:r>
            </w:del>
          </w:p>
        </w:tc>
        <w:tc>
          <w:tcPr>
            <w:tcW w:w="601" w:type="dxa"/>
          </w:tcPr>
          <w:p w14:paraId="4B977D03" w14:textId="4CDE5CFA" w:rsidR="009556F0" w:rsidRPr="009677DE" w:rsidDel="008204F8" w:rsidRDefault="009556F0" w:rsidP="0044092D">
            <w:pPr>
              <w:keepNext/>
              <w:widowControl w:val="0"/>
              <w:autoSpaceDE w:val="0"/>
              <w:autoSpaceDN w:val="0"/>
              <w:adjustRightInd w:val="0"/>
              <w:spacing w:after="0" w:line="240" w:lineRule="auto"/>
              <w:rPr>
                <w:del w:id="1960" w:author="윤성빈" w:date="2022-10-05T22:05:00Z"/>
                <w:rFonts w:eastAsia="바탕"/>
                <w:sz w:val="12"/>
                <w:lang w:eastAsia="ko-KR"/>
              </w:rPr>
            </w:pPr>
            <w:del w:id="1961" w:author="윤성빈" w:date="2022-10-05T22:05:00Z">
              <w:r w:rsidRPr="009677DE" w:rsidDel="008204F8">
                <w:rPr>
                  <w:rFonts w:eastAsia="바탕" w:hint="eastAsia"/>
                  <w:sz w:val="12"/>
                  <w:lang w:eastAsia="ko-KR"/>
                </w:rPr>
                <w:delText>0.945</w:delText>
              </w:r>
            </w:del>
          </w:p>
          <w:p w14:paraId="0DA3A8D2" w14:textId="1AB8C920" w:rsidR="009556F0" w:rsidRPr="009677DE" w:rsidDel="008204F8" w:rsidRDefault="009556F0" w:rsidP="0044092D">
            <w:pPr>
              <w:keepNext/>
              <w:widowControl w:val="0"/>
              <w:autoSpaceDE w:val="0"/>
              <w:autoSpaceDN w:val="0"/>
              <w:adjustRightInd w:val="0"/>
              <w:spacing w:after="0" w:line="240" w:lineRule="auto"/>
              <w:rPr>
                <w:del w:id="1962" w:author="윤성빈" w:date="2022-10-05T22:05:00Z"/>
                <w:rFonts w:eastAsia="바탕"/>
                <w:sz w:val="12"/>
                <w:lang w:eastAsia="ko-KR"/>
              </w:rPr>
            </w:pPr>
            <w:del w:id="1963" w:author="윤성빈" w:date="2022-10-05T22:05:00Z">
              <w:r w:rsidRPr="009677DE" w:rsidDel="008204F8">
                <w:rPr>
                  <w:rFonts w:eastAsia="바탕" w:hint="eastAsia"/>
                  <w:sz w:val="12"/>
                  <w:lang w:eastAsia="ko-KR"/>
                </w:rPr>
                <w:delText>(0.042)</w:delText>
              </w:r>
            </w:del>
          </w:p>
        </w:tc>
        <w:tc>
          <w:tcPr>
            <w:tcW w:w="603" w:type="dxa"/>
          </w:tcPr>
          <w:p w14:paraId="5A9033C3" w14:textId="6792AD2F" w:rsidR="009556F0" w:rsidRPr="009677DE" w:rsidDel="008204F8" w:rsidRDefault="009556F0" w:rsidP="0044092D">
            <w:pPr>
              <w:keepNext/>
              <w:widowControl w:val="0"/>
              <w:autoSpaceDE w:val="0"/>
              <w:autoSpaceDN w:val="0"/>
              <w:adjustRightInd w:val="0"/>
              <w:spacing w:after="0" w:line="240" w:lineRule="auto"/>
              <w:rPr>
                <w:del w:id="1964" w:author="윤성빈" w:date="2022-10-05T22:05:00Z"/>
                <w:rFonts w:eastAsia="바탕"/>
                <w:sz w:val="12"/>
                <w:lang w:eastAsia="ko-KR"/>
              </w:rPr>
            </w:pPr>
            <w:del w:id="1965" w:author="윤성빈" w:date="2022-10-05T22:05:00Z">
              <w:r w:rsidRPr="009677DE" w:rsidDel="008204F8">
                <w:rPr>
                  <w:rFonts w:eastAsia="바탕" w:hint="eastAsia"/>
                  <w:sz w:val="12"/>
                  <w:lang w:eastAsia="ko-KR"/>
                </w:rPr>
                <w:delText>0.971</w:delText>
              </w:r>
            </w:del>
          </w:p>
          <w:p w14:paraId="691EB7DF" w14:textId="18351CDE" w:rsidR="009556F0" w:rsidRPr="009677DE" w:rsidDel="008204F8" w:rsidRDefault="009556F0" w:rsidP="0044092D">
            <w:pPr>
              <w:keepNext/>
              <w:widowControl w:val="0"/>
              <w:autoSpaceDE w:val="0"/>
              <w:autoSpaceDN w:val="0"/>
              <w:adjustRightInd w:val="0"/>
              <w:spacing w:after="0" w:line="240" w:lineRule="auto"/>
              <w:rPr>
                <w:del w:id="1966" w:author="윤성빈" w:date="2022-10-05T22:05:00Z"/>
                <w:rFonts w:eastAsia="바탕"/>
                <w:sz w:val="12"/>
                <w:lang w:eastAsia="ko-KR"/>
              </w:rPr>
            </w:pPr>
            <w:del w:id="1967" w:author="윤성빈" w:date="2022-10-05T22:05:00Z">
              <w:r w:rsidRPr="009677DE" w:rsidDel="008204F8">
                <w:rPr>
                  <w:rFonts w:eastAsia="바탕" w:hint="eastAsia"/>
                  <w:sz w:val="12"/>
                  <w:lang w:eastAsia="ko-KR"/>
                </w:rPr>
                <w:delText>(0.019)</w:delText>
              </w:r>
            </w:del>
          </w:p>
        </w:tc>
      </w:tr>
      <w:tr w:rsidR="009556F0" w:rsidRPr="009677DE" w:rsidDel="008204F8" w14:paraId="4A71163A" w14:textId="00B6FF91" w:rsidTr="0044092D">
        <w:trPr>
          <w:trHeight w:val="289"/>
          <w:del w:id="1968" w:author="윤성빈" w:date="2022-10-05T22:05:00Z"/>
        </w:trPr>
        <w:tc>
          <w:tcPr>
            <w:tcW w:w="436" w:type="dxa"/>
            <w:vMerge w:val="restart"/>
          </w:tcPr>
          <w:p w14:paraId="1DFB5E6E" w14:textId="0B6278CF" w:rsidR="009556F0" w:rsidRPr="009677DE" w:rsidDel="008204F8" w:rsidRDefault="009556F0" w:rsidP="0044092D">
            <w:pPr>
              <w:widowControl w:val="0"/>
              <w:autoSpaceDE w:val="0"/>
              <w:autoSpaceDN w:val="0"/>
              <w:adjustRightInd w:val="0"/>
              <w:spacing w:after="0" w:line="240" w:lineRule="auto"/>
              <w:jc w:val="left"/>
              <w:rPr>
                <w:del w:id="1969" w:author="윤성빈" w:date="2022-10-05T22:05:00Z"/>
                <w:rFonts w:eastAsia="바탕"/>
                <w:sz w:val="12"/>
                <w:lang w:eastAsia="ko-KR"/>
              </w:rPr>
            </w:pPr>
            <w:del w:id="1970" w:author="윤성빈" w:date="2022-10-05T22:05:00Z">
              <w:r w:rsidRPr="009677DE" w:rsidDel="008204F8">
                <w:rPr>
                  <w:rFonts w:eastAsia="바탕" w:hint="eastAsia"/>
                  <w:sz w:val="12"/>
                  <w:lang w:eastAsia="ko-KR"/>
                </w:rPr>
                <w:delText>ACGAN</w:delText>
              </w:r>
            </w:del>
            <w:del w:id="1971" w:author="윤성빈" w:date="2022-10-05T15:00:00Z">
              <w:r w:rsidRPr="009677DE" w:rsidDel="007E27CC">
                <w:rPr>
                  <w:rFonts w:eastAsia="바탕" w:hint="eastAsia"/>
                  <w:sz w:val="12"/>
                  <w:lang w:eastAsia="ko-KR"/>
                </w:rPr>
                <w:delText xml:space="preserve"> </w:delText>
              </w:r>
            </w:del>
            <w:del w:id="1972" w:author="윤성빈" w:date="2022-10-05T22:05:00Z">
              <w:r w:rsidRPr="009677DE" w:rsidDel="008204F8">
                <w:rPr>
                  <w:rFonts w:eastAsia="바탕" w:hint="eastAsia"/>
                  <w:sz w:val="12"/>
                  <w:lang w:eastAsia="ko-KR"/>
                </w:rPr>
                <w:delText>based</w:delText>
              </w:r>
              <w:r w:rsidRPr="009677DE" w:rsidDel="008204F8">
                <w:rPr>
                  <w:rFonts w:eastAsia="바탕"/>
                  <w:sz w:val="12"/>
                  <w:lang w:eastAsia="ko-KR"/>
                </w:rPr>
                <w:delText xml:space="preserve"> model</w:delText>
              </w:r>
            </w:del>
          </w:p>
        </w:tc>
        <w:tc>
          <w:tcPr>
            <w:tcW w:w="815" w:type="dxa"/>
          </w:tcPr>
          <w:p w14:paraId="4F626DB6" w14:textId="213B3A4A" w:rsidR="009556F0" w:rsidRPr="009677DE" w:rsidDel="008204F8" w:rsidRDefault="009556F0" w:rsidP="0044092D">
            <w:pPr>
              <w:widowControl w:val="0"/>
              <w:autoSpaceDE w:val="0"/>
              <w:autoSpaceDN w:val="0"/>
              <w:adjustRightInd w:val="0"/>
              <w:spacing w:after="0" w:line="240" w:lineRule="auto"/>
              <w:jc w:val="left"/>
              <w:rPr>
                <w:del w:id="1973" w:author="윤성빈" w:date="2022-10-05T22:05:00Z"/>
                <w:rFonts w:eastAsia="바탕"/>
                <w:sz w:val="12"/>
                <w:lang w:eastAsia="ko-KR"/>
              </w:rPr>
            </w:pPr>
            <w:del w:id="1974" w:author="윤성빈" w:date="2022-10-05T22:05:00Z">
              <w:r w:rsidRPr="009677DE" w:rsidDel="008204F8">
                <w:rPr>
                  <w:rFonts w:eastAsia="바탕" w:hint="eastAsia"/>
                  <w:sz w:val="12"/>
                  <w:lang w:eastAsia="ko-KR"/>
                </w:rPr>
                <w:delText>country</w:delText>
              </w:r>
            </w:del>
          </w:p>
        </w:tc>
        <w:tc>
          <w:tcPr>
            <w:tcW w:w="601" w:type="dxa"/>
          </w:tcPr>
          <w:p w14:paraId="0E17D176" w14:textId="16717488" w:rsidR="009556F0" w:rsidRPr="009677DE" w:rsidDel="008204F8" w:rsidRDefault="009556F0" w:rsidP="0044092D">
            <w:pPr>
              <w:keepNext/>
              <w:widowControl w:val="0"/>
              <w:autoSpaceDE w:val="0"/>
              <w:autoSpaceDN w:val="0"/>
              <w:adjustRightInd w:val="0"/>
              <w:spacing w:after="0" w:line="240" w:lineRule="auto"/>
              <w:rPr>
                <w:del w:id="1975" w:author="윤성빈" w:date="2022-10-05T22:05:00Z"/>
                <w:rFonts w:eastAsia="바탕"/>
                <w:sz w:val="12"/>
                <w:lang w:eastAsia="ko-KR"/>
              </w:rPr>
            </w:pPr>
            <w:del w:id="1976" w:author="윤성빈" w:date="2022-10-05T22:05:00Z">
              <w:r w:rsidRPr="009677DE" w:rsidDel="008204F8">
                <w:rPr>
                  <w:rFonts w:eastAsia="바탕" w:hint="eastAsia"/>
                  <w:sz w:val="12"/>
                  <w:lang w:eastAsia="ko-KR"/>
                </w:rPr>
                <w:delText>0.516</w:delText>
              </w:r>
            </w:del>
          </w:p>
          <w:p w14:paraId="42CB5663" w14:textId="4CD1C88D" w:rsidR="009556F0" w:rsidRPr="009677DE" w:rsidDel="008204F8" w:rsidRDefault="009556F0" w:rsidP="0044092D">
            <w:pPr>
              <w:keepNext/>
              <w:widowControl w:val="0"/>
              <w:autoSpaceDE w:val="0"/>
              <w:autoSpaceDN w:val="0"/>
              <w:adjustRightInd w:val="0"/>
              <w:spacing w:after="0" w:line="240" w:lineRule="auto"/>
              <w:rPr>
                <w:del w:id="1977" w:author="윤성빈" w:date="2022-10-05T22:05:00Z"/>
                <w:rFonts w:eastAsia="바탕"/>
                <w:sz w:val="12"/>
                <w:lang w:eastAsia="ko-KR"/>
              </w:rPr>
            </w:pPr>
            <w:del w:id="1978" w:author="윤성빈" w:date="2022-10-05T22:05:00Z">
              <w:r w:rsidRPr="009677DE" w:rsidDel="008204F8">
                <w:rPr>
                  <w:rFonts w:eastAsia="바탕" w:hint="eastAsia"/>
                  <w:sz w:val="12"/>
                  <w:lang w:eastAsia="ko-KR"/>
                </w:rPr>
                <w:delText>(0.053)</w:delText>
              </w:r>
            </w:del>
          </w:p>
        </w:tc>
        <w:tc>
          <w:tcPr>
            <w:tcW w:w="601" w:type="dxa"/>
          </w:tcPr>
          <w:p w14:paraId="0DBDE87D" w14:textId="68EB06CC" w:rsidR="009556F0" w:rsidRPr="009677DE" w:rsidDel="008204F8" w:rsidRDefault="009556F0" w:rsidP="0044092D">
            <w:pPr>
              <w:keepNext/>
              <w:widowControl w:val="0"/>
              <w:autoSpaceDE w:val="0"/>
              <w:autoSpaceDN w:val="0"/>
              <w:adjustRightInd w:val="0"/>
              <w:spacing w:after="0" w:line="240" w:lineRule="auto"/>
              <w:rPr>
                <w:del w:id="1979" w:author="윤성빈" w:date="2022-10-05T22:05:00Z"/>
                <w:rFonts w:eastAsia="바탕"/>
                <w:sz w:val="12"/>
                <w:lang w:eastAsia="ko-KR"/>
              </w:rPr>
            </w:pPr>
            <w:del w:id="1980" w:author="윤성빈" w:date="2022-10-05T22:05:00Z">
              <w:r w:rsidRPr="009677DE" w:rsidDel="008204F8">
                <w:rPr>
                  <w:rFonts w:eastAsia="바탕" w:hint="eastAsia"/>
                  <w:sz w:val="12"/>
                  <w:lang w:eastAsia="ko-KR"/>
                </w:rPr>
                <w:delText>0.783</w:delText>
              </w:r>
            </w:del>
          </w:p>
          <w:p w14:paraId="498CB2B1" w14:textId="4ADD04CB" w:rsidR="009556F0" w:rsidRPr="009677DE" w:rsidDel="008204F8" w:rsidRDefault="009556F0" w:rsidP="0044092D">
            <w:pPr>
              <w:keepNext/>
              <w:widowControl w:val="0"/>
              <w:autoSpaceDE w:val="0"/>
              <w:autoSpaceDN w:val="0"/>
              <w:adjustRightInd w:val="0"/>
              <w:spacing w:after="0" w:line="240" w:lineRule="auto"/>
              <w:rPr>
                <w:del w:id="1981" w:author="윤성빈" w:date="2022-10-05T22:05:00Z"/>
                <w:rFonts w:eastAsia="바탕"/>
                <w:sz w:val="12"/>
                <w:lang w:eastAsia="ko-KR"/>
              </w:rPr>
            </w:pPr>
            <w:del w:id="1982" w:author="윤성빈" w:date="2022-10-05T22:05:00Z">
              <w:r w:rsidRPr="009677DE" w:rsidDel="008204F8">
                <w:rPr>
                  <w:rFonts w:eastAsia="바탕" w:hint="eastAsia"/>
                  <w:sz w:val="12"/>
                  <w:lang w:eastAsia="ko-KR"/>
                </w:rPr>
                <w:delText>(0.174)</w:delText>
              </w:r>
            </w:del>
          </w:p>
        </w:tc>
        <w:tc>
          <w:tcPr>
            <w:tcW w:w="602" w:type="dxa"/>
          </w:tcPr>
          <w:p w14:paraId="35AFFB61" w14:textId="54F48868" w:rsidR="009556F0" w:rsidRPr="009677DE" w:rsidDel="008204F8" w:rsidRDefault="009556F0" w:rsidP="0044092D">
            <w:pPr>
              <w:keepNext/>
              <w:widowControl w:val="0"/>
              <w:autoSpaceDE w:val="0"/>
              <w:autoSpaceDN w:val="0"/>
              <w:adjustRightInd w:val="0"/>
              <w:spacing w:after="0" w:line="240" w:lineRule="auto"/>
              <w:rPr>
                <w:del w:id="1983" w:author="윤성빈" w:date="2022-10-05T22:05:00Z"/>
                <w:rFonts w:eastAsia="바탕"/>
                <w:sz w:val="12"/>
                <w:lang w:eastAsia="ko-KR"/>
              </w:rPr>
            </w:pPr>
            <w:del w:id="1984" w:author="윤성빈" w:date="2022-10-05T22:05:00Z">
              <w:r w:rsidRPr="009677DE" w:rsidDel="008204F8">
                <w:rPr>
                  <w:rFonts w:eastAsia="바탕" w:hint="eastAsia"/>
                  <w:sz w:val="12"/>
                  <w:lang w:eastAsia="ko-KR"/>
                </w:rPr>
                <w:delText>0.858</w:delText>
              </w:r>
            </w:del>
          </w:p>
          <w:p w14:paraId="3B4B923A" w14:textId="615F802C" w:rsidR="009556F0" w:rsidRPr="009677DE" w:rsidDel="008204F8" w:rsidRDefault="009556F0" w:rsidP="0044092D">
            <w:pPr>
              <w:keepNext/>
              <w:widowControl w:val="0"/>
              <w:autoSpaceDE w:val="0"/>
              <w:autoSpaceDN w:val="0"/>
              <w:adjustRightInd w:val="0"/>
              <w:spacing w:after="0" w:line="240" w:lineRule="auto"/>
              <w:rPr>
                <w:del w:id="1985" w:author="윤성빈" w:date="2022-10-05T22:05:00Z"/>
                <w:rFonts w:eastAsia="바탕"/>
                <w:sz w:val="12"/>
                <w:lang w:eastAsia="ko-KR"/>
              </w:rPr>
            </w:pPr>
            <w:del w:id="1986" w:author="윤성빈" w:date="2022-10-05T22:05:00Z">
              <w:r w:rsidRPr="009677DE" w:rsidDel="008204F8">
                <w:rPr>
                  <w:rFonts w:eastAsia="바탕" w:hint="eastAsia"/>
                  <w:sz w:val="12"/>
                  <w:lang w:eastAsia="ko-KR"/>
                </w:rPr>
                <w:delText>(0.129)</w:delText>
              </w:r>
            </w:del>
          </w:p>
        </w:tc>
        <w:tc>
          <w:tcPr>
            <w:tcW w:w="601" w:type="dxa"/>
          </w:tcPr>
          <w:p w14:paraId="5D359AAD" w14:textId="4DF04A1C" w:rsidR="009556F0" w:rsidRPr="009677DE" w:rsidDel="008204F8" w:rsidRDefault="009556F0" w:rsidP="0044092D">
            <w:pPr>
              <w:keepNext/>
              <w:widowControl w:val="0"/>
              <w:autoSpaceDE w:val="0"/>
              <w:autoSpaceDN w:val="0"/>
              <w:adjustRightInd w:val="0"/>
              <w:spacing w:after="0" w:line="240" w:lineRule="auto"/>
              <w:rPr>
                <w:del w:id="1987" w:author="윤성빈" w:date="2022-10-05T22:05:00Z"/>
                <w:rFonts w:eastAsia="바탕"/>
                <w:sz w:val="12"/>
                <w:lang w:eastAsia="ko-KR"/>
              </w:rPr>
            </w:pPr>
            <w:del w:id="1988" w:author="윤성빈" w:date="2022-10-05T22:05:00Z">
              <w:r w:rsidRPr="009677DE" w:rsidDel="008204F8">
                <w:rPr>
                  <w:rFonts w:eastAsia="바탕" w:hint="eastAsia"/>
                  <w:sz w:val="12"/>
                  <w:lang w:eastAsia="ko-KR"/>
                </w:rPr>
                <w:delText>0.931</w:delText>
              </w:r>
            </w:del>
          </w:p>
          <w:p w14:paraId="6C7BD65B" w14:textId="48E7DD04" w:rsidR="009556F0" w:rsidRPr="009677DE" w:rsidDel="008204F8" w:rsidRDefault="009556F0" w:rsidP="0044092D">
            <w:pPr>
              <w:keepNext/>
              <w:widowControl w:val="0"/>
              <w:autoSpaceDE w:val="0"/>
              <w:autoSpaceDN w:val="0"/>
              <w:adjustRightInd w:val="0"/>
              <w:spacing w:after="0" w:line="240" w:lineRule="auto"/>
              <w:rPr>
                <w:del w:id="1989" w:author="윤성빈" w:date="2022-10-05T22:05:00Z"/>
                <w:rFonts w:eastAsia="바탕"/>
                <w:sz w:val="12"/>
                <w:lang w:eastAsia="ko-KR"/>
              </w:rPr>
            </w:pPr>
            <w:del w:id="1990" w:author="윤성빈" w:date="2022-10-05T22:05:00Z">
              <w:r w:rsidRPr="009677DE" w:rsidDel="008204F8">
                <w:rPr>
                  <w:rFonts w:eastAsia="바탕" w:hint="eastAsia"/>
                  <w:sz w:val="12"/>
                  <w:lang w:eastAsia="ko-KR"/>
                </w:rPr>
                <w:delText>(0.061)</w:delText>
              </w:r>
            </w:del>
          </w:p>
        </w:tc>
        <w:tc>
          <w:tcPr>
            <w:tcW w:w="602" w:type="dxa"/>
          </w:tcPr>
          <w:p w14:paraId="65DB5665" w14:textId="3EE0484C" w:rsidR="009556F0" w:rsidRPr="009677DE" w:rsidDel="008204F8" w:rsidRDefault="009556F0" w:rsidP="0044092D">
            <w:pPr>
              <w:keepNext/>
              <w:widowControl w:val="0"/>
              <w:autoSpaceDE w:val="0"/>
              <w:autoSpaceDN w:val="0"/>
              <w:adjustRightInd w:val="0"/>
              <w:spacing w:after="0" w:line="240" w:lineRule="auto"/>
              <w:rPr>
                <w:del w:id="1991" w:author="윤성빈" w:date="2022-10-05T22:05:00Z"/>
                <w:rFonts w:eastAsia="바탕"/>
                <w:sz w:val="12"/>
                <w:lang w:eastAsia="ko-KR"/>
              </w:rPr>
            </w:pPr>
            <w:del w:id="1992" w:author="윤성빈" w:date="2022-10-05T22:05:00Z">
              <w:r w:rsidRPr="009677DE" w:rsidDel="008204F8">
                <w:rPr>
                  <w:rFonts w:eastAsia="바탕" w:hint="eastAsia"/>
                  <w:sz w:val="12"/>
                  <w:lang w:eastAsia="ko-KR"/>
                </w:rPr>
                <w:delText>0.861</w:delText>
              </w:r>
            </w:del>
          </w:p>
          <w:p w14:paraId="2A8E4BEA" w14:textId="3477B544" w:rsidR="009556F0" w:rsidRPr="009677DE" w:rsidDel="008204F8" w:rsidRDefault="009556F0" w:rsidP="0044092D">
            <w:pPr>
              <w:keepNext/>
              <w:widowControl w:val="0"/>
              <w:autoSpaceDE w:val="0"/>
              <w:autoSpaceDN w:val="0"/>
              <w:adjustRightInd w:val="0"/>
              <w:spacing w:after="0" w:line="240" w:lineRule="auto"/>
              <w:rPr>
                <w:del w:id="1993" w:author="윤성빈" w:date="2022-10-05T22:05:00Z"/>
                <w:rFonts w:eastAsia="바탕"/>
                <w:sz w:val="12"/>
                <w:lang w:eastAsia="ko-KR"/>
              </w:rPr>
            </w:pPr>
            <w:del w:id="1994" w:author="윤성빈" w:date="2022-10-05T22:05:00Z">
              <w:r w:rsidRPr="009677DE" w:rsidDel="008204F8">
                <w:rPr>
                  <w:rFonts w:eastAsia="바탕" w:hint="eastAsia"/>
                  <w:sz w:val="12"/>
                  <w:lang w:eastAsia="ko-KR"/>
                </w:rPr>
                <w:delText>(0.131)</w:delText>
              </w:r>
            </w:del>
          </w:p>
        </w:tc>
        <w:tc>
          <w:tcPr>
            <w:tcW w:w="602" w:type="dxa"/>
          </w:tcPr>
          <w:p w14:paraId="30032713" w14:textId="7C9FF965" w:rsidR="009556F0" w:rsidRPr="009677DE" w:rsidDel="008204F8" w:rsidRDefault="009556F0" w:rsidP="0044092D">
            <w:pPr>
              <w:keepNext/>
              <w:widowControl w:val="0"/>
              <w:autoSpaceDE w:val="0"/>
              <w:autoSpaceDN w:val="0"/>
              <w:adjustRightInd w:val="0"/>
              <w:spacing w:after="0" w:line="240" w:lineRule="auto"/>
              <w:rPr>
                <w:del w:id="1995" w:author="윤성빈" w:date="2022-10-05T22:05:00Z"/>
                <w:rFonts w:eastAsia="바탕"/>
                <w:sz w:val="12"/>
                <w:lang w:eastAsia="ko-KR"/>
              </w:rPr>
            </w:pPr>
            <w:del w:id="1996" w:author="윤성빈" w:date="2022-10-05T22:05:00Z">
              <w:r w:rsidRPr="009677DE" w:rsidDel="008204F8">
                <w:rPr>
                  <w:rFonts w:eastAsia="바탕" w:hint="eastAsia"/>
                  <w:sz w:val="12"/>
                  <w:lang w:eastAsia="ko-KR"/>
                </w:rPr>
                <w:delText>17.068</w:delText>
              </w:r>
            </w:del>
          </w:p>
          <w:p w14:paraId="03FEE04B" w14:textId="5E1F2FB6" w:rsidR="009556F0" w:rsidRPr="009677DE" w:rsidDel="008204F8" w:rsidRDefault="009556F0" w:rsidP="0044092D">
            <w:pPr>
              <w:keepNext/>
              <w:widowControl w:val="0"/>
              <w:autoSpaceDE w:val="0"/>
              <w:autoSpaceDN w:val="0"/>
              <w:adjustRightInd w:val="0"/>
              <w:spacing w:after="0" w:line="240" w:lineRule="auto"/>
              <w:rPr>
                <w:del w:id="1997" w:author="윤성빈" w:date="2022-10-05T22:05:00Z"/>
                <w:rFonts w:eastAsia="바탕"/>
                <w:sz w:val="12"/>
                <w:lang w:eastAsia="ko-KR"/>
              </w:rPr>
            </w:pPr>
            <w:del w:id="1998" w:author="윤성빈" w:date="2022-10-05T22:05:00Z">
              <w:r w:rsidRPr="009677DE" w:rsidDel="008204F8">
                <w:rPr>
                  <w:rFonts w:eastAsia="바탕" w:hint="eastAsia"/>
                  <w:sz w:val="12"/>
                  <w:lang w:eastAsia="ko-KR"/>
                </w:rPr>
                <w:delText>(2.471)</w:delText>
              </w:r>
            </w:del>
          </w:p>
        </w:tc>
        <w:tc>
          <w:tcPr>
            <w:tcW w:w="601" w:type="dxa"/>
          </w:tcPr>
          <w:p w14:paraId="63EF4F4C" w14:textId="6C95FB44" w:rsidR="009556F0" w:rsidRPr="009677DE" w:rsidDel="008204F8" w:rsidRDefault="009556F0" w:rsidP="0044092D">
            <w:pPr>
              <w:keepNext/>
              <w:widowControl w:val="0"/>
              <w:autoSpaceDE w:val="0"/>
              <w:autoSpaceDN w:val="0"/>
              <w:adjustRightInd w:val="0"/>
              <w:spacing w:after="0" w:line="240" w:lineRule="auto"/>
              <w:rPr>
                <w:del w:id="1999" w:author="윤성빈" w:date="2022-10-05T22:05:00Z"/>
                <w:rFonts w:eastAsia="바탕"/>
                <w:sz w:val="12"/>
                <w:lang w:eastAsia="ko-KR"/>
              </w:rPr>
            </w:pPr>
            <w:del w:id="2000" w:author="윤성빈" w:date="2022-10-05T22:05:00Z">
              <w:r w:rsidRPr="009677DE" w:rsidDel="008204F8">
                <w:rPr>
                  <w:rFonts w:eastAsia="바탕" w:hint="eastAsia"/>
                  <w:sz w:val="12"/>
                  <w:lang w:eastAsia="ko-KR"/>
                </w:rPr>
                <w:delText>23.896</w:delText>
              </w:r>
            </w:del>
          </w:p>
          <w:p w14:paraId="6EC1FD55" w14:textId="22323709" w:rsidR="009556F0" w:rsidRPr="009677DE" w:rsidDel="008204F8" w:rsidRDefault="009556F0" w:rsidP="0044092D">
            <w:pPr>
              <w:keepNext/>
              <w:widowControl w:val="0"/>
              <w:autoSpaceDE w:val="0"/>
              <w:autoSpaceDN w:val="0"/>
              <w:adjustRightInd w:val="0"/>
              <w:spacing w:after="0" w:line="240" w:lineRule="auto"/>
              <w:rPr>
                <w:del w:id="2001" w:author="윤성빈" w:date="2022-10-05T22:05:00Z"/>
                <w:rFonts w:eastAsia="바탕"/>
                <w:sz w:val="12"/>
                <w:lang w:eastAsia="ko-KR"/>
              </w:rPr>
            </w:pPr>
            <w:del w:id="2002" w:author="윤성빈" w:date="2022-10-05T22:05:00Z">
              <w:r w:rsidRPr="009677DE" w:rsidDel="008204F8">
                <w:rPr>
                  <w:rFonts w:eastAsia="바탕" w:hint="eastAsia"/>
                  <w:sz w:val="12"/>
                  <w:lang w:eastAsia="ko-KR"/>
                </w:rPr>
                <w:delText>(5)</w:delText>
              </w:r>
            </w:del>
          </w:p>
        </w:tc>
        <w:tc>
          <w:tcPr>
            <w:tcW w:w="601" w:type="dxa"/>
          </w:tcPr>
          <w:p w14:paraId="2320A735" w14:textId="7A9B15FA" w:rsidR="009556F0" w:rsidRPr="009677DE" w:rsidDel="008204F8" w:rsidRDefault="009556F0" w:rsidP="0044092D">
            <w:pPr>
              <w:keepNext/>
              <w:widowControl w:val="0"/>
              <w:autoSpaceDE w:val="0"/>
              <w:autoSpaceDN w:val="0"/>
              <w:adjustRightInd w:val="0"/>
              <w:spacing w:after="0" w:line="240" w:lineRule="auto"/>
              <w:rPr>
                <w:del w:id="2003" w:author="윤성빈" w:date="2022-10-05T22:05:00Z"/>
                <w:rFonts w:eastAsia="바탕"/>
                <w:sz w:val="12"/>
                <w:lang w:eastAsia="ko-KR"/>
              </w:rPr>
            </w:pPr>
            <w:del w:id="2004" w:author="윤성빈" w:date="2022-10-05T22:05:00Z">
              <w:r w:rsidRPr="009677DE" w:rsidDel="008204F8">
                <w:rPr>
                  <w:rFonts w:eastAsia="바탕" w:hint="eastAsia"/>
                  <w:sz w:val="12"/>
                  <w:lang w:eastAsia="ko-KR"/>
                </w:rPr>
                <w:delText>26.940</w:delText>
              </w:r>
            </w:del>
          </w:p>
          <w:p w14:paraId="36BB6383" w14:textId="66FB33CE" w:rsidR="009556F0" w:rsidRPr="009677DE" w:rsidDel="008204F8" w:rsidRDefault="009556F0" w:rsidP="0044092D">
            <w:pPr>
              <w:keepNext/>
              <w:widowControl w:val="0"/>
              <w:autoSpaceDE w:val="0"/>
              <w:autoSpaceDN w:val="0"/>
              <w:adjustRightInd w:val="0"/>
              <w:spacing w:after="0" w:line="240" w:lineRule="auto"/>
              <w:rPr>
                <w:del w:id="2005" w:author="윤성빈" w:date="2022-10-05T22:05:00Z"/>
                <w:rFonts w:eastAsia="바탕"/>
                <w:sz w:val="12"/>
                <w:lang w:eastAsia="ko-KR"/>
              </w:rPr>
            </w:pPr>
            <w:del w:id="2006" w:author="윤성빈" w:date="2022-10-05T22:05:00Z">
              <w:r w:rsidRPr="009677DE" w:rsidDel="008204F8">
                <w:rPr>
                  <w:rFonts w:eastAsia="바탕" w:hint="eastAsia"/>
                  <w:sz w:val="12"/>
                  <w:lang w:eastAsia="ko-KR"/>
                </w:rPr>
                <w:delText>(4.265)</w:delText>
              </w:r>
            </w:del>
          </w:p>
        </w:tc>
        <w:tc>
          <w:tcPr>
            <w:tcW w:w="602" w:type="dxa"/>
          </w:tcPr>
          <w:p w14:paraId="4DE56876" w14:textId="567C6786" w:rsidR="009556F0" w:rsidRPr="009677DE" w:rsidDel="008204F8" w:rsidRDefault="009556F0" w:rsidP="0044092D">
            <w:pPr>
              <w:keepNext/>
              <w:widowControl w:val="0"/>
              <w:autoSpaceDE w:val="0"/>
              <w:autoSpaceDN w:val="0"/>
              <w:adjustRightInd w:val="0"/>
              <w:spacing w:after="0" w:line="240" w:lineRule="auto"/>
              <w:rPr>
                <w:del w:id="2007" w:author="윤성빈" w:date="2022-10-05T22:05:00Z"/>
                <w:rFonts w:eastAsia="바탕"/>
                <w:sz w:val="12"/>
                <w:lang w:eastAsia="ko-KR"/>
              </w:rPr>
            </w:pPr>
            <w:del w:id="2008" w:author="윤성빈" w:date="2022-10-05T22:05:00Z">
              <w:r w:rsidRPr="009677DE" w:rsidDel="008204F8">
                <w:rPr>
                  <w:rFonts w:eastAsia="바탕" w:hint="eastAsia"/>
                  <w:sz w:val="12"/>
                  <w:lang w:eastAsia="ko-KR"/>
                </w:rPr>
                <w:delText>10.928</w:delText>
              </w:r>
            </w:del>
          </w:p>
          <w:p w14:paraId="74E568D5" w14:textId="746A9ABB" w:rsidR="009556F0" w:rsidRPr="009677DE" w:rsidDel="008204F8" w:rsidRDefault="009556F0" w:rsidP="0044092D">
            <w:pPr>
              <w:keepNext/>
              <w:widowControl w:val="0"/>
              <w:autoSpaceDE w:val="0"/>
              <w:autoSpaceDN w:val="0"/>
              <w:adjustRightInd w:val="0"/>
              <w:spacing w:after="0" w:line="240" w:lineRule="auto"/>
              <w:rPr>
                <w:del w:id="2009" w:author="윤성빈" w:date="2022-10-05T22:05:00Z"/>
                <w:rFonts w:eastAsia="바탕"/>
                <w:sz w:val="12"/>
                <w:lang w:eastAsia="ko-KR"/>
              </w:rPr>
            </w:pPr>
            <w:del w:id="2010" w:author="윤성빈" w:date="2022-10-05T22:05:00Z">
              <w:r w:rsidRPr="009677DE" w:rsidDel="008204F8">
                <w:rPr>
                  <w:rFonts w:eastAsia="바탕" w:hint="eastAsia"/>
                  <w:sz w:val="12"/>
                  <w:lang w:eastAsia="ko-KR"/>
                </w:rPr>
                <w:delText>(2.197)</w:delText>
              </w:r>
            </w:del>
          </w:p>
        </w:tc>
        <w:tc>
          <w:tcPr>
            <w:tcW w:w="602" w:type="dxa"/>
          </w:tcPr>
          <w:p w14:paraId="1FF397C9" w14:textId="12505C4F" w:rsidR="009556F0" w:rsidRPr="009677DE" w:rsidDel="008204F8" w:rsidRDefault="009556F0" w:rsidP="0044092D">
            <w:pPr>
              <w:keepNext/>
              <w:widowControl w:val="0"/>
              <w:autoSpaceDE w:val="0"/>
              <w:autoSpaceDN w:val="0"/>
              <w:adjustRightInd w:val="0"/>
              <w:spacing w:after="0" w:line="240" w:lineRule="auto"/>
              <w:rPr>
                <w:del w:id="2011" w:author="윤성빈" w:date="2022-10-05T22:05:00Z"/>
                <w:rFonts w:eastAsia="바탕"/>
                <w:sz w:val="12"/>
                <w:lang w:eastAsia="ko-KR"/>
              </w:rPr>
            </w:pPr>
            <w:del w:id="2012" w:author="윤성빈" w:date="2022-10-05T22:05:00Z">
              <w:r w:rsidRPr="009677DE" w:rsidDel="008204F8">
                <w:rPr>
                  <w:rFonts w:eastAsia="바탕" w:hint="eastAsia"/>
                  <w:sz w:val="12"/>
                  <w:lang w:eastAsia="ko-KR"/>
                </w:rPr>
                <w:delText>23.512</w:delText>
              </w:r>
            </w:del>
          </w:p>
          <w:p w14:paraId="5F12BCC7" w14:textId="70E8493B" w:rsidR="009556F0" w:rsidRPr="009677DE" w:rsidDel="008204F8" w:rsidRDefault="009556F0" w:rsidP="0044092D">
            <w:pPr>
              <w:keepNext/>
              <w:widowControl w:val="0"/>
              <w:autoSpaceDE w:val="0"/>
              <w:autoSpaceDN w:val="0"/>
              <w:adjustRightInd w:val="0"/>
              <w:spacing w:after="0" w:line="240" w:lineRule="auto"/>
              <w:rPr>
                <w:del w:id="2013" w:author="윤성빈" w:date="2022-10-05T22:05:00Z"/>
                <w:rFonts w:eastAsia="바탕"/>
                <w:sz w:val="12"/>
                <w:lang w:eastAsia="ko-KR"/>
              </w:rPr>
            </w:pPr>
            <w:del w:id="2014" w:author="윤성빈" w:date="2022-10-05T22:05:00Z">
              <w:r w:rsidRPr="009677DE" w:rsidDel="008204F8">
                <w:rPr>
                  <w:rFonts w:eastAsia="바탕" w:hint="eastAsia"/>
                  <w:sz w:val="12"/>
                  <w:lang w:eastAsia="ko-KR"/>
                </w:rPr>
                <w:delText>(4.211)</w:delText>
              </w:r>
            </w:del>
          </w:p>
        </w:tc>
        <w:tc>
          <w:tcPr>
            <w:tcW w:w="601" w:type="dxa"/>
          </w:tcPr>
          <w:p w14:paraId="6CE1186C" w14:textId="4B58CA22" w:rsidR="009556F0" w:rsidRPr="009677DE" w:rsidDel="008204F8" w:rsidRDefault="009556F0" w:rsidP="0044092D">
            <w:pPr>
              <w:keepNext/>
              <w:widowControl w:val="0"/>
              <w:autoSpaceDE w:val="0"/>
              <w:autoSpaceDN w:val="0"/>
              <w:adjustRightInd w:val="0"/>
              <w:spacing w:after="0" w:line="240" w:lineRule="auto"/>
              <w:rPr>
                <w:del w:id="2015" w:author="윤성빈" w:date="2022-10-05T22:05:00Z"/>
                <w:rFonts w:eastAsia="바탕"/>
                <w:sz w:val="12"/>
                <w:lang w:eastAsia="ko-KR"/>
              </w:rPr>
            </w:pPr>
            <w:del w:id="2016" w:author="윤성빈" w:date="2022-10-05T22:05:00Z">
              <w:r w:rsidRPr="009677DE" w:rsidDel="008204F8">
                <w:rPr>
                  <w:rFonts w:eastAsia="바탕" w:hint="eastAsia"/>
                  <w:sz w:val="12"/>
                  <w:lang w:eastAsia="ko-KR"/>
                </w:rPr>
                <w:delText>0.130</w:delText>
              </w:r>
            </w:del>
          </w:p>
          <w:p w14:paraId="1272EA49" w14:textId="041067FD" w:rsidR="009556F0" w:rsidRPr="009677DE" w:rsidDel="008204F8" w:rsidRDefault="009556F0" w:rsidP="0044092D">
            <w:pPr>
              <w:keepNext/>
              <w:widowControl w:val="0"/>
              <w:autoSpaceDE w:val="0"/>
              <w:autoSpaceDN w:val="0"/>
              <w:adjustRightInd w:val="0"/>
              <w:spacing w:after="0" w:line="240" w:lineRule="auto"/>
              <w:rPr>
                <w:del w:id="2017" w:author="윤성빈" w:date="2022-10-05T22:05:00Z"/>
                <w:rFonts w:eastAsia="바탕"/>
                <w:sz w:val="12"/>
                <w:lang w:eastAsia="ko-KR"/>
              </w:rPr>
            </w:pPr>
            <w:del w:id="2018" w:author="윤성빈" w:date="2022-10-05T22:05:00Z">
              <w:r w:rsidRPr="009677DE" w:rsidDel="008204F8">
                <w:rPr>
                  <w:rFonts w:eastAsia="바탕" w:hint="eastAsia"/>
                  <w:sz w:val="12"/>
                  <w:lang w:eastAsia="ko-KR"/>
                </w:rPr>
                <w:delText>(0.050)</w:delText>
              </w:r>
            </w:del>
          </w:p>
        </w:tc>
        <w:tc>
          <w:tcPr>
            <w:tcW w:w="602" w:type="dxa"/>
          </w:tcPr>
          <w:p w14:paraId="5D92C085" w14:textId="25C6EEFE" w:rsidR="009556F0" w:rsidRPr="009677DE" w:rsidDel="008204F8" w:rsidRDefault="009556F0" w:rsidP="0044092D">
            <w:pPr>
              <w:keepNext/>
              <w:widowControl w:val="0"/>
              <w:autoSpaceDE w:val="0"/>
              <w:autoSpaceDN w:val="0"/>
              <w:adjustRightInd w:val="0"/>
              <w:spacing w:after="0" w:line="240" w:lineRule="auto"/>
              <w:rPr>
                <w:del w:id="2019" w:author="윤성빈" w:date="2022-10-05T22:05:00Z"/>
                <w:rFonts w:eastAsia="바탕"/>
                <w:sz w:val="12"/>
                <w:lang w:eastAsia="ko-KR"/>
              </w:rPr>
            </w:pPr>
            <w:del w:id="2020" w:author="윤성빈" w:date="2022-10-05T22:05:00Z">
              <w:r w:rsidRPr="009677DE" w:rsidDel="008204F8">
                <w:rPr>
                  <w:rFonts w:eastAsia="바탕" w:hint="eastAsia"/>
                  <w:sz w:val="12"/>
                  <w:lang w:eastAsia="ko-KR"/>
                </w:rPr>
                <w:delText>0.580</w:delText>
              </w:r>
            </w:del>
          </w:p>
          <w:p w14:paraId="61F08B87" w14:textId="210B4E8D" w:rsidR="009556F0" w:rsidRPr="009677DE" w:rsidDel="008204F8" w:rsidRDefault="009556F0" w:rsidP="0044092D">
            <w:pPr>
              <w:keepNext/>
              <w:widowControl w:val="0"/>
              <w:autoSpaceDE w:val="0"/>
              <w:autoSpaceDN w:val="0"/>
              <w:adjustRightInd w:val="0"/>
              <w:spacing w:after="0" w:line="240" w:lineRule="auto"/>
              <w:rPr>
                <w:del w:id="2021" w:author="윤성빈" w:date="2022-10-05T22:05:00Z"/>
                <w:rFonts w:eastAsia="바탕"/>
                <w:sz w:val="12"/>
                <w:lang w:eastAsia="ko-KR"/>
              </w:rPr>
            </w:pPr>
            <w:del w:id="2022" w:author="윤성빈" w:date="2022-10-05T22:05:00Z">
              <w:r w:rsidRPr="009677DE" w:rsidDel="008204F8">
                <w:rPr>
                  <w:rFonts w:eastAsia="바탕" w:hint="eastAsia"/>
                  <w:sz w:val="12"/>
                  <w:lang w:eastAsia="ko-KR"/>
                </w:rPr>
                <w:delText>(0.170)</w:delText>
              </w:r>
            </w:del>
          </w:p>
        </w:tc>
        <w:tc>
          <w:tcPr>
            <w:tcW w:w="601" w:type="dxa"/>
          </w:tcPr>
          <w:p w14:paraId="64259262" w14:textId="795FBB30" w:rsidR="009556F0" w:rsidRPr="009677DE" w:rsidDel="008204F8" w:rsidRDefault="009556F0" w:rsidP="0044092D">
            <w:pPr>
              <w:keepNext/>
              <w:widowControl w:val="0"/>
              <w:autoSpaceDE w:val="0"/>
              <w:autoSpaceDN w:val="0"/>
              <w:adjustRightInd w:val="0"/>
              <w:spacing w:after="0" w:line="240" w:lineRule="auto"/>
              <w:rPr>
                <w:del w:id="2023" w:author="윤성빈" w:date="2022-10-05T22:05:00Z"/>
                <w:rFonts w:eastAsia="바탕"/>
                <w:sz w:val="12"/>
                <w:lang w:eastAsia="ko-KR"/>
              </w:rPr>
            </w:pPr>
            <w:del w:id="2024" w:author="윤성빈" w:date="2022-10-05T22:05:00Z">
              <w:r w:rsidRPr="009677DE" w:rsidDel="008204F8">
                <w:rPr>
                  <w:rFonts w:eastAsia="바탕" w:hint="eastAsia"/>
                  <w:sz w:val="12"/>
                  <w:lang w:eastAsia="ko-KR"/>
                </w:rPr>
                <w:delText>0.594</w:delText>
              </w:r>
            </w:del>
          </w:p>
          <w:p w14:paraId="106D995D" w14:textId="6BAFCB4A" w:rsidR="009556F0" w:rsidRPr="009677DE" w:rsidDel="008204F8" w:rsidRDefault="009556F0" w:rsidP="0044092D">
            <w:pPr>
              <w:keepNext/>
              <w:widowControl w:val="0"/>
              <w:autoSpaceDE w:val="0"/>
              <w:autoSpaceDN w:val="0"/>
              <w:adjustRightInd w:val="0"/>
              <w:spacing w:after="0" w:line="240" w:lineRule="auto"/>
              <w:rPr>
                <w:del w:id="2025" w:author="윤성빈" w:date="2022-10-05T22:05:00Z"/>
                <w:rFonts w:eastAsia="바탕"/>
                <w:sz w:val="12"/>
                <w:lang w:eastAsia="ko-KR"/>
              </w:rPr>
            </w:pPr>
            <w:del w:id="2026" w:author="윤성빈" w:date="2022-10-05T22:05:00Z">
              <w:r w:rsidRPr="009677DE" w:rsidDel="008204F8">
                <w:rPr>
                  <w:rFonts w:eastAsia="바탕" w:hint="eastAsia"/>
                  <w:sz w:val="12"/>
                  <w:lang w:eastAsia="ko-KR"/>
                </w:rPr>
                <w:delText>(0.182)</w:delText>
              </w:r>
            </w:del>
          </w:p>
        </w:tc>
        <w:tc>
          <w:tcPr>
            <w:tcW w:w="601" w:type="dxa"/>
          </w:tcPr>
          <w:p w14:paraId="57A13D81" w14:textId="50200753" w:rsidR="009556F0" w:rsidRPr="009677DE" w:rsidDel="008204F8" w:rsidRDefault="009556F0" w:rsidP="0044092D">
            <w:pPr>
              <w:keepNext/>
              <w:widowControl w:val="0"/>
              <w:autoSpaceDE w:val="0"/>
              <w:autoSpaceDN w:val="0"/>
              <w:adjustRightInd w:val="0"/>
              <w:spacing w:after="0" w:line="240" w:lineRule="auto"/>
              <w:rPr>
                <w:del w:id="2027" w:author="윤성빈" w:date="2022-10-05T22:05:00Z"/>
                <w:rFonts w:eastAsia="바탕"/>
                <w:sz w:val="12"/>
                <w:lang w:eastAsia="ko-KR"/>
              </w:rPr>
            </w:pPr>
            <w:del w:id="2028" w:author="윤성빈" w:date="2022-10-05T22:05:00Z">
              <w:r w:rsidRPr="009677DE" w:rsidDel="008204F8">
                <w:rPr>
                  <w:rFonts w:eastAsia="바탕" w:hint="eastAsia"/>
                  <w:sz w:val="12"/>
                  <w:lang w:eastAsia="ko-KR"/>
                </w:rPr>
                <w:delText>0.018</w:delText>
              </w:r>
            </w:del>
          </w:p>
          <w:p w14:paraId="5FC16AF5" w14:textId="7B078BC3" w:rsidR="009556F0" w:rsidRPr="009677DE" w:rsidDel="008204F8" w:rsidRDefault="009556F0" w:rsidP="0044092D">
            <w:pPr>
              <w:keepNext/>
              <w:widowControl w:val="0"/>
              <w:autoSpaceDE w:val="0"/>
              <w:autoSpaceDN w:val="0"/>
              <w:adjustRightInd w:val="0"/>
              <w:spacing w:after="0" w:line="240" w:lineRule="auto"/>
              <w:rPr>
                <w:del w:id="2029" w:author="윤성빈" w:date="2022-10-05T22:05:00Z"/>
                <w:rFonts w:eastAsia="바탕"/>
                <w:sz w:val="12"/>
                <w:lang w:eastAsia="ko-KR"/>
              </w:rPr>
            </w:pPr>
            <w:del w:id="2030" w:author="윤성빈" w:date="2022-10-05T22:05:00Z">
              <w:r w:rsidRPr="009677DE" w:rsidDel="008204F8">
                <w:rPr>
                  <w:rFonts w:eastAsia="바탕" w:hint="eastAsia"/>
                  <w:sz w:val="12"/>
                  <w:lang w:eastAsia="ko-KR"/>
                </w:rPr>
                <w:delText>(0.014)</w:delText>
              </w:r>
            </w:del>
          </w:p>
        </w:tc>
        <w:tc>
          <w:tcPr>
            <w:tcW w:w="603" w:type="dxa"/>
          </w:tcPr>
          <w:p w14:paraId="1A3124D4" w14:textId="1C639B62" w:rsidR="009556F0" w:rsidRPr="009677DE" w:rsidDel="008204F8" w:rsidRDefault="009556F0" w:rsidP="0044092D">
            <w:pPr>
              <w:keepNext/>
              <w:widowControl w:val="0"/>
              <w:autoSpaceDE w:val="0"/>
              <w:autoSpaceDN w:val="0"/>
              <w:adjustRightInd w:val="0"/>
              <w:spacing w:after="0" w:line="240" w:lineRule="auto"/>
              <w:rPr>
                <w:del w:id="2031" w:author="윤성빈" w:date="2022-10-05T22:05:00Z"/>
                <w:rFonts w:eastAsia="바탕"/>
                <w:sz w:val="12"/>
                <w:lang w:eastAsia="ko-KR"/>
              </w:rPr>
            </w:pPr>
            <w:del w:id="2032" w:author="윤성빈" w:date="2022-10-05T22:05:00Z">
              <w:r w:rsidRPr="009677DE" w:rsidDel="008204F8">
                <w:rPr>
                  <w:rFonts w:eastAsia="바탕" w:hint="eastAsia"/>
                  <w:sz w:val="12"/>
                  <w:lang w:eastAsia="ko-KR"/>
                </w:rPr>
                <w:delText>0.656</w:delText>
              </w:r>
            </w:del>
          </w:p>
          <w:p w14:paraId="6A5E9B1A" w14:textId="022C8355" w:rsidR="009556F0" w:rsidRPr="009677DE" w:rsidDel="008204F8" w:rsidRDefault="009556F0" w:rsidP="0044092D">
            <w:pPr>
              <w:keepNext/>
              <w:widowControl w:val="0"/>
              <w:autoSpaceDE w:val="0"/>
              <w:autoSpaceDN w:val="0"/>
              <w:adjustRightInd w:val="0"/>
              <w:spacing w:after="0" w:line="240" w:lineRule="auto"/>
              <w:rPr>
                <w:del w:id="2033" w:author="윤성빈" w:date="2022-10-05T22:05:00Z"/>
                <w:rFonts w:eastAsia="바탕"/>
                <w:sz w:val="12"/>
                <w:lang w:eastAsia="ko-KR"/>
              </w:rPr>
            </w:pPr>
            <w:del w:id="2034" w:author="윤성빈" w:date="2022-10-05T22:05:00Z">
              <w:r w:rsidRPr="009677DE" w:rsidDel="008204F8">
                <w:rPr>
                  <w:rFonts w:eastAsia="바탕" w:hint="eastAsia"/>
                  <w:sz w:val="12"/>
                  <w:lang w:eastAsia="ko-KR"/>
                </w:rPr>
                <w:delText>(0.174)</w:delText>
              </w:r>
            </w:del>
          </w:p>
        </w:tc>
      </w:tr>
      <w:tr w:rsidR="009556F0" w:rsidRPr="009677DE" w:rsidDel="008204F8" w14:paraId="035BBF15" w14:textId="1753E610" w:rsidTr="0044092D">
        <w:trPr>
          <w:trHeight w:val="289"/>
          <w:del w:id="2035" w:author="윤성빈" w:date="2022-10-05T22:05:00Z"/>
        </w:trPr>
        <w:tc>
          <w:tcPr>
            <w:tcW w:w="436" w:type="dxa"/>
            <w:vMerge/>
          </w:tcPr>
          <w:p w14:paraId="6F6E8A7B" w14:textId="07770D30" w:rsidR="009556F0" w:rsidRPr="009677DE" w:rsidDel="008204F8" w:rsidRDefault="009556F0" w:rsidP="0044092D">
            <w:pPr>
              <w:widowControl w:val="0"/>
              <w:autoSpaceDE w:val="0"/>
              <w:autoSpaceDN w:val="0"/>
              <w:adjustRightInd w:val="0"/>
              <w:spacing w:after="0" w:line="240" w:lineRule="auto"/>
              <w:jc w:val="left"/>
              <w:rPr>
                <w:del w:id="2036" w:author="윤성빈" w:date="2022-10-05T22:05:00Z"/>
                <w:rFonts w:eastAsia="바탕"/>
                <w:sz w:val="12"/>
                <w:lang w:eastAsia="ko-KR"/>
              </w:rPr>
            </w:pPr>
          </w:p>
        </w:tc>
        <w:tc>
          <w:tcPr>
            <w:tcW w:w="815" w:type="dxa"/>
          </w:tcPr>
          <w:p w14:paraId="7EC38199" w14:textId="57F22219" w:rsidR="009556F0" w:rsidRPr="009677DE" w:rsidDel="008204F8" w:rsidRDefault="009556F0" w:rsidP="0044092D">
            <w:pPr>
              <w:widowControl w:val="0"/>
              <w:autoSpaceDE w:val="0"/>
              <w:autoSpaceDN w:val="0"/>
              <w:adjustRightInd w:val="0"/>
              <w:spacing w:after="0" w:line="240" w:lineRule="auto"/>
              <w:jc w:val="left"/>
              <w:rPr>
                <w:del w:id="2037" w:author="윤성빈" w:date="2022-10-05T22:05:00Z"/>
                <w:rFonts w:eastAsia="바탕"/>
                <w:sz w:val="12"/>
                <w:lang w:eastAsia="ko-KR"/>
              </w:rPr>
            </w:pPr>
            <w:del w:id="2038" w:author="윤성빈" w:date="2022-10-05T22:05:00Z">
              <w:r w:rsidRPr="009677DE" w:rsidDel="008204F8">
                <w:rPr>
                  <w:rFonts w:eastAsia="바탕" w:hint="eastAsia"/>
                  <w:sz w:val="12"/>
                  <w:lang w:eastAsia="ko-KR"/>
                </w:rPr>
                <w:delText>electronic</w:delText>
              </w:r>
            </w:del>
          </w:p>
        </w:tc>
        <w:tc>
          <w:tcPr>
            <w:tcW w:w="601" w:type="dxa"/>
          </w:tcPr>
          <w:p w14:paraId="2D4FC098" w14:textId="15825376" w:rsidR="009556F0" w:rsidRPr="009677DE" w:rsidDel="008204F8" w:rsidRDefault="009556F0" w:rsidP="0044092D">
            <w:pPr>
              <w:keepNext/>
              <w:widowControl w:val="0"/>
              <w:autoSpaceDE w:val="0"/>
              <w:autoSpaceDN w:val="0"/>
              <w:adjustRightInd w:val="0"/>
              <w:spacing w:after="0" w:line="240" w:lineRule="auto"/>
              <w:rPr>
                <w:del w:id="2039" w:author="윤성빈" w:date="2022-10-05T22:05:00Z"/>
                <w:rFonts w:eastAsia="바탕"/>
                <w:sz w:val="12"/>
                <w:lang w:eastAsia="ko-KR"/>
              </w:rPr>
            </w:pPr>
            <w:del w:id="2040" w:author="윤성빈" w:date="2022-10-05T22:05:00Z">
              <w:r w:rsidRPr="009677DE" w:rsidDel="008204F8">
                <w:rPr>
                  <w:rFonts w:eastAsia="바탕" w:hint="eastAsia"/>
                  <w:sz w:val="12"/>
                  <w:lang w:eastAsia="ko-KR"/>
                </w:rPr>
                <w:delText>0.448</w:delText>
              </w:r>
            </w:del>
          </w:p>
          <w:p w14:paraId="679C645A" w14:textId="7F8EC389" w:rsidR="009556F0" w:rsidRPr="009677DE" w:rsidDel="008204F8" w:rsidRDefault="009556F0" w:rsidP="0044092D">
            <w:pPr>
              <w:keepNext/>
              <w:widowControl w:val="0"/>
              <w:autoSpaceDE w:val="0"/>
              <w:autoSpaceDN w:val="0"/>
              <w:adjustRightInd w:val="0"/>
              <w:spacing w:after="0" w:line="240" w:lineRule="auto"/>
              <w:rPr>
                <w:del w:id="2041" w:author="윤성빈" w:date="2022-10-05T22:05:00Z"/>
                <w:rFonts w:eastAsia="바탕"/>
                <w:sz w:val="12"/>
                <w:lang w:eastAsia="ko-KR"/>
              </w:rPr>
            </w:pPr>
            <w:del w:id="2042" w:author="윤성빈" w:date="2022-10-05T22:05:00Z">
              <w:r w:rsidRPr="009677DE" w:rsidDel="008204F8">
                <w:rPr>
                  <w:rFonts w:eastAsia="바탕" w:hint="eastAsia"/>
                  <w:sz w:val="12"/>
                  <w:lang w:eastAsia="ko-KR"/>
                </w:rPr>
                <w:delText>(0.093)</w:delText>
              </w:r>
            </w:del>
          </w:p>
        </w:tc>
        <w:tc>
          <w:tcPr>
            <w:tcW w:w="601" w:type="dxa"/>
          </w:tcPr>
          <w:p w14:paraId="75C2C86E" w14:textId="77142F42" w:rsidR="009556F0" w:rsidRPr="009677DE" w:rsidDel="008204F8" w:rsidRDefault="009556F0" w:rsidP="0044092D">
            <w:pPr>
              <w:keepNext/>
              <w:widowControl w:val="0"/>
              <w:autoSpaceDE w:val="0"/>
              <w:autoSpaceDN w:val="0"/>
              <w:adjustRightInd w:val="0"/>
              <w:spacing w:after="0" w:line="240" w:lineRule="auto"/>
              <w:rPr>
                <w:del w:id="2043" w:author="윤성빈" w:date="2022-10-05T22:05:00Z"/>
                <w:rFonts w:eastAsia="바탕"/>
                <w:sz w:val="12"/>
                <w:lang w:eastAsia="ko-KR"/>
              </w:rPr>
            </w:pPr>
            <w:del w:id="2044" w:author="윤성빈" w:date="2022-10-05T22:05:00Z">
              <w:r w:rsidRPr="009677DE" w:rsidDel="008204F8">
                <w:rPr>
                  <w:rFonts w:eastAsia="바탕" w:hint="eastAsia"/>
                  <w:sz w:val="12"/>
                  <w:lang w:eastAsia="ko-KR"/>
                </w:rPr>
                <w:delText>0.699</w:delText>
              </w:r>
            </w:del>
          </w:p>
          <w:p w14:paraId="4C9007D7" w14:textId="4C8C6B1E" w:rsidR="009556F0" w:rsidRPr="009677DE" w:rsidDel="008204F8" w:rsidRDefault="009556F0" w:rsidP="0044092D">
            <w:pPr>
              <w:keepNext/>
              <w:widowControl w:val="0"/>
              <w:autoSpaceDE w:val="0"/>
              <w:autoSpaceDN w:val="0"/>
              <w:adjustRightInd w:val="0"/>
              <w:spacing w:after="0" w:line="240" w:lineRule="auto"/>
              <w:rPr>
                <w:del w:id="2045" w:author="윤성빈" w:date="2022-10-05T22:05:00Z"/>
                <w:rFonts w:eastAsia="바탕"/>
                <w:sz w:val="12"/>
                <w:lang w:eastAsia="ko-KR"/>
              </w:rPr>
            </w:pPr>
            <w:del w:id="2046" w:author="윤성빈" w:date="2022-10-05T22:05:00Z">
              <w:r w:rsidRPr="009677DE" w:rsidDel="008204F8">
                <w:rPr>
                  <w:rFonts w:eastAsia="바탕" w:hint="eastAsia"/>
                  <w:sz w:val="12"/>
                  <w:lang w:eastAsia="ko-KR"/>
                </w:rPr>
                <w:delText>(0.216)</w:delText>
              </w:r>
            </w:del>
          </w:p>
        </w:tc>
        <w:tc>
          <w:tcPr>
            <w:tcW w:w="602" w:type="dxa"/>
          </w:tcPr>
          <w:p w14:paraId="4C89A1E4" w14:textId="1FDEA726" w:rsidR="009556F0" w:rsidRPr="009677DE" w:rsidDel="008204F8" w:rsidRDefault="009556F0" w:rsidP="0044092D">
            <w:pPr>
              <w:keepNext/>
              <w:widowControl w:val="0"/>
              <w:autoSpaceDE w:val="0"/>
              <w:autoSpaceDN w:val="0"/>
              <w:adjustRightInd w:val="0"/>
              <w:spacing w:after="0" w:line="240" w:lineRule="auto"/>
              <w:rPr>
                <w:del w:id="2047" w:author="윤성빈" w:date="2022-10-05T22:05:00Z"/>
                <w:rFonts w:eastAsia="바탕"/>
                <w:sz w:val="12"/>
                <w:lang w:eastAsia="ko-KR"/>
              </w:rPr>
            </w:pPr>
            <w:del w:id="2048" w:author="윤성빈" w:date="2022-10-05T22:05:00Z">
              <w:r w:rsidRPr="009677DE" w:rsidDel="008204F8">
                <w:rPr>
                  <w:rFonts w:eastAsia="바탕" w:hint="eastAsia"/>
                  <w:sz w:val="12"/>
                  <w:lang w:eastAsia="ko-KR"/>
                </w:rPr>
                <w:delText>0.635</w:delText>
              </w:r>
            </w:del>
          </w:p>
          <w:p w14:paraId="5714790D" w14:textId="310D9036" w:rsidR="009556F0" w:rsidRPr="009677DE" w:rsidDel="008204F8" w:rsidRDefault="009556F0" w:rsidP="0044092D">
            <w:pPr>
              <w:keepNext/>
              <w:widowControl w:val="0"/>
              <w:autoSpaceDE w:val="0"/>
              <w:autoSpaceDN w:val="0"/>
              <w:adjustRightInd w:val="0"/>
              <w:spacing w:after="0" w:line="240" w:lineRule="auto"/>
              <w:rPr>
                <w:del w:id="2049" w:author="윤성빈" w:date="2022-10-05T22:05:00Z"/>
                <w:rFonts w:eastAsia="바탕"/>
                <w:sz w:val="12"/>
                <w:lang w:eastAsia="ko-KR"/>
              </w:rPr>
            </w:pPr>
            <w:del w:id="2050" w:author="윤성빈" w:date="2022-10-05T22:05:00Z">
              <w:r w:rsidRPr="009677DE" w:rsidDel="008204F8">
                <w:rPr>
                  <w:rFonts w:eastAsia="바탕" w:hint="eastAsia"/>
                  <w:sz w:val="12"/>
                  <w:lang w:eastAsia="ko-KR"/>
                </w:rPr>
                <w:delText>(0.204)</w:delText>
              </w:r>
            </w:del>
          </w:p>
        </w:tc>
        <w:tc>
          <w:tcPr>
            <w:tcW w:w="601" w:type="dxa"/>
          </w:tcPr>
          <w:p w14:paraId="4774BDAA" w14:textId="01653A7C" w:rsidR="009556F0" w:rsidRPr="009677DE" w:rsidDel="008204F8" w:rsidRDefault="009556F0" w:rsidP="0044092D">
            <w:pPr>
              <w:keepNext/>
              <w:widowControl w:val="0"/>
              <w:autoSpaceDE w:val="0"/>
              <w:autoSpaceDN w:val="0"/>
              <w:adjustRightInd w:val="0"/>
              <w:spacing w:after="0" w:line="240" w:lineRule="auto"/>
              <w:rPr>
                <w:del w:id="2051" w:author="윤성빈" w:date="2022-10-05T22:05:00Z"/>
                <w:rFonts w:eastAsia="바탕"/>
                <w:sz w:val="12"/>
                <w:lang w:eastAsia="ko-KR"/>
              </w:rPr>
            </w:pPr>
            <w:del w:id="2052" w:author="윤성빈" w:date="2022-10-05T22:05:00Z">
              <w:r w:rsidRPr="009677DE" w:rsidDel="008204F8">
                <w:rPr>
                  <w:rFonts w:eastAsia="바탕" w:hint="eastAsia"/>
                  <w:sz w:val="12"/>
                  <w:lang w:eastAsia="ko-KR"/>
                </w:rPr>
                <w:delText>0.928</w:delText>
              </w:r>
            </w:del>
          </w:p>
          <w:p w14:paraId="649D09B5" w14:textId="364C4367" w:rsidR="009556F0" w:rsidRPr="009677DE" w:rsidDel="008204F8" w:rsidRDefault="009556F0" w:rsidP="0044092D">
            <w:pPr>
              <w:keepNext/>
              <w:widowControl w:val="0"/>
              <w:autoSpaceDE w:val="0"/>
              <w:autoSpaceDN w:val="0"/>
              <w:adjustRightInd w:val="0"/>
              <w:spacing w:after="0" w:line="240" w:lineRule="auto"/>
              <w:rPr>
                <w:del w:id="2053" w:author="윤성빈" w:date="2022-10-05T22:05:00Z"/>
                <w:rFonts w:eastAsia="바탕"/>
                <w:sz w:val="12"/>
                <w:lang w:eastAsia="ko-KR"/>
              </w:rPr>
            </w:pPr>
            <w:del w:id="2054" w:author="윤성빈" w:date="2022-10-05T22:05:00Z">
              <w:r w:rsidRPr="009677DE" w:rsidDel="008204F8">
                <w:rPr>
                  <w:rFonts w:eastAsia="바탕" w:hint="eastAsia"/>
                  <w:sz w:val="12"/>
                  <w:lang w:eastAsia="ko-KR"/>
                </w:rPr>
                <w:delText>(0.045)</w:delText>
              </w:r>
            </w:del>
          </w:p>
        </w:tc>
        <w:tc>
          <w:tcPr>
            <w:tcW w:w="602" w:type="dxa"/>
          </w:tcPr>
          <w:p w14:paraId="778A549E" w14:textId="12E2AD41" w:rsidR="009556F0" w:rsidRPr="009677DE" w:rsidDel="008204F8" w:rsidRDefault="009556F0" w:rsidP="0044092D">
            <w:pPr>
              <w:keepNext/>
              <w:widowControl w:val="0"/>
              <w:autoSpaceDE w:val="0"/>
              <w:autoSpaceDN w:val="0"/>
              <w:adjustRightInd w:val="0"/>
              <w:spacing w:after="0" w:line="240" w:lineRule="auto"/>
              <w:rPr>
                <w:del w:id="2055" w:author="윤성빈" w:date="2022-10-05T22:05:00Z"/>
                <w:rFonts w:eastAsia="바탕"/>
                <w:sz w:val="12"/>
                <w:lang w:eastAsia="ko-KR"/>
              </w:rPr>
            </w:pPr>
            <w:del w:id="2056" w:author="윤성빈" w:date="2022-10-05T22:05:00Z">
              <w:r w:rsidRPr="009677DE" w:rsidDel="008204F8">
                <w:rPr>
                  <w:rFonts w:eastAsia="바탕" w:hint="eastAsia"/>
                  <w:sz w:val="12"/>
                  <w:lang w:eastAsia="ko-KR"/>
                </w:rPr>
                <w:delText>0.766</w:delText>
              </w:r>
            </w:del>
          </w:p>
          <w:p w14:paraId="10DD38DF" w14:textId="09C6CDFA" w:rsidR="009556F0" w:rsidRPr="009677DE" w:rsidDel="008204F8" w:rsidRDefault="009556F0" w:rsidP="0044092D">
            <w:pPr>
              <w:keepNext/>
              <w:widowControl w:val="0"/>
              <w:autoSpaceDE w:val="0"/>
              <w:autoSpaceDN w:val="0"/>
              <w:adjustRightInd w:val="0"/>
              <w:spacing w:after="0" w:line="240" w:lineRule="auto"/>
              <w:rPr>
                <w:del w:id="2057" w:author="윤성빈" w:date="2022-10-05T22:05:00Z"/>
                <w:rFonts w:eastAsia="바탕"/>
                <w:sz w:val="12"/>
                <w:lang w:eastAsia="ko-KR"/>
              </w:rPr>
            </w:pPr>
            <w:del w:id="2058" w:author="윤성빈" w:date="2022-10-05T22:05:00Z">
              <w:r w:rsidRPr="009677DE" w:rsidDel="008204F8">
                <w:rPr>
                  <w:rFonts w:eastAsia="바탕" w:hint="eastAsia"/>
                  <w:sz w:val="12"/>
                  <w:lang w:eastAsia="ko-KR"/>
                </w:rPr>
                <w:delText>(0.175)</w:delText>
              </w:r>
            </w:del>
          </w:p>
        </w:tc>
        <w:tc>
          <w:tcPr>
            <w:tcW w:w="602" w:type="dxa"/>
          </w:tcPr>
          <w:p w14:paraId="11DB8613" w14:textId="5408EBC3" w:rsidR="009556F0" w:rsidRPr="009677DE" w:rsidDel="008204F8" w:rsidRDefault="009556F0" w:rsidP="0044092D">
            <w:pPr>
              <w:keepNext/>
              <w:widowControl w:val="0"/>
              <w:autoSpaceDE w:val="0"/>
              <w:autoSpaceDN w:val="0"/>
              <w:adjustRightInd w:val="0"/>
              <w:spacing w:after="0" w:line="240" w:lineRule="auto"/>
              <w:rPr>
                <w:del w:id="2059" w:author="윤성빈" w:date="2022-10-05T22:05:00Z"/>
                <w:rFonts w:eastAsia="바탕"/>
                <w:sz w:val="12"/>
                <w:lang w:eastAsia="ko-KR"/>
              </w:rPr>
            </w:pPr>
            <w:del w:id="2060" w:author="윤성빈" w:date="2022-10-05T22:05:00Z">
              <w:r w:rsidRPr="009677DE" w:rsidDel="008204F8">
                <w:rPr>
                  <w:rFonts w:eastAsia="바탕" w:hint="eastAsia"/>
                  <w:sz w:val="12"/>
                  <w:lang w:eastAsia="ko-KR"/>
                </w:rPr>
                <w:delText>14.514</w:delText>
              </w:r>
            </w:del>
          </w:p>
          <w:p w14:paraId="2DB3502F" w14:textId="20D10CE6" w:rsidR="009556F0" w:rsidRPr="009677DE" w:rsidDel="008204F8" w:rsidRDefault="009556F0" w:rsidP="0044092D">
            <w:pPr>
              <w:keepNext/>
              <w:widowControl w:val="0"/>
              <w:autoSpaceDE w:val="0"/>
              <w:autoSpaceDN w:val="0"/>
              <w:adjustRightInd w:val="0"/>
              <w:spacing w:after="0" w:line="240" w:lineRule="auto"/>
              <w:rPr>
                <w:del w:id="2061" w:author="윤성빈" w:date="2022-10-05T22:05:00Z"/>
                <w:rFonts w:eastAsia="바탕"/>
                <w:sz w:val="12"/>
                <w:lang w:eastAsia="ko-KR"/>
              </w:rPr>
            </w:pPr>
            <w:del w:id="2062" w:author="윤성빈" w:date="2022-10-05T22:05:00Z">
              <w:r w:rsidRPr="009677DE" w:rsidDel="008204F8">
                <w:rPr>
                  <w:rFonts w:eastAsia="바탕" w:hint="eastAsia"/>
                  <w:sz w:val="12"/>
                  <w:lang w:eastAsia="ko-KR"/>
                </w:rPr>
                <w:delText>(3.412)</w:delText>
              </w:r>
            </w:del>
          </w:p>
        </w:tc>
        <w:tc>
          <w:tcPr>
            <w:tcW w:w="601" w:type="dxa"/>
          </w:tcPr>
          <w:p w14:paraId="5317E747" w14:textId="0B17FDFE" w:rsidR="009556F0" w:rsidRPr="009677DE" w:rsidDel="008204F8" w:rsidRDefault="009556F0" w:rsidP="0044092D">
            <w:pPr>
              <w:keepNext/>
              <w:widowControl w:val="0"/>
              <w:autoSpaceDE w:val="0"/>
              <w:autoSpaceDN w:val="0"/>
              <w:adjustRightInd w:val="0"/>
              <w:spacing w:after="0" w:line="240" w:lineRule="auto"/>
              <w:rPr>
                <w:del w:id="2063" w:author="윤성빈" w:date="2022-10-05T22:05:00Z"/>
                <w:rFonts w:eastAsia="바탕"/>
                <w:sz w:val="12"/>
                <w:lang w:eastAsia="ko-KR"/>
              </w:rPr>
            </w:pPr>
            <w:del w:id="2064" w:author="윤성빈" w:date="2022-10-05T22:05:00Z">
              <w:r w:rsidRPr="009677DE" w:rsidDel="008204F8">
                <w:rPr>
                  <w:rFonts w:eastAsia="바탕" w:hint="eastAsia"/>
                  <w:sz w:val="12"/>
                  <w:lang w:eastAsia="ko-KR"/>
                </w:rPr>
                <w:delText>22.932</w:delText>
              </w:r>
            </w:del>
          </w:p>
          <w:p w14:paraId="57105E37" w14:textId="3658BA55" w:rsidR="009556F0" w:rsidRPr="009677DE" w:rsidDel="008204F8" w:rsidRDefault="009556F0" w:rsidP="0044092D">
            <w:pPr>
              <w:keepNext/>
              <w:widowControl w:val="0"/>
              <w:autoSpaceDE w:val="0"/>
              <w:autoSpaceDN w:val="0"/>
              <w:adjustRightInd w:val="0"/>
              <w:spacing w:after="0" w:line="240" w:lineRule="auto"/>
              <w:rPr>
                <w:del w:id="2065" w:author="윤성빈" w:date="2022-10-05T22:05:00Z"/>
                <w:rFonts w:eastAsia="바탕"/>
                <w:sz w:val="12"/>
                <w:lang w:eastAsia="ko-KR"/>
              </w:rPr>
            </w:pPr>
            <w:del w:id="2066" w:author="윤성빈" w:date="2022-10-05T22:05:00Z">
              <w:r w:rsidRPr="009677DE" w:rsidDel="008204F8">
                <w:rPr>
                  <w:rFonts w:eastAsia="바탕" w:hint="eastAsia"/>
                  <w:sz w:val="12"/>
                  <w:lang w:eastAsia="ko-KR"/>
                </w:rPr>
                <w:delText>(6.053)</w:delText>
              </w:r>
            </w:del>
          </w:p>
        </w:tc>
        <w:tc>
          <w:tcPr>
            <w:tcW w:w="601" w:type="dxa"/>
          </w:tcPr>
          <w:p w14:paraId="29FB5280" w14:textId="338E62B0" w:rsidR="009556F0" w:rsidRPr="009677DE" w:rsidDel="008204F8" w:rsidRDefault="009556F0" w:rsidP="0044092D">
            <w:pPr>
              <w:keepNext/>
              <w:widowControl w:val="0"/>
              <w:autoSpaceDE w:val="0"/>
              <w:autoSpaceDN w:val="0"/>
              <w:adjustRightInd w:val="0"/>
              <w:spacing w:after="0" w:line="240" w:lineRule="auto"/>
              <w:rPr>
                <w:del w:id="2067" w:author="윤성빈" w:date="2022-10-05T22:05:00Z"/>
                <w:rFonts w:eastAsia="바탕"/>
                <w:sz w:val="12"/>
                <w:lang w:eastAsia="ko-KR"/>
              </w:rPr>
            </w:pPr>
            <w:del w:id="2068" w:author="윤성빈" w:date="2022-10-05T22:05:00Z">
              <w:r w:rsidRPr="009677DE" w:rsidDel="008204F8">
                <w:rPr>
                  <w:rFonts w:eastAsia="바탕" w:hint="eastAsia"/>
                  <w:sz w:val="12"/>
                  <w:lang w:eastAsia="ko-KR"/>
                </w:rPr>
                <w:delText>20.149</w:delText>
              </w:r>
            </w:del>
          </w:p>
          <w:p w14:paraId="2998CF45" w14:textId="0102969C" w:rsidR="009556F0" w:rsidRPr="009677DE" w:rsidDel="008204F8" w:rsidRDefault="009556F0" w:rsidP="0044092D">
            <w:pPr>
              <w:keepNext/>
              <w:widowControl w:val="0"/>
              <w:autoSpaceDE w:val="0"/>
              <w:autoSpaceDN w:val="0"/>
              <w:adjustRightInd w:val="0"/>
              <w:spacing w:after="0" w:line="240" w:lineRule="auto"/>
              <w:rPr>
                <w:del w:id="2069" w:author="윤성빈" w:date="2022-10-05T22:05:00Z"/>
                <w:rFonts w:eastAsia="바탕"/>
                <w:sz w:val="12"/>
                <w:lang w:eastAsia="ko-KR"/>
              </w:rPr>
            </w:pPr>
            <w:del w:id="2070" w:author="윤성빈" w:date="2022-10-05T22:05:00Z">
              <w:r w:rsidRPr="009677DE" w:rsidDel="008204F8">
                <w:rPr>
                  <w:rFonts w:eastAsia="바탕" w:hint="eastAsia"/>
                  <w:sz w:val="12"/>
                  <w:lang w:eastAsia="ko-KR"/>
                </w:rPr>
                <w:delText>(6.665)</w:delText>
              </w:r>
            </w:del>
          </w:p>
        </w:tc>
        <w:tc>
          <w:tcPr>
            <w:tcW w:w="602" w:type="dxa"/>
          </w:tcPr>
          <w:p w14:paraId="66544A94" w14:textId="6DF1A43D" w:rsidR="009556F0" w:rsidRPr="009677DE" w:rsidDel="008204F8" w:rsidRDefault="009556F0" w:rsidP="0044092D">
            <w:pPr>
              <w:keepNext/>
              <w:widowControl w:val="0"/>
              <w:autoSpaceDE w:val="0"/>
              <w:autoSpaceDN w:val="0"/>
              <w:adjustRightInd w:val="0"/>
              <w:spacing w:after="0" w:line="240" w:lineRule="auto"/>
              <w:rPr>
                <w:del w:id="2071" w:author="윤성빈" w:date="2022-10-05T22:05:00Z"/>
                <w:rFonts w:eastAsia="바탕"/>
                <w:sz w:val="12"/>
                <w:lang w:eastAsia="ko-KR"/>
              </w:rPr>
            </w:pPr>
            <w:del w:id="2072" w:author="윤성빈" w:date="2022-10-05T22:05:00Z">
              <w:r w:rsidRPr="009677DE" w:rsidDel="008204F8">
                <w:rPr>
                  <w:rFonts w:eastAsia="바탕" w:hint="eastAsia"/>
                  <w:sz w:val="12"/>
                  <w:lang w:eastAsia="ko-KR"/>
                </w:rPr>
                <w:delText>11.566</w:delText>
              </w:r>
            </w:del>
          </w:p>
          <w:p w14:paraId="4ABDF8AA" w14:textId="4BA86F05" w:rsidR="009556F0" w:rsidRPr="009677DE" w:rsidDel="008204F8" w:rsidRDefault="009556F0" w:rsidP="0044092D">
            <w:pPr>
              <w:keepNext/>
              <w:widowControl w:val="0"/>
              <w:autoSpaceDE w:val="0"/>
              <w:autoSpaceDN w:val="0"/>
              <w:adjustRightInd w:val="0"/>
              <w:spacing w:after="0" w:line="240" w:lineRule="auto"/>
              <w:rPr>
                <w:del w:id="2073" w:author="윤성빈" w:date="2022-10-05T22:05:00Z"/>
                <w:rFonts w:eastAsia="바탕"/>
                <w:sz w:val="12"/>
                <w:lang w:eastAsia="ko-KR"/>
              </w:rPr>
            </w:pPr>
            <w:del w:id="2074" w:author="윤성빈" w:date="2022-10-05T22:05:00Z">
              <w:r w:rsidRPr="009677DE" w:rsidDel="008204F8">
                <w:rPr>
                  <w:rFonts w:eastAsia="바탕" w:hint="eastAsia"/>
                  <w:sz w:val="12"/>
                  <w:lang w:eastAsia="ko-KR"/>
                </w:rPr>
                <w:delText>(2.343)</w:delText>
              </w:r>
            </w:del>
          </w:p>
        </w:tc>
        <w:tc>
          <w:tcPr>
            <w:tcW w:w="602" w:type="dxa"/>
          </w:tcPr>
          <w:p w14:paraId="74F976FC" w14:textId="045DED76" w:rsidR="009556F0" w:rsidRPr="009677DE" w:rsidDel="008204F8" w:rsidRDefault="009556F0" w:rsidP="0044092D">
            <w:pPr>
              <w:keepNext/>
              <w:widowControl w:val="0"/>
              <w:autoSpaceDE w:val="0"/>
              <w:autoSpaceDN w:val="0"/>
              <w:adjustRightInd w:val="0"/>
              <w:spacing w:after="0" w:line="240" w:lineRule="auto"/>
              <w:rPr>
                <w:del w:id="2075" w:author="윤성빈" w:date="2022-10-05T22:05:00Z"/>
                <w:rFonts w:eastAsia="바탕"/>
                <w:sz w:val="12"/>
                <w:lang w:eastAsia="ko-KR"/>
              </w:rPr>
            </w:pPr>
            <w:del w:id="2076" w:author="윤성빈" w:date="2022-10-05T22:05:00Z">
              <w:r w:rsidRPr="009677DE" w:rsidDel="008204F8">
                <w:rPr>
                  <w:rFonts w:eastAsia="바탕" w:hint="eastAsia"/>
                  <w:sz w:val="12"/>
                  <w:lang w:eastAsia="ko-KR"/>
                </w:rPr>
                <w:delText>19.550</w:delText>
              </w:r>
            </w:del>
          </w:p>
          <w:p w14:paraId="21568A99" w14:textId="0DE6AD7C" w:rsidR="009556F0" w:rsidRPr="009677DE" w:rsidDel="008204F8" w:rsidRDefault="009556F0" w:rsidP="0044092D">
            <w:pPr>
              <w:keepNext/>
              <w:widowControl w:val="0"/>
              <w:autoSpaceDE w:val="0"/>
              <w:autoSpaceDN w:val="0"/>
              <w:adjustRightInd w:val="0"/>
              <w:spacing w:after="0" w:line="240" w:lineRule="auto"/>
              <w:rPr>
                <w:del w:id="2077" w:author="윤성빈" w:date="2022-10-05T22:05:00Z"/>
                <w:rFonts w:eastAsia="바탕"/>
                <w:sz w:val="12"/>
                <w:lang w:eastAsia="ko-KR"/>
              </w:rPr>
            </w:pPr>
            <w:del w:id="2078" w:author="윤성빈" w:date="2022-10-05T22:05:00Z">
              <w:r w:rsidRPr="009677DE" w:rsidDel="008204F8">
                <w:rPr>
                  <w:rFonts w:eastAsia="바탕" w:hint="eastAsia"/>
                  <w:sz w:val="12"/>
                  <w:lang w:eastAsia="ko-KR"/>
                </w:rPr>
                <w:delText>(4.985)</w:delText>
              </w:r>
            </w:del>
          </w:p>
        </w:tc>
        <w:tc>
          <w:tcPr>
            <w:tcW w:w="601" w:type="dxa"/>
          </w:tcPr>
          <w:p w14:paraId="100FDC89" w14:textId="64B1871A" w:rsidR="009556F0" w:rsidRPr="009677DE" w:rsidDel="008204F8" w:rsidRDefault="009556F0" w:rsidP="0044092D">
            <w:pPr>
              <w:keepNext/>
              <w:widowControl w:val="0"/>
              <w:autoSpaceDE w:val="0"/>
              <w:autoSpaceDN w:val="0"/>
              <w:adjustRightInd w:val="0"/>
              <w:spacing w:after="0" w:line="240" w:lineRule="auto"/>
              <w:rPr>
                <w:del w:id="2079" w:author="윤성빈" w:date="2022-10-05T22:05:00Z"/>
                <w:rFonts w:eastAsia="바탕"/>
                <w:sz w:val="12"/>
                <w:lang w:eastAsia="ko-KR"/>
              </w:rPr>
            </w:pPr>
            <w:del w:id="2080" w:author="윤성빈" w:date="2022-10-05T22:05:00Z">
              <w:r w:rsidRPr="009677DE" w:rsidDel="008204F8">
                <w:rPr>
                  <w:rFonts w:eastAsia="바탕" w:hint="eastAsia"/>
                  <w:sz w:val="12"/>
                  <w:lang w:eastAsia="ko-KR"/>
                </w:rPr>
                <w:delText>0.061</w:delText>
              </w:r>
            </w:del>
          </w:p>
          <w:p w14:paraId="4B8C3C26" w14:textId="462D7D56" w:rsidR="009556F0" w:rsidRPr="009677DE" w:rsidDel="008204F8" w:rsidRDefault="009556F0" w:rsidP="0044092D">
            <w:pPr>
              <w:keepNext/>
              <w:widowControl w:val="0"/>
              <w:autoSpaceDE w:val="0"/>
              <w:autoSpaceDN w:val="0"/>
              <w:adjustRightInd w:val="0"/>
              <w:spacing w:after="0" w:line="240" w:lineRule="auto"/>
              <w:rPr>
                <w:del w:id="2081" w:author="윤성빈" w:date="2022-10-05T22:05:00Z"/>
                <w:rFonts w:eastAsia="바탕"/>
                <w:sz w:val="12"/>
                <w:lang w:eastAsia="ko-KR"/>
              </w:rPr>
            </w:pPr>
            <w:del w:id="2082" w:author="윤성빈" w:date="2022-10-05T22:05:00Z">
              <w:r w:rsidRPr="009677DE" w:rsidDel="008204F8">
                <w:rPr>
                  <w:rFonts w:eastAsia="바탕" w:hint="eastAsia"/>
                  <w:sz w:val="12"/>
                  <w:lang w:eastAsia="ko-KR"/>
                </w:rPr>
                <w:delText>(0.040)</w:delText>
              </w:r>
            </w:del>
          </w:p>
        </w:tc>
        <w:tc>
          <w:tcPr>
            <w:tcW w:w="602" w:type="dxa"/>
          </w:tcPr>
          <w:p w14:paraId="5DEC697A" w14:textId="3929D1C6" w:rsidR="009556F0" w:rsidRPr="009677DE" w:rsidDel="008204F8" w:rsidRDefault="009556F0" w:rsidP="0044092D">
            <w:pPr>
              <w:keepNext/>
              <w:widowControl w:val="0"/>
              <w:autoSpaceDE w:val="0"/>
              <w:autoSpaceDN w:val="0"/>
              <w:adjustRightInd w:val="0"/>
              <w:spacing w:after="0" w:line="240" w:lineRule="auto"/>
              <w:rPr>
                <w:del w:id="2083" w:author="윤성빈" w:date="2022-10-05T22:05:00Z"/>
                <w:rFonts w:eastAsia="바탕"/>
                <w:sz w:val="12"/>
                <w:lang w:eastAsia="ko-KR"/>
              </w:rPr>
            </w:pPr>
            <w:del w:id="2084" w:author="윤성빈" w:date="2022-10-05T22:05:00Z">
              <w:r w:rsidRPr="009677DE" w:rsidDel="008204F8">
                <w:rPr>
                  <w:rFonts w:eastAsia="바탕" w:hint="eastAsia"/>
                  <w:sz w:val="12"/>
                  <w:lang w:eastAsia="ko-KR"/>
                </w:rPr>
                <w:delText>0.590</w:delText>
              </w:r>
            </w:del>
          </w:p>
          <w:p w14:paraId="519747D5" w14:textId="7826B0A0" w:rsidR="009556F0" w:rsidRPr="009677DE" w:rsidDel="008204F8" w:rsidRDefault="009556F0" w:rsidP="0044092D">
            <w:pPr>
              <w:keepNext/>
              <w:widowControl w:val="0"/>
              <w:autoSpaceDE w:val="0"/>
              <w:autoSpaceDN w:val="0"/>
              <w:adjustRightInd w:val="0"/>
              <w:spacing w:after="0" w:line="240" w:lineRule="auto"/>
              <w:rPr>
                <w:del w:id="2085" w:author="윤성빈" w:date="2022-10-05T22:05:00Z"/>
                <w:rFonts w:eastAsia="바탕"/>
                <w:sz w:val="12"/>
                <w:lang w:eastAsia="ko-KR"/>
              </w:rPr>
            </w:pPr>
            <w:del w:id="2086" w:author="윤성빈" w:date="2022-10-05T22:05:00Z">
              <w:r w:rsidRPr="009677DE" w:rsidDel="008204F8">
                <w:rPr>
                  <w:rFonts w:eastAsia="바탕" w:hint="eastAsia"/>
                  <w:sz w:val="12"/>
                  <w:lang w:eastAsia="ko-KR"/>
                </w:rPr>
                <w:delText>(0.212)</w:delText>
              </w:r>
            </w:del>
          </w:p>
        </w:tc>
        <w:tc>
          <w:tcPr>
            <w:tcW w:w="601" w:type="dxa"/>
          </w:tcPr>
          <w:p w14:paraId="33ABA067" w14:textId="29A41978" w:rsidR="009556F0" w:rsidRPr="009677DE" w:rsidDel="008204F8" w:rsidRDefault="009556F0" w:rsidP="0044092D">
            <w:pPr>
              <w:keepNext/>
              <w:widowControl w:val="0"/>
              <w:autoSpaceDE w:val="0"/>
              <w:autoSpaceDN w:val="0"/>
              <w:adjustRightInd w:val="0"/>
              <w:spacing w:after="0" w:line="240" w:lineRule="auto"/>
              <w:rPr>
                <w:del w:id="2087" w:author="윤성빈" w:date="2022-10-05T22:05:00Z"/>
                <w:rFonts w:eastAsia="바탕"/>
                <w:sz w:val="12"/>
                <w:lang w:eastAsia="ko-KR"/>
              </w:rPr>
            </w:pPr>
            <w:del w:id="2088" w:author="윤성빈" w:date="2022-10-05T22:05:00Z">
              <w:r w:rsidRPr="009677DE" w:rsidDel="008204F8">
                <w:rPr>
                  <w:rFonts w:eastAsia="바탕" w:hint="eastAsia"/>
                  <w:sz w:val="12"/>
                  <w:lang w:eastAsia="ko-KR"/>
                </w:rPr>
                <w:delText>0.400</w:delText>
              </w:r>
            </w:del>
          </w:p>
          <w:p w14:paraId="5A356A14" w14:textId="07C87B2C" w:rsidR="009556F0" w:rsidRPr="009677DE" w:rsidDel="008204F8" w:rsidRDefault="009556F0" w:rsidP="0044092D">
            <w:pPr>
              <w:keepNext/>
              <w:widowControl w:val="0"/>
              <w:autoSpaceDE w:val="0"/>
              <w:autoSpaceDN w:val="0"/>
              <w:adjustRightInd w:val="0"/>
              <w:spacing w:after="0" w:line="240" w:lineRule="auto"/>
              <w:rPr>
                <w:del w:id="2089" w:author="윤성빈" w:date="2022-10-05T22:05:00Z"/>
                <w:rFonts w:eastAsia="바탕"/>
                <w:sz w:val="12"/>
                <w:lang w:eastAsia="ko-KR"/>
              </w:rPr>
            </w:pPr>
            <w:del w:id="2090" w:author="윤성빈" w:date="2022-10-05T22:05:00Z">
              <w:r w:rsidRPr="009677DE" w:rsidDel="008204F8">
                <w:rPr>
                  <w:rFonts w:eastAsia="바탕" w:hint="eastAsia"/>
                  <w:sz w:val="12"/>
                  <w:lang w:eastAsia="ko-KR"/>
                </w:rPr>
                <w:delText>(0.223)</w:delText>
              </w:r>
            </w:del>
          </w:p>
        </w:tc>
        <w:tc>
          <w:tcPr>
            <w:tcW w:w="601" w:type="dxa"/>
          </w:tcPr>
          <w:p w14:paraId="4E33793A" w14:textId="341DFFA9" w:rsidR="009556F0" w:rsidRPr="009677DE" w:rsidDel="008204F8" w:rsidRDefault="009556F0" w:rsidP="0044092D">
            <w:pPr>
              <w:keepNext/>
              <w:widowControl w:val="0"/>
              <w:autoSpaceDE w:val="0"/>
              <w:autoSpaceDN w:val="0"/>
              <w:adjustRightInd w:val="0"/>
              <w:spacing w:after="0" w:line="240" w:lineRule="auto"/>
              <w:rPr>
                <w:del w:id="2091" w:author="윤성빈" w:date="2022-10-05T22:05:00Z"/>
                <w:rFonts w:eastAsia="바탕"/>
                <w:sz w:val="12"/>
                <w:lang w:eastAsia="ko-KR"/>
              </w:rPr>
            </w:pPr>
            <w:del w:id="2092" w:author="윤성빈" w:date="2022-10-05T22:05:00Z">
              <w:r w:rsidRPr="009677DE" w:rsidDel="008204F8">
                <w:rPr>
                  <w:rFonts w:eastAsia="바탕" w:hint="eastAsia"/>
                  <w:sz w:val="12"/>
                  <w:lang w:eastAsia="ko-KR"/>
                </w:rPr>
                <w:delText>0.052</w:delText>
              </w:r>
            </w:del>
          </w:p>
          <w:p w14:paraId="27BE787E" w14:textId="70730D82" w:rsidR="009556F0" w:rsidRPr="009677DE" w:rsidDel="008204F8" w:rsidRDefault="009556F0" w:rsidP="0044092D">
            <w:pPr>
              <w:keepNext/>
              <w:widowControl w:val="0"/>
              <w:autoSpaceDE w:val="0"/>
              <w:autoSpaceDN w:val="0"/>
              <w:adjustRightInd w:val="0"/>
              <w:spacing w:after="0" w:line="240" w:lineRule="auto"/>
              <w:rPr>
                <w:del w:id="2093" w:author="윤성빈" w:date="2022-10-05T22:05:00Z"/>
                <w:rFonts w:eastAsia="바탕"/>
                <w:sz w:val="12"/>
                <w:lang w:eastAsia="ko-KR"/>
              </w:rPr>
            </w:pPr>
            <w:del w:id="2094" w:author="윤성빈" w:date="2022-10-05T22:05:00Z">
              <w:r w:rsidRPr="009677DE" w:rsidDel="008204F8">
                <w:rPr>
                  <w:rFonts w:eastAsia="바탕" w:hint="eastAsia"/>
                  <w:sz w:val="12"/>
                  <w:lang w:eastAsia="ko-KR"/>
                </w:rPr>
                <w:delText>(0.052)</w:delText>
              </w:r>
            </w:del>
          </w:p>
        </w:tc>
        <w:tc>
          <w:tcPr>
            <w:tcW w:w="603" w:type="dxa"/>
          </w:tcPr>
          <w:p w14:paraId="51214C1E" w14:textId="31B36468" w:rsidR="009556F0" w:rsidRPr="009677DE" w:rsidDel="008204F8" w:rsidRDefault="009556F0" w:rsidP="0044092D">
            <w:pPr>
              <w:keepNext/>
              <w:widowControl w:val="0"/>
              <w:autoSpaceDE w:val="0"/>
              <w:autoSpaceDN w:val="0"/>
              <w:adjustRightInd w:val="0"/>
              <w:spacing w:after="0" w:line="240" w:lineRule="auto"/>
              <w:rPr>
                <w:del w:id="2095" w:author="윤성빈" w:date="2022-10-05T22:05:00Z"/>
                <w:rFonts w:eastAsia="바탕"/>
                <w:sz w:val="12"/>
                <w:lang w:eastAsia="ko-KR"/>
              </w:rPr>
            </w:pPr>
            <w:del w:id="2096" w:author="윤성빈" w:date="2022-10-05T22:05:00Z">
              <w:r w:rsidRPr="009677DE" w:rsidDel="008204F8">
                <w:rPr>
                  <w:rFonts w:eastAsia="바탕" w:hint="eastAsia"/>
                  <w:sz w:val="12"/>
                  <w:lang w:eastAsia="ko-KR"/>
                </w:rPr>
                <w:delText>0.511</w:delText>
              </w:r>
            </w:del>
          </w:p>
          <w:p w14:paraId="05720CA5" w14:textId="3B7BCC28" w:rsidR="009556F0" w:rsidRPr="009677DE" w:rsidDel="008204F8" w:rsidRDefault="009556F0" w:rsidP="0044092D">
            <w:pPr>
              <w:keepNext/>
              <w:widowControl w:val="0"/>
              <w:autoSpaceDE w:val="0"/>
              <w:autoSpaceDN w:val="0"/>
              <w:adjustRightInd w:val="0"/>
              <w:spacing w:after="0" w:line="240" w:lineRule="auto"/>
              <w:rPr>
                <w:del w:id="2097" w:author="윤성빈" w:date="2022-10-05T22:05:00Z"/>
                <w:rFonts w:eastAsia="바탕"/>
                <w:sz w:val="12"/>
                <w:lang w:eastAsia="ko-KR"/>
              </w:rPr>
            </w:pPr>
            <w:del w:id="2098" w:author="윤성빈" w:date="2022-10-05T22:05:00Z">
              <w:r w:rsidRPr="009677DE" w:rsidDel="008204F8">
                <w:rPr>
                  <w:rFonts w:eastAsia="바탕" w:hint="eastAsia"/>
                  <w:sz w:val="12"/>
                  <w:lang w:eastAsia="ko-KR"/>
                </w:rPr>
                <w:delText>(0.197)</w:delText>
              </w:r>
            </w:del>
          </w:p>
        </w:tc>
      </w:tr>
      <w:tr w:rsidR="009556F0" w:rsidRPr="009677DE" w:rsidDel="008204F8" w14:paraId="369CB6AF" w14:textId="664E4685" w:rsidTr="0044092D">
        <w:trPr>
          <w:trHeight w:val="289"/>
          <w:del w:id="2099" w:author="윤성빈" w:date="2022-10-05T22:05:00Z"/>
        </w:trPr>
        <w:tc>
          <w:tcPr>
            <w:tcW w:w="436" w:type="dxa"/>
            <w:vMerge/>
          </w:tcPr>
          <w:p w14:paraId="71BE3163" w14:textId="08ADAAE3" w:rsidR="009556F0" w:rsidRPr="009677DE" w:rsidDel="008204F8" w:rsidRDefault="009556F0" w:rsidP="0044092D">
            <w:pPr>
              <w:widowControl w:val="0"/>
              <w:autoSpaceDE w:val="0"/>
              <w:autoSpaceDN w:val="0"/>
              <w:adjustRightInd w:val="0"/>
              <w:spacing w:after="0" w:line="240" w:lineRule="auto"/>
              <w:jc w:val="left"/>
              <w:rPr>
                <w:del w:id="2100" w:author="윤성빈" w:date="2022-10-05T22:05:00Z"/>
                <w:rFonts w:eastAsia="바탕"/>
                <w:sz w:val="12"/>
                <w:lang w:eastAsia="ko-KR"/>
              </w:rPr>
            </w:pPr>
          </w:p>
        </w:tc>
        <w:tc>
          <w:tcPr>
            <w:tcW w:w="815" w:type="dxa"/>
          </w:tcPr>
          <w:p w14:paraId="28799BFA" w14:textId="4A1862BA" w:rsidR="009556F0" w:rsidRPr="009677DE" w:rsidDel="008204F8" w:rsidRDefault="009556F0" w:rsidP="0044092D">
            <w:pPr>
              <w:widowControl w:val="0"/>
              <w:autoSpaceDE w:val="0"/>
              <w:autoSpaceDN w:val="0"/>
              <w:adjustRightInd w:val="0"/>
              <w:spacing w:after="0" w:line="240" w:lineRule="auto"/>
              <w:jc w:val="left"/>
              <w:rPr>
                <w:del w:id="2101" w:author="윤성빈" w:date="2022-10-05T22:05:00Z"/>
                <w:rFonts w:eastAsia="바탕"/>
                <w:sz w:val="12"/>
                <w:lang w:eastAsia="ko-KR"/>
              </w:rPr>
            </w:pPr>
            <w:del w:id="2102" w:author="윤성빈" w:date="2022-10-05T22:05:00Z">
              <w:r w:rsidRPr="009677DE" w:rsidDel="008204F8">
                <w:rPr>
                  <w:rFonts w:eastAsia="바탕" w:hint="eastAsia"/>
                  <w:sz w:val="12"/>
                  <w:lang w:eastAsia="ko-KR"/>
                </w:rPr>
                <w:delText>jazz</w:delText>
              </w:r>
            </w:del>
          </w:p>
        </w:tc>
        <w:tc>
          <w:tcPr>
            <w:tcW w:w="601" w:type="dxa"/>
          </w:tcPr>
          <w:p w14:paraId="5C6186C8" w14:textId="50D109D3" w:rsidR="009556F0" w:rsidRPr="009677DE" w:rsidDel="008204F8" w:rsidRDefault="009556F0" w:rsidP="0044092D">
            <w:pPr>
              <w:keepNext/>
              <w:widowControl w:val="0"/>
              <w:autoSpaceDE w:val="0"/>
              <w:autoSpaceDN w:val="0"/>
              <w:adjustRightInd w:val="0"/>
              <w:spacing w:after="0" w:line="240" w:lineRule="auto"/>
              <w:rPr>
                <w:del w:id="2103" w:author="윤성빈" w:date="2022-10-05T22:05:00Z"/>
                <w:rFonts w:eastAsia="바탕"/>
                <w:sz w:val="12"/>
                <w:lang w:eastAsia="ko-KR"/>
              </w:rPr>
            </w:pPr>
            <w:del w:id="2104" w:author="윤성빈" w:date="2022-10-05T22:05:00Z">
              <w:r w:rsidRPr="009677DE" w:rsidDel="008204F8">
                <w:rPr>
                  <w:rFonts w:eastAsia="바탕" w:hint="eastAsia"/>
                  <w:sz w:val="12"/>
                  <w:lang w:eastAsia="ko-KR"/>
                </w:rPr>
                <w:delText>0.481</w:delText>
              </w:r>
            </w:del>
          </w:p>
          <w:p w14:paraId="247C9301" w14:textId="120A85E4" w:rsidR="009556F0" w:rsidRPr="009677DE" w:rsidDel="008204F8" w:rsidRDefault="009556F0" w:rsidP="0044092D">
            <w:pPr>
              <w:keepNext/>
              <w:widowControl w:val="0"/>
              <w:autoSpaceDE w:val="0"/>
              <w:autoSpaceDN w:val="0"/>
              <w:adjustRightInd w:val="0"/>
              <w:spacing w:after="0" w:line="240" w:lineRule="auto"/>
              <w:rPr>
                <w:del w:id="2105" w:author="윤성빈" w:date="2022-10-05T22:05:00Z"/>
                <w:rFonts w:eastAsia="바탕"/>
                <w:sz w:val="12"/>
                <w:lang w:eastAsia="ko-KR"/>
              </w:rPr>
            </w:pPr>
            <w:del w:id="2106" w:author="윤성빈" w:date="2022-10-05T22:05:00Z">
              <w:r w:rsidRPr="009677DE" w:rsidDel="008204F8">
                <w:rPr>
                  <w:rFonts w:eastAsia="바탕" w:hint="eastAsia"/>
                  <w:sz w:val="12"/>
                  <w:lang w:eastAsia="ko-KR"/>
                </w:rPr>
                <w:delText>(0.068)</w:delText>
              </w:r>
            </w:del>
          </w:p>
        </w:tc>
        <w:tc>
          <w:tcPr>
            <w:tcW w:w="601" w:type="dxa"/>
          </w:tcPr>
          <w:p w14:paraId="5A2059DD" w14:textId="188F6022" w:rsidR="009556F0" w:rsidRPr="009677DE" w:rsidDel="008204F8" w:rsidRDefault="009556F0" w:rsidP="0044092D">
            <w:pPr>
              <w:keepNext/>
              <w:widowControl w:val="0"/>
              <w:autoSpaceDE w:val="0"/>
              <w:autoSpaceDN w:val="0"/>
              <w:adjustRightInd w:val="0"/>
              <w:spacing w:after="0" w:line="240" w:lineRule="auto"/>
              <w:rPr>
                <w:del w:id="2107" w:author="윤성빈" w:date="2022-10-05T22:05:00Z"/>
                <w:rFonts w:eastAsia="바탕"/>
                <w:sz w:val="12"/>
                <w:lang w:eastAsia="ko-KR"/>
              </w:rPr>
            </w:pPr>
            <w:del w:id="2108" w:author="윤성빈" w:date="2022-10-05T22:05:00Z">
              <w:r w:rsidRPr="009677DE" w:rsidDel="008204F8">
                <w:rPr>
                  <w:rFonts w:eastAsia="바탕" w:hint="eastAsia"/>
                  <w:sz w:val="12"/>
                  <w:lang w:eastAsia="ko-KR"/>
                </w:rPr>
                <w:delText>0.708</w:delText>
              </w:r>
            </w:del>
          </w:p>
          <w:p w14:paraId="26245E96" w14:textId="588526AF" w:rsidR="009556F0" w:rsidRPr="009677DE" w:rsidDel="008204F8" w:rsidRDefault="009556F0" w:rsidP="0044092D">
            <w:pPr>
              <w:keepNext/>
              <w:widowControl w:val="0"/>
              <w:autoSpaceDE w:val="0"/>
              <w:autoSpaceDN w:val="0"/>
              <w:adjustRightInd w:val="0"/>
              <w:spacing w:after="0" w:line="240" w:lineRule="auto"/>
              <w:rPr>
                <w:del w:id="2109" w:author="윤성빈" w:date="2022-10-05T22:05:00Z"/>
                <w:rFonts w:eastAsia="바탕"/>
                <w:sz w:val="12"/>
                <w:lang w:eastAsia="ko-KR"/>
              </w:rPr>
            </w:pPr>
            <w:del w:id="2110" w:author="윤성빈" w:date="2022-10-05T22:05:00Z">
              <w:r w:rsidRPr="009677DE" w:rsidDel="008204F8">
                <w:rPr>
                  <w:rFonts w:eastAsia="바탕" w:hint="eastAsia"/>
                  <w:sz w:val="12"/>
                  <w:lang w:eastAsia="ko-KR"/>
                </w:rPr>
                <w:delText>(0.197)</w:delText>
              </w:r>
            </w:del>
          </w:p>
        </w:tc>
        <w:tc>
          <w:tcPr>
            <w:tcW w:w="602" w:type="dxa"/>
          </w:tcPr>
          <w:p w14:paraId="5C4D582A" w14:textId="6FC18E42" w:rsidR="009556F0" w:rsidRPr="009677DE" w:rsidDel="008204F8" w:rsidRDefault="009556F0" w:rsidP="0044092D">
            <w:pPr>
              <w:keepNext/>
              <w:widowControl w:val="0"/>
              <w:autoSpaceDE w:val="0"/>
              <w:autoSpaceDN w:val="0"/>
              <w:adjustRightInd w:val="0"/>
              <w:spacing w:after="0" w:line="240" w:lineRule="auto"/>
              <w:rPr>
                <w:del w:id="2111" w:author="윤성빈" w:date="2022-10-05T22:05:00Z"/>
                <w:rFonts w:eastAsia="바탕"/>
                <w:sz w:val="12"/>
                <w:lang w:eastAsia="ko-KR"/>
              </w:rPr>
            </w:pPr>
            <w:del w:id="2112" w:author="윤성빈" w:date="2022-10-05T22:05:00Z">
              <w:r w:rsidRPr="009677DE" w:rsidDel="008204F8">
                <w:rPr>
                  <w:rFonts w:eastAsia="바탕" w:hint="eastAsia"/>
                  <w:sz w:val="12"/>
                  <w:lang w:eastAsia="ko-KR"/>
                </w:rPr>
                <w:delText>0.824</w:delText>
              </w:r>
            </w:del>
          </w:p>
          <w:p w14:paraId="1E3C1B87" w14:textId="6EF4097D" w:rsidR="009556F0" w:rsidRPr="009677DE" w:rsidDel="008204F8" w:rsidRDefault="009556F0" w:rsidP="0044092D">
            <w:pPr>
              <w:keepNext/>
              <w:widowControl w:val="0"/>
              <w:autoSpaceDE w:val="0"/>
              <w:autoSpaceDN w:val="0"/>
              <w:adjustRightInd w:val="0"/>
              <w:spacing w:after="0" w:line="240" w:lineRule="auto"/>
              <w:rPr>
                <w:del w:id="2113" w:author="윤성빈" w:date="2022-10-05T22:05:00Z"/>
                <w:rFonts w:eastAsia="바탕"/>
                <w:sz w:val="12"/>
                <w:lang w:eastAsia="ko-KR"/>
              </w:rPr>
            </w:pPr>
            <w:del w:id="2114" w:author="윤성빈" w:date="2022-10-05T22:05:00Z">
              <w:r w:rsidRPr="009677DE" w:rsidDel="008204F8">
                <w:rPr>
                  <w:rFonts w:eastAsia="바탕" w:hint="eastAsia"/>
                  <w:sz w:val="12"/>
                  <w:lang w:eastAsia="ko-KR"/>
                </w:rPr>
                <w:delText>(0.161)</w:delText>
              </w:r>
            </w:del>
          </w:p>
        </w:tc>
        <w:tc>
          <w:tcPr>
            <w:tcW w:w="601" w:type="dxa"/>
          </w:tcPr>
          <w:p w14:paraId="02F8BC79" w14:textId="2ADB56B7" w:rsidR="009556F0" w:rsidRPr="009677DE" w:rsidDel="008204F8" w:rsidRDefault="009556F0" w:rsidP="0044092D">
            <w:pPr>
              <w:keepNext/>
              <w:widowControl w:val="0"/>
              <w:autoSpaceDE w:val="0"/>
              <w:autoSpaceDN w:val="0"/>
              <w:adjustRightInd w:val="0"/>
              <w:spacing w:after="0" w:line="240" w:lineRule="auto"/>
              <w:rPr>
                <w:del w:id="2115" w:author="윤성빈" w:date="2022-10-05T22:05:00Z"/>
                <w:rFonts w:eastAsia="바탕"/>
                <w:sz w:val="12"/>
                <w:lang w:eastAsia="ko-KR"/>
              </w:rPr>
            </w:pPr>
            <w:del w:id="2116" w:author="윤성빈" w:date="2022-10-05T22:05:00Z">
              <w:r w:rsidRPr="009677DE" w:rsidDel="008204F8">
                <w:rPr>
                  <w:rFonts w:eastAsia="바탕" w:hint="eastAsia"/>
                  <w:sz w:val="12"/>
                  <w:lang w:eastAsia="ko-KR"/>
                </w:rPr>
                <w:delText>0.877</w:delText>
              </w:r>
            </w:del>
          </w:p>
          <w:p w14:paraId="1B632ACD" w14:textId="2EAB53CE" w:rsidR="009556F0" w:rsidRPr="009677DE" w:rsidDel="008204F8" w:rsidRDefault="009556F0" w:rsidP="0044092D">
            <w:pPr>
              <w:keepNext/>
              <w:widowControl w:val="0"/>
              <w:autoSpaceDE w:val="0"/>
              <w:autoSpaceDN w:val="0"/>
              <w:adjustRightInd w:val="0"/>
              <w:spacing w:after="0" w:line="240" w:lineRule="auto"/>
              <w:rPr>
                <w:del w:id="2117" w:author="윤성빈" w:date="2022-10-05T22:05:00Z"/>
                <w:rFonts w:eastAsia="바탕"/>
                <w:sz w:val="12"/>
                <w:lang w:eastAsia="ko-KR"/>
              </w:rPr>
            </w:pPr>
            <w:del w:id="2118" w:author="윤성빈" w:date="2022-10-05T22:05:00Z">
              <w:r w:rsidRPr="009677DE" w:rsidDel="008204F8">
                <w:rPr>
                  <w:rFonts w:eastAsia="바탕" w:hint="eastAsia"/>
                  <w:sz w:val="12"/>
                  <w:lang w:eastAsia="ko-KR"/>
                </w:rPr>
                <w:delText>(0.115)</w:delText>
              </w:r>
            </w:del>
          </w:p>
        </w:tc>
        <w:tc>
          <w:tcPr>
            <w:tcW w:w="602" w:type="dxa"/>
          </w:tcPr>
          <w:p w14:paraId="466DC0D5" w14:textId="0063D83B" w:rsidR="009556F0" w:rsidRPr="009677DE" w:rsidDel="008204F8" w:rsidRDefault="009556F0" w:rsidP="0044092D">
            <w:pPr>
              <w:keepNext/>
              <w:widowControl w:val="0"/>
              <w:autoSpaceDE w:val="0"/>
              <w:autoSpaceDN w:val="0"/>
              <w:adjustRightInd w:val="0"/>
              <w:spacing w:after="0" w:line="240" w:lineRule="auto"/>
              <w:rPr>
                <w:del w:id="2119" w:author="윤성빈" w:date="2022-10-05T22:05:00Z"/>
                <w:rFonts w:eastAsia="바탕"/>
                <w:sz w:val="12"/>
                <w:lang w:eastAsia="ko-KR"/>
              </w:rPr>
            </w:pPr>
            <w:del w:id="2120" w:author="윤성빈" w:date="2022-10-05T22:05:00Z">
              <w:r w:rsidRPr="009677DE" w:rsidDel="008204F8">
                <w:rPr>
                  <w:rFonts w:eastAsia="바탕" w:hint="eastAsia"/>
                  <w:sz w:val="12"/>
                  <w:lang w:eastAsia="ko-KR"/>
                </w:rPr>
                <w:delText>0.937</w:delText>
              </w:r>
            </w:del>
          </w:p>
          <w:p w14:paraId="7B8B8B5C" w14:textId="4E141C15" w:rsidR="009556F0" w:rsidRPr="009677DE" w:rsidDel="008204F8" w:rsidRDefault="009556F0" w:rsidP="0044092D">
            <w:pPr>
              <w:keepNext/>
              <w:widowControl w:val="0"/>
              <w:autoSpaceDE w:val="0"/>
              <w:autoSpaceDN w:val="0"/>
              <w:adjustRightInd w:val="0"/>
              <w:spacing w:after="0" w:line="240" w:lineRule="auto"/>
              <w:rPr>
                <w:del w:id="2121" w:author="윤성빈" w:date="2022-10-05T22:05:00Z"/>
                <w:rFonts w:eastAsia="바탕"/>
                <w:sz w:val="12"/>
                <w:lang w:eastAsia="ko-KR"/>
              </w:rPr>
            </w:pPr>
            <w:del w:id="2122" w:author="윤성빈" w:date="2022-10-05T22:05:00Z">
              <w:r w:rsidRPr="009677DE" w:rsidDel="008204F8">
                <w:rPr>
                  <w:rFonts w:eastAsia="바탕" w:hint="eastAsia"/>
                  <w:sz w:val="12"/>
                  <w:lang w:eastAsia="ko-KR"/>
                </w:rPr>
                <w:delText>(0.082)</w:delText>
              </w:r>
            </w:del>
          </w:p>
        </w:tc>
        <w:tc>
          <w:tcPr>
            <w:tcW w:w="602" w:type="dxa"/>
          </w:tcPr>
          <w:p w14:paraId="336E3C69" w14:textId="58B1062A" w:rsidR="009556F0" w:rsidRPr="009677DE" w:rsidDel="008204F8" w:rsidRDefault="009556F0" w:rsidP="0044092D">
            <w:pPr>
              <w:keepNext/>
              <w:widowControl w:val="0"/>
              <w:autoSpaceDE w:val="0"/>
              <w:autoSpaceDN w:val="0"/>
              <w:adjustRightInd w:val="0"/>
              <w:spacing w:after="0" w:line="240" w:lineRule="auto"/>
              <w:rPr>
                <w:del w:id="2123" w:author="윤성빈" w:date="2022-10-05T22:05:00Z"/>
                <w:rFonts w:eastAsia="바탕"/>
                <w:sz w:val="12"/>
                <w:lang w:eastAsia="ko-KR"/>
              </w:rPr>
            </w:pPr>
            <w:del w:id="2124" w:author="윤성빈" w:date="2022-10-05T22:05:00Z">
              <w:r w:rsidRPr="009677DE" w:rsidDel="008204F8">
                <w:rPr>
                  <w:rFonts w:eastAsia="바탕" w:hint="eastAsia"/>
                  <w:sz w:val="12"/>
                  <w:lang w:eastAsia="ko-KR"/>
                </w:rPr>
                <w:delText>15.576</w:delText>
              </w:r>
            </w:del>
          </w:p>
          <w:p w14:paraId="271068E1" w14:textId="1647FF42" w:rsidR="009556F0" w:rsidRPr="009677DE" w:rsidDel="008204F8" w:rsidRDefault="009556F0" w:rsidP="0044092D">
            <w:pPr>
              <w:keepNext/>
              <w:widowControl w:val="0"/>
              <w:autoSpaceDE w:val="0"/>
              <w:autoSpaceDN w:val="0"/>
              <w:adjustRightInd w:val="0"/>
              <w:spacing w:after="0" w:line="240" w:lineRule="auto"/>
              <w:rPr>
                <w:del w:id="2125" w:author="윤성빈" w:date="2022-10-05T22:05:00Z"/>
                <w:rFonts w:eastAsia="바탕"/>
                <w:sz w:val="12"/>
                <w:lang w:eastAsia="ko-KR"/>
              </w:rPr>
            </w:pPr>
            <w:del w:id="2126" w:author="윤성빈" w:date="2022-10-05T22:05:00Z">
              <w:r w:rsidRPr="009677DE" w:rsidDel="008204F8">
                <w:rPr>
                  <w:rFonts w:eastAsia="바탕" w:hint="eastAsia"/>
                  <w:sz w:val="12"/>
                  <w:lang w:eastAsia="ko-KR"/>
                </w:rPr>
                <w:delText>(2.826)</w:delText>
              </w:r>
            </w:del>
          </w:p>
        </w:tc>
        <w:tc>
          <w:tcPr>
            <w:tcW w:w="601" w:type="dxa"/>
          </w:tcPr>
          <w:p w14:paraId="3B944652" w14:textId="34C93754" w:rsidR="009556F0" w:rsidRPr="009677DE" w:rsidDel="008204F8" w:rsidRDefault="009556F0" w:rsidP="0044092D">
            <w:pPr>
              <w:keepNext/>
              <w:widowControl w:val="0"/>
              <w:autoSpaceDE w:val="0"/>
              <w:autoSpaceDN w:val="0"/>
              <w:adjustRightInd w:val="0"/>
              <w:spacing w:after="0" w:line="240" w:lineRule="auto"/>
              <w:rPr>
                <w:del w:id="2127" w:author="윤성빈" w:date="2022-10-05T22:05:00Z"/>
                <w:rFonts w:eastAsia="바탕"/>
                <w:sz w:val="12"/>
                <w:lang w:eastAsia="ko-KR"/>
              </w:rPr>
            </w:pPr>
            <w:del w:id="2128" w:author="윤성빈" w:date="2022-10-05T22:05:00Z">
              <w:r w:rsidRPr="009677DE" w:rsidDel="008204F8">
                <w:rPr>
                  <w:rFonts w:eastAsia="바탕" w:hint="eastAsia"/>
                  <w:sz w:val="12"/>
                  <w:lang w:eastAsia="ko-KR"/>
                </w:rPr>
                <w:delText>24.244</w:delText>
              </w:r>
            </w:del>
          </w:p>
          <w:p w14:paraId="425A95AD" w14:textId="42501693" w:rsidR="009556F0" w:rsidRPr="009677DE" w:rsidDel="008204F8" w:rsidRDefault="009556F0" w:rsidP="0044092D">
            <w:pPr>
              <w:keepNext/>
              <w:widowControl w:val="0"/>
              <w:autoSpaceDE w:val="0"/>
              <w:autoSpaceDN w:val="0"/>
              <w:adjustRightInd w:val="0"/>
              <w:spacing w:after="0" w:line="240" w:lineRule="auto"/>
              <w:rPr>
                <w:del w:id="2129" w:author="윤성빈" w:date="2022-10-05T22:05:00Z"/>
                <w:rFonts w:eastAsia="바탕"/>
                <w:sz w:val="12"/>
                <w:lang w:eastAsia="ko-KR"/>
              </w:rPr>
            </w:pPr>
            <w:del w:id="2130" w:author="윤성빈" w:date="2022-10-05T22:05:00Z">
              <w:r w:rsidRPr="009677DE" w:rsidDel="008204F8">
                <w:rPr>
                  <w:rFonts w:eastAsia="바탕" w:hint="eastAsia"/>
                  <w:sz w:val="12"/>
                  <w:lang w:eastAsia="ko-KR"/>
                </w:rPr>
                <w:delText>(5.984)</w:delText>
              </w:r>
            </w:del>
          </w:p>
        </w:tc>
        <w:tc>
          <w:tcPr>
            <w:tcW w:w="601" w:type="dxa"/>
          </w:tcPr>
          <w:p w14:paraId="282CD82E" w14:textId="414C87EB" w:rsidR="009556F0" w:rsidRPr="009677DE" w:rsidDel="008204F8" w:rsidRDefault="009556F0" w:rsidP="0044092D">
            <w:pPr>
              <w:keepNext/>
              <w:widowControl w:val="0"/>
              <w:autoSpaceDE w:val="0"/>
              <w:autoSpaceDN w:val="0"/>
              <w:adjustRightInd w:val="0"/>
              <w:spacing w:after="0" w:line="240" w:lineRule="auto"/>
              <w:rPr>
                <w:del w:id="2131" w:author="윤성빈" w:date="2022-10-05T22:05:00Z"/>
                <w:rFonts w:eastAsia="바탕"/>
                <w:sz w:val="12"/>
                <w:lang w:eastAsia="ko-KR"/>
              </w:rPr>
            </w:pPr>
            <w:del w:id="2132" w:author="윤성빈" w:date="2022-10-05T22:05:00Z">
              <w:r w:rsidRPr="009677DE" w:rsidDel="008204F8">
                <w:rPr>
                  <w:rFonts w:eastAsia="바탕" w:hint="eastAsia"/>
                  <w:sz w:val="12"/>
                  <w:lang w:eastAsia="ko-KR"/>
                </w:rPr>
                <w:delText>26.276</w:delText>
              </w:r>
            </w:del>
          </w:p>
          <w:p w14:paraId="5B6E1761" w14:textId="19D26C50" w:rsidR="009556F0" w:rsidRPr="009677DE" w:rsidDel="008204F8" w:rsidRDefault="009556F0" w:rsidP="0044092D">
            <w:pPr>
              <w:keepNext/>
              <w:widowControl w:val="0"/>
              <w:autoSpaceDE w:val="0"/>
              <w:autoSpaceDN w:val="0"/>
              <w:adjustRightInd w:val="0"/>
              <w:spacing w:after="0" w:line="240" w:lineRule="auto"/>
              <w:rPr>
                <w:del w:id="2133" w:author="윤성빈" w:date="2022-10-05T22:05:00Z"/>
                <w:rFonts w:eastAsia="바탕"/>
                <w:sz w:val="12"/>
                <w:lang w:eastAsia="ko-KR"/>
              </w:rPr>
            </w:pPr>
            <w:del w:id="2134" w:author="윤성빈" w:date="2022-10-05T22:05:00Z">
              <w:r w:rsidRPr="009677DE" w:rsidDel="008204F8">
                <w:rPr>
                  <w:rFonts w:eastAsia="바탕" w:hint="eastAsia"/>
                  <w:sz w:val="12"/>
                  <w:lang w:eastAsia="ko-KR"/>
                </w:rPr>
                <w:delText>(5.232)</w:delText>
              </w:r>
            </w:del>
          </w:p>
        </w:tc>
        <w:tc>
          <w:tcPr>
            <w:tcW w:w="602" w:type="dxa"/>
          </w:tcPr>
          <w:p w14:paraId="2983C6B2" w14:textId="51CD3490" w:rsidR="009556F0" w:rsidRPr="009677DE" w:rsidDel="008204F8" w:rsidRDefault="009556F0" w:rsidP="0044092D">
            <w:pPr>
              <w:keepNext/>
              <w:widowControl w:val="0"/>
              <w:autoSpaceDE w:val="0"/>
              <w:autoSpaceDN w:val="0"/>
              <w:adjustRightInd w:val="0"/>
              <w:spacing w:after="0" w:line="240" w:lineRule="auto"/>
              <w:rPr>
                <w:del w:id="2135" w:author="윤성빈" w:date="2022-10-05T22:05:00Z"/>
                <w:rFonts w:eastAsia="바탕"/>
                <w:sz w:val="12"/>
                <w:lang w:eastAsia="ko-KR"/>
              </w:rPr>
            </w:pPr>
            <w:del w:id="2136" w:author="윤성빈" w:date="2022-10-05T22:05:00Z">
              <w:r w:rsidRPr="009677DE" w:rsidDel="008204F8">
                <w:rPr>
                  <w:rFonts w:eastAsia="바탕" w:hint="eastAsia"/>
                  <w:sz w:val="12"/>
                  <w:lang w:eastAsia="ko-KR"/>
                </w:rPr>
                <w:delText>11.408</w:delText>
              </w:r>
            </w:del>
          </w:p>
          <w:p w14:paraId="3F6A6811" w14:textId="184235A7" w:rsidR="009556F0" w:rsidRPr="009677DE" w:rsidDel="008204F8" w:rsidRDefault="009556F0" w:rsidP="0044092D">
            <w:pPr>
              <w:keepNext/>
              <w:widowControl w:val="0"/>
              <w:autoSpaceDE w:val="0"/>
              <w:autoSpaceDN w:val="0"/>
              <w:adjustRightInd w:val="0"/>
              <w:spacing w:after="0" w:line="240" w:lineRule="auto"/>
              <w:rPr>
                <w:del w:id="2137" w:author="윤성빈" w:date="2022-10-05T22:05:00Z"/>
                <w:rFonts w:eastAsia="바탕"/>
                <w:sz w:val="12"/>
                <w:lang w:eastAsia="ko-KR"/>
              </w:rPr>
            </w:pPr>
            <w:del w:id="2138" w:author="윤성빈" w:date="2022-10-05T22:05:00Z">
              <w:r w:rsidRPr="009677DE" w:rsidDel="008204F8">
                <w:rPr>
                  <w:rFonts w:eastAsia="바탕" w:hint="eastAsia"/>
                  <w:sz w:val="12"/>
                  <w:lang w:eastAsia="ko-KR"/>
                </w:rPr>
                <w:delText>(2.107)</w:delText>
              </w:r>
            </w:del>
          </w:p>
        </w:tc>
        <w:tc>
          <w:tcPr>
            <w:tcW w:w="602" w:type="dxa"/>
          </w:tcPr>
          <w:p w14:paraId="70272000" w14:textId="0C53EB87" w:rsidR="009556F0" w:rsidRPr="009677DE" w:rsidDel="008204F8" w:rsidRDefault="009556F0" w:rsidP="0044092D">
            <w:pPr>
              <w:keepNext/>
              <w:widowControl w:val="0"/>
              <w:autoSpaceDE w:val="0"/>
              <w:autoSpaceDN w:val="0"/>
              <w:adjustRightInd w:val="0"/>
              <w:spacing w:after="0" w:line="240" w:lineRule="auto"/>
              <w:rPr>
                <w:del w:id="2139" w:author="윤성빈" w:date="2022-10-05T22:05:00Z"/>
                <w:rFonts w:eastAsia="바탕"/>
                <w:sz w:val="12"/>
                <w:lang w:eastAsia="ko-KR"/>
              </w:rPr>
            </w:pPr>
            <w:del w:id="2140" w:author="윤성빈" w:date="2022-10-05T22:05:00Z">
              <w:r w:rsidRPr="009677DE" w:rsidDel="008204F8">
                <w:rPr>
                  <w:rFonts w:eastAsia="바탕" w:hint="eastAsia"/>
                  <w:sz w:val="12"/>
                  <w:lang w:eastAsia="ko-KR"/>
                </w:rPr>
                <w:delText>26.604</w:delText>
              </w:r>
            </w:del>
          </w:p>
          <w:p w14:paraId="28039950" w14:textId="5054FE6B" w:rsidR="009556F0" w:rsidRPr="009677DE" w:rsidDel="008204F8" w:rsidRDefault="009556F0" w:rsidP="0044092D">
            <w:pPr>
              <w:keepNext/>
              <w:widowControl w:val="0"/>
              <w:autoSpaceDE w:val="0"/>
              <w:autoSpaceDN w:val="0"/>
              <w:adjustRightInd w:val="0"/>
              <w:spacing w:after="0" w:line="240" w:lineRule="auto"/>
              <w:jc w:val="both"/>
              <w:rPr>
                <w:del w:id="2141" w:author="윤성빈" w:date="2022-10-05T22:05:00Z"/>
                <w:rFonts w:eastAsia="바탕"/>
                <w:sz w:val="12"/>
                <w:lang w:eastAsia="ko-KR"/>
              </w:rPr>
            </w:pPr>
            <w:del w:id="2142" w:author="윤성빈" w:date="2022-10-05T22:05:00Z">
              <w:r w:rsidRPr="009677DE" w:rsidDel="008204F8">
                <w:rPr>
                  <w:rFonts w:eastAsia="바탕" w:hint="eastAsia"/>
                  <w:sz w:val="12"/>
                  <w:lang w:eastAsia="ko-KR"/>
                </w:rPr>
                <w:delText>(3.383)</w:delText>
              </w:r>
            </w:del>
          </w:p>
        </w:tc>
        <w:tc>
          <w:tcPr>
            <w:tcW w:w="601" w:type="dxa"/>
          </w:tcPr>
          <w:p w14:paraId="2D1D4889" w14:textId="15537EAF" w:rsidR="009556F0" w:rsidRPr="009677DE" w:rsidDel="008204F8" w:rsidRDefault="009556F0" w:rsidP="0044092D">
            <w:pPr>
              <w:keepNext/>
              <w:widowControl w:val="0"/>
              <w:autoSpaceDE w:val="0"/>
              <w:autoSpaceDN w:val="0"/>
              <w:adjustRightInd w:val="0"/>
              <w:spacing w:after="0" w:line="240" w:lineRule="auto"/>
              <w:rPr>
                <w:del w:id="2143" w:author="윤성빈" w:date="2022-10-05T22:05:00Z"/>
                <w:rFonts w:eastAsia="바탕"/>
                <w:sz w:val="12"/>
                <w:lang w:eastAsia="ko-KR"/>
              </w:rPr>
            </w:pPr>
            <w:del w:id="2144" w:author="윤성빈" w:date="2022-10-05T22:05:00Z">
              <w:r w:rsidRPr="009677DE" w:rsidDel="008204F8">
                <w:rPr>
                  <w:rFonts w:eastAsia="바탕" w:hint="eastAsia"/>
                  <w:sz w:val="12"/>
                  <w:lang w:eastAsia="ko-KR"/>
                </w:rPr>
                <w:delText>0.107</w:delText>
              </w:r>
            </w:del>
          </w:p>
          <w:p w14:paraId="57748BA1" w14:textId="26C36B11" w:rsidR="009556F0" w:rsidRPr="009677DE" w:rsidDel="008204F8" w:rsidRDefault="009556F0" w:rsidP="0044092D">
            <w:pPr>
              <w:keepNext/>
              <w:widowControl w:val="0"/>
              <w:autoSpaceDE w:val="0"/>
              <w:autoSpaceDN w:val="0"/>
              <w:adjustRightInd w:val="0"/>
              <w:spacing w:after="0" w:line="240" w:lineRule="auto"/>
              <w:rPr>
                <w:del w:id="2145" w:author="윤성빈" w:date="2022-10-05T22:05:00Z"/>
                <w:rFonts w:eastAsia="바탕"/>
                <w:sz w:val="12"/>
                <w:lang w:eastAsia="ko-KR"/>
              </w:rPr>
            </w:pPr>
            <w:del w:id="2146" w:author="윤성빈" w:date="2022-10-05T22:05:00Z">
              <w:r w:rsidRPr="009677DE" w:rsidDel="008204F8">
                <w:rPr>
                  <w:rFonts w:eastAsia="바탕" w:hint="eastAsia"/>
                  <w:sz w:val="12"/>
                  <w:lang w:eastAsia="ko-KR"/>
                </w:rPr>
                <w:delText>(0.053)</w:delText>
              </w:r>
            </w:del>
          </w:p>
        </w:tc>
        <w:tc>
          <w:tcPr>
            <w:tcW w:w="602" w:type="dxa"/>
          </w:tcPr>
          <w:p w14:paraId="2D1D93DA" w14:textId="3E3B358C" w:rsidR="009556F0" w:rsidRPr="009677DE" w:rsidDel="008204F8" w:rsidRDefault="009556F0" w:rsidP="0044092D">
            <w:pPr>
              <w:keepNext/>
              <w:widowControl w:val="0"/>
              <w:autoSpaceDE w:val="0"/>
              <w:autoSpaceDN w:val="0"/>
              <w:adjustRightInd w:val="0"/>
              <w:spacing w:after="0" w:line="240" w:lineRule="auto"/>
              <w:rPr>
                <w:del w:id="2147" w:author="윤성빈" w:date="2022-10-05T22:05:00Z"/>
                <w:rFonts w:eastAsia="바탕"/>
                <w:sz w:val="12"/>
                <w:lang w:eastAsia="ko-KR"/>
              </w:rPr>
            </w:pPr>
            <w:del w:id="2148" w:author="윤성빈" w:date="2022-10-05T22:05:00Z">
              <w:r w:rsidRPr="009677DE" w:rsidDel="008204F8">
                <w:rPr>
                  <w:rFonts w:eastAsia="바탕" w:hint="eastAsia"/>
                  <w:sz w:val="12"/>
                  <w:lang w:eastAsia="ko-KR"/>
                </w:rPr>
                <w:delText>0.512</w:delText>
              </w:r>
            </w:del>
          </w:p>
          <w:p w14:paraId="62BDEF68" w14:textId="17B59AA7" w:rsidR="009556F0" w:rsidRPr="009677DE" w:rsidDel="008204F8" w:rsidRDefault="009556F0" w:rsidP="0044092D">
            <w:pPr>
              <w:keepNext/>
              <w:widowControl w:val="0"/>
              <w:autoSpaceDE w:val="0"/>
              <w:autoSpaceDN w:val="0"/>
              <w:adjustRightInd w:val="0"/>
              <w:spacing w:after="0" w:line="240" w:lineRule="auto"/>
              <w:rPr>
                <w:del w:id="2149" w:author="윤성빈" w:date="2022-10-05T22:05:00Z"/>
                <w:rFonts w:eastAsia="바탕"/>
                <w:sz w:val="12"/>
                <w:lang w:eastAsia="ko-KR"/>
              </w:rPr>
            </w:pPr>
            <w:del w:id="2150" w:author="윤성빈" w:date="2022-10-05T22:05:00Z">
              <w:r w:rsidRPr="009677DE" w:rsidDel="008204F8">
                <w:rPr>
                  <w:rFonts w:eastAsia="바탕" w:hint="eastAsia"/>
                  <w:sz w:val="12"/>
                  <w:lang w:eastAsia="ko-KR"/>
                </w:rPr>
                <w:delText>(0.195)</w:delText>
              </w:r>
            </w:del>
          </w:p>
        </w:tc>
        <w:tc>
          <w:tcPr>
            <w:tcW w:w="601" w:type="dxa"/>
          </w:tcPr>
          <w:p w14:paraId="2B964120" w14:textId="29E9CAC0" w:rsidR="009556F0" w:rsidRPr="009677DE" w:rsidDel="008204F8" w:rsidRDefault="009556F0" w:rsidP="0044092D">
            <w:pPr>
              <w:keepNext/>
              <w:widowControl w:val="0"/>
              <w:autoSpaceDE w:val="0"/>
              <w:autoSpaceDN w:val="0"/>
              <w:adjustRightInd w:val="0"/>
              <w:spacing w:after="0" w:line="240" w:lineRule="auto"/>
              <w:rPr>
                <w:del w:id="2151" w:author="윤성빈" w:date="2022-10-05T22:05:00Z"/>
                <w:rFonts w:eastAsia="바탕"/>
                <w:sz w:val="12"/>
                <w:lang w:eastAsia="ko-KR"/>
              </w:rPr>
            </w:pPr>
            <w:del w:id="2152" w:author="윤성빈" w:date="2022-10-05T22:05:00Z">
              <w:r w:rsidRPr="009677DE" w:rsidDel="008204F8">
                <w:rPr>
                  <w:rFonts w:eastAsia="바탕" w:hint="eastAsia"/>
                  <w:sz w:val="12"/>
                  <w:lang w:eastAsia="ko-KR"/>
                </w:rPr>
                <w:delText>0.571</w:delText>
              </w:r>
            </w:del>
          </w:p>
          <w:p w14:paraId="3E4D2205" w14:textId="5EE5A717" w:rsidR="009556F0" w:rsidRPr="009677DE" w:rsidDel="008204F8" w:rsidRDefault="009556F0" w:rsidP="0044092D">
            <w:pPr>
              <w:keepNext/>
              <w:widowControl w:val="0"/>
              <w:autoSpaceDE w:val="0"/>
              <w:autoSpaceDN w:val="0"/>
              <w:adjustRightInd w:val="0"/>
              <w:spacing w:after="0" w:line="240" w:lineRule="auto"/>
              <w:rPr>
                <w:del w:id="2153" w:author="윤성빈" w:date="2022-10-05T22:05:00Z"/>
                <w:rFonts w:eastAsia="바탕"/>
                <w:sz w:val="12"/>
                <w:lang w:eastAsia="ko-KR"/>
              </w:rPr>
            </w:pPr>
            <w:del w:id="2154" w:author="윤성빈" w:date="2022-10-05T22:05:00Z">
              <w:r w:rsidRPr="009677DE" w:rsidDel="008204F8">
                <w:rPr>
                  <w:rFonts w:eastAsia="바탕" w:hint="eastAsia"/>
                  <w:sz w:val="12"/>
                  <w:lang w:eastAsia="ko-KR"/>
                </w:rPr>
                <w:delText>(0.174)</w:delText>
              </w:r>
            </w:del>
          </w:p>
        </w:tc>
        <w:tc>
          <w:tcPr>
            <w:tcW w:w="601" w:type="dxa"/>
          </w:tcPr>
          <w:p w14:paraId="301EF8E7" w14:textId="0753E7BB" w:rsidR="009556F0" w:rsidRPr="009677DE" w:rsidDel="008204F8" w:rsidRDefault="009556F0" w:rsidP="0044092D">
            <w:pPr>
              <w:keepNext/>
              <w:widowControl w:val="0"/>
              <w:autoSpaceDE w:val="0"/>
              <w:autoSpaceDN w:val="0"/>
              <w:adjustRightInd w:val="0"/>
              <w:spacing w:after="0" w:line="240" w:lineRule="auto"/>
              <w:rPr>
                <w:del w:id="2155" w:author="윤성빈" w:date="2022-10-05T22:05:00Z"/>
                <w:rFonts w:eastAsia="바탕"/>
                <w:sz w:val="12"/>
                <w:lang w:eastAsia="ko-KR"/>
              </w:rPr>
            </w:pPr>
            <w:del w:id="2156" w:author="윤성빈" w:date="2022-10-05T22:05:00Z">
              <w:r w:rsidRPr="009677DE" w:rsidDel="008204F8">
                <w:rPr>
                  <w:rFonts w:eastAsia="바탕" w:hint="eastAsia"/>
                  <w:sz w:val="12"/>
                  <w:lang w:eastAsia="ko-KR"/>
                </w:rPr>
                <w:delText>0.022</w:delText>
              </w:r>
            </w:del>
          </w:p>
          <w:p w14:paraId="2F3F7CA7" w14:textId="0D733CB8" w:rsidR="009556F0" w:rsidRPr="009677DE" w:rsidDel="008204F8" w:rsidRDefault="009556F0" w:rsidP="0044092D">
            <w:pPr>
              <w:keepNext/>
              <w:widowControl w:val="0"/>
              <w:autoSpaceDE w:val="0"/>
              <w:autoSpaceDN w:val="0"/>
              <w:adjustRightInd w:val="0"/>
              <w:spacing w:after="0" w:line="240" w:lineRule="auto"/>
              <w:rPr>
                <w:del w:id="2157" w:author="윤성빈" w:date="2022-10-05T22:05:00Z"/>
                <w:rFonts w:eastAsia="바탕"/>
                <w:sz w:val="12"/>
                <w:lang w:eastAsia="ko-KR"/>
              </w:rPr>
            </w:pPr>
            <w:del w:id="2158" w:author="윤성빈" w:date="2022-10-05T22:05:00Z">
              <w:r w:rsidRPr="009677DE" w:rsidDel="008204F8">
                <w:rPr>
                  <w:rFonts w:eastAsia="바탕" w:hint="eastAsia"/>
                  <w:sz w:val="12"/>
                  <w:lang w:eastAsia="ko-KR"/>
                </w:rPr>
                <w:delText>(0.016)</w:delText>
              </w:r>
            </w:del>
          </w:p>
        </w:tc>
        <w:tc>
          <w:tcPr>
            <w:tcW w:w="603" w:type="dxa"/>
          </w:tcPr>
          <w:p w14:paraId="319DD821" w14:textId="5BCD4F79" w:rsidR="009556F0" w:rsidRPr="009677DE" w:rsidDel="008204F8" w:rsidRDefault="009556F0" w:rsidP="0044092D">
            <w:pPr>
              <w:keepNext/>
              <w:widowControl w:val="0"/>
              <w:autoSpaceDE w:val="0"/>
              <w:autoSpaceDN w:val="0"/>
              <w:adjustRightInd w:val="0"/>
              <w:spacing w:after="0" w:line="240" w:lineRule="auto"/>
              <w:rPr>
                <w:del w:id="2159" w:author="윤성빈" w:date="2022-10-05T22:05:00Z"/>
                <w:rFonts w:eastAsia="바탕"/>
                <w:sz w:val="12"/>
                <w:lang w:eastAsia="ko-KR"/>
              </w:rPr>
            </w:pPr>
            <w:del w:id="2160" w:author="윤성빈" w:date="2022-10-05T22:05:00Z">
              <w:r w:rsidRPr="009677DE" w:rsidDel="008204F8">
                <w:rPr>
                  <w:rFonts w:eastAsia="바탕" w:hint="eastAsia"/>
                  <w:sz w:val="12"/>
                  <w:lang w:eastAsia="ko-KR"/>
                </w:rPr>
                <w:delText>0.747</w:delText>
              </w:r>
            </w:del>
          </w:p>
          <w:p w14:paraId="0F792C14" w14:textId="2B61E9AC" w:rsidR="009556F0" w:rsidRPr="009677DE" w:rsidDel="008204F8" w:rsidRDefault="009556F0" w:rsidP="0044092D">
            <w:pPr>
              <w:keepNext/>
              <w:widowControl w:val="0"/>
              <w:autoSpaceDE w:val="0"/>
              <w:autoSpaceDN w:val="0"/>
              <w:adjustRightInd w:val="0"/>
              <w:spacing w:after="0" w:line="240" w:lineRule="auto"/>
              <w:rPr>
                <w:del w:id="2161" w:author="윤성빈" w:date="2022-10-05T22:05:00Z"/>
                <w:rFonts w:eastAsia="바탕"/>
                <w:sz w:val="12"/>
                <w:lang w:eastAsia="ko-KR"/>
              </w:rPr>
            </w:pPr>
            <w:del w:id="2162" w:author="윤성빈" w:date="2022-10-05T22:05:00Z">
              <w:r w:rsidRPr="009677DE" w:rsidDel="008204F8">
                <w:rPr>
                  <w:rFonts w:eastAsia="바탕" w:hint="eastAsia"/>
                  <w:sz w:val="12"/>
                  <w:lang w:eastAsia="ko-KR"/>
                </w:rPr>
                <w:delText>(0.141)</w:delText>
              </w:r>
            </w:del>
          </w:p>
        </w:tc>
      </w:tr>
      <w:tr w:rsidR="009556F0" w:rsidRPr="009677DE" w:rsidDel="008204F8" w14:paraId="40D5A291" w14:textId="4C3F50F6" w:rsidTr="0044092D">
        <w:trPr>
          <w:trHeight w:val="289"/>
          <w:del w:id="2163" w:author="윤성빈" w:date="2022-10-05T22:05:00Z"/>
        </w:trPr>
        <w:tc>
          <w:tcPr>
            <w:tcW w:w="436" w:type="dxa"/>
            <w:vMerge/>
          </w:tcPr>
          <w:p w14:paraId="351932FD" w14:textId="63F450C1" w:rsidR="009556F0" w:rsidRPr="009677DE" w:rsidDel="008204F8" w:rsidRDefault="009556F0" w:rsidP="0044092D">
            <w:pPr>
              <w:widowControl w:val="0"/>
              <w:autoSpaceDE w:val="0"/>
              <w:autoSpaceDN w:val="0"/>
              <w:adjustRightInd w:val="0"/>
              <w:spacing w:after="0" w:line="240" w:lineRule="auto"/>
              <w:jc w:val="left"/>
              <w:rPr>
                <w:del w:id="2164" w:author="윤성빈" w:date="2022-10-05T22:05:00Z"/>
                <w:rFonts w:eastAsia="바탕"/>
                <w:sz w:val="12"/>
                <w:lang w:eastAsia="ko-KR"/>
              </w:rPr>
            </w:pPr>
          </w:p>
        </w:tc>
        <w:tc>
          <w:tcPr>
            <w:tcW w:w="815" w:type="dxa"/>
          </w:tcPr>
          <w:p w14:paraId="22C5DE77" w14:textId="380B7177" w:rsidR="009556F0" w:rsidRPr="009677DE" w:rsidDel="008204F8" w:rsidRDefault="009556F0" w:rsidP="0044092D">
            <w:pPr>
              <w:widowControl w:val="0"/>
              <w:autoSpaceDE w:val="0"/>
              <w:autoSpaceDN w:val="0"/>
              <w:adjustRightInd w:val="0"/>
              <w:spacing w:after="0" w:line="240" w:lineRule="auto"/>
              <w:jc w:val="left"/>
              <w:rPr>
                <w:del w:id="2165" w:author="윤성빈" w:date="2022-10-05T22:05:00Z"/>
                <w:rFonts w:eastAsia="바탕"/>
                <w:sz w:val="12"/>
                <w:lang w:eastAsia="ko-KR"/>
              </w:rPr>
            </w:pPr>
            <w:del w:id="2166" w:author="윤성빈" w:date="2022-10-05T22:05:00Z">
              <w:r w:rsidRPr="009677DE" w:rsidDel="008204F8">
                <w:rPr>
                  <w:rFonts w:eastAsia="바탕" w:hint="eastAsia"/>
                  <w:sz w:val="12"/>
                  <w:lang w:eastAsia="ko-KR"/>
                </w:rPr>
                <w:delText>poprock</w:delText>
              </w:r>
            </w:del>
          </w:p>
        </w:tc>
        <w:tc>
          <w:tcPr>
            <w:tcW w:w="601" w:type="dxa"/>
          </w:tcPr>
          <w:p w14:paraId="1BF44ACF" w14:textId="46894559" w:rsidR="009556F0" w:rsidRPr="009677DE" w:rsidDel="008204F8" w:rsidRDefault="009556F0" w:rsidP="0044092D">
            <w:pPr>
              <w:keepNext/>
              <w:widowControl w:val="0"/>
              <w:autoSpaceDE w:val="0"/>
              <w:autoSpaceDN w:val="0"/>
              <w:adjustRightInd w:val="0"/>
              <w:spacing w:after="0" w:line="240" w:lineRule="auto"/>
              <w:rPr>
                <w:del w:id="2167" w:author="윤성빈" w:date="2022-10-05T22:05:00Z"/>
                <w:rFonts w:eastAsia="바탕"/>
                <w:sz w:val="12"/>
                <w:lang w:eastAsia="ko-KR"/>
              </w:rPr>
            </w:pPr>
            <w:del w:id="2168" w:author="윤성빈" w:date="2022-10-05T22:05:00Z">
              <w:r w:rsidRPr="009677DE" w:rsidDel="008204F8">
                <w:rPr>
                  <w:rFonts w:eastAsia="바탕" w:hint="eastAsia"/>
                  <w:sz w:val="12"/>
                  <w:lang w:eastAsia="ko-KR"/>
                </w:rPr>
                <w:delText>0.318</w:delText>
              </w:r>
            </w:del>
          </w:p>
          <w:p w14:paraId="05E696EF" w14:textId="0B3B48FD" w:rsidR="009556F0" w:rsidRPr="009677DE" w:rsidDel="008204F8" w:rsidRDefault="009556F0" w:rsidP="0044092D">
            <w:pPr>
              <w:keepNext/>
              <w:widowControl w:val="0"/>
              <w:autoSpaceDE w:val="0"/>
              <w:autoSpaceDN w:val="0"/>
              <w:adjustRightInd w:val="0"/>
              <w:spacing w:after="0" w:line="240" w:lineRule="auto"/>
              <w:rPr>
                <w:del w:id="2169" w:author="윤성빈" w:date="2022-10-05T22:05:00Z"/>
                <w:rFonts w:eastAsia="바탕"/>
                <w:sz w:val="12"/>
                <w:lang w:eastAsia="ko-KR"/>
              </w:rPr>
            </w:pPr>
            <w:del w:id="2170" w:author="윤성빈" w:date="2022-10-05T22:05:00Z">
              <w:r w:rsidRPr="009677DE" w:rsidDel="008204F8">
                <w:rPr>
                  <w:rFonts w:eastAsia="바탕" w:hint="eastAsia"/>
                  <w:sz w:val="12"/>
                  <w:lang w:eastAsia="ko-KR"/>
                </w:rPr>
                <w:delText>(0.112)</w:delText>
              </w:r>
            </w:del>
          </w:p>
        </w:tc>
        <w:tc>
          <w:tcPr>
            <w:tcW w:w="601" w:type="dxa"/>
          </w:tcPr>
          <w:p w14:paraId="7A38F6FC" w14:textId="4D0D3DCF" w:rsidR="009556F0" w:rsidRPr="009677DE" w:rsidDel="008204F8" w:rsidRDefault="009556F0" w:rsidP="0044092D">
            <w:pPr>
              <w:keepNext/>
              <w:widowControl w:val="0"/>
              <w:autoSpaceDE w:val="0"/>
              <w:autoSpaceDN w:val="0"/>
              <w:adjustRightInd w:val="0"/>
              <w:spacing w:after="0" w:line="240" w:lineRule="auto"/>
              <w:rPr>
                <w:del w:id="2171" w:author="윤성빈" w:date="2022-10-05T22:05:00Z"/>
                <w:rFonts w:eastAsia="바탕"/>
                <w:sz w:val="12"/>
                <w:lang w:eastAsia="ko-KR"/>
              </w:rPr>
            </w:pPr>
            <w:del w:id="2172" w:author="윤성빈" w:date="2022-10-05T22:05:00Z">
              <w:r w:rsidRPr="009677DE" w:rsidDel="008204F8">
                <w:rPr>
                  <w:rFonts w:eastAsia="바탕" w:hint="eastAsia"/>
                  <w:sz w:val="12"/>
                  <w:lang w:eastAsia="ko-KR"/>
                </w:rPr>
                <w:delText>0.779</w:delText>
              </w:r>
            </w:del>
          </w:p>
          <w:p w14:paraId="7668092B" w14:textId="472FA62A" w:rsidR="009556F0" w:rsidRPr="009677DE" w:rsidDel="008204F8" w:rsidRDefault="009556F0" w:rsidP="0044092D">
            <w:pPr>
              <w:keepNext/>
              <w:widowControl w:val="0"/>
              <w:autoSpaceDE w:val="0"/>
              <w:autoSpaceDN w:val="0"/>
              <w:adjustRightInd w:val="0"/>
              <w:spacing w:after="0" w:line="240" w:lineRule="auto"/>
              <w:rPr>
                <w:del w:id="2173" w:author="윤성빈" w:date="2022-10-05T22:05:00Z"/>
                <w:rFonts w:eastAsia="바탕"/>
                <w:sz w:val="12"/>
                <w:lang w:eastAsia="ko-KR"/>
              </w:rPr>
            </w:pPr>
            <w:del w:id="2174" w:author="윤성빈" w:date="2022-10-05T22:05:00Z">
              <w:r w:rsidRPr="009677DE" w:rsidDel="008204F8">
                <w:rPr>
                  <w:rFonts w:eastAsia="바탕" w:hint="eastAsia"/>
                  <w:sz w:val="12"/>
                  <w:lang w:eastAsia="ko-KR"/>
                </w:rPr>
                <w:delText>(0.174)</w:delText>
              </w:r>
            </w:del>
          </w:p>
        </w:tc>
        <w:tc>
          <w:tcPr>
            <w:tcW w:w="602" w:type="dxa"/>
          </w:tcPr>
          <w:p w14:paraId="1034BEEB" w14:textId="34FE91CE" w:rsidR="009556F0" w:rsidRPr="009677DE" w:rsidDel="008204F8" w:rsidRDefault="009556F0" w:rsidP="0044092D">
            <w:pPr>
              <w:keepNext/>
              <w:widowControl w:val="0"/>
              <w:autoSpaceDE w:val="0"/>
              <w:autoSpaceDN w:val="0"/>
              <w:adjustRightInd w:val="0"/>
              <w:spacing w:after="0" w:line="240" w:lineRule="auto"/>
              <w:rPr>
                <w:del w:id="2175" w:author="윤성빈" w:date="2022-10-05T22:05:00Z"/>
                <w:rFonts w:eastAsia="바탕"/>
                <w:sz w:val="12"/>
                <w:lang w:eastAsia="ko-KR"/>
              </w:rPr>
            </w:pPr>
            <w:del w:id="2176" w:author="윤성빈" w:date="2022-10-05T22:05:00Z">
              <w:r w:rsidRPr="009677DE" w:rsidDel="008204F8">
                <w:rPr>
                  <w:rFonts w:eastAsia="바탕" w:hint="eastAsia"/>
                  <w:sz w:val="12"/>
                  <w:lang w:eastAsia="ko-KR"/>
                </w:rPr>
                <w:delText>0.915</w:delText>
              </w:r>
            </w:del>
          </w:p>
          <w:p w14:paraId="528D006E" w14:textId="338A6C6B" w:rsidR="009556F0" w:rsidRPr="009677DE" w:rsidDel="008204F8" w:rsidRDefault="009556F0" w:rsidP="0044092D">
            <w:pPr>
              <w:keepNext/>
              <w:widowControl w:val="0"/>
              <w:autoSpaceDE w:val="0"/>
              <w:autoSpaceDN w:val="0"/>
              <w:adjustRightInd w:val="0"/>
              <w:spacing w:after="0" w:line="240" w:lineRule="auto"/>
              <w:rPr>
                <w:del w:id="2177" w:author="윤성빈" w:date="2022-10-05T22:05:00Z"/>
                <w:rFonts w:eastAsia="바탕"/>
                <w:sz w:val="12"/>
                <w:lang w:eastAsia="ko-KR"/>
              </w:rPr>
            </w:pPr>
            <w:del w:id="2178" w:author="윤성빈" w:date="2022-10-05T22:05:00Z">
              <w:r w:rsidRPr="009677DE" w:rsidDel="008204F8">
                <w:rPr>
                  <w:rFonts w:eastAsia="바탕" w:hint="eastAsia"/>
                  <w:sz w:val="12"/>
                  <w:lang w:eastAsia="ko-KR"/>
                </w:rPr>
                <w:delText>(0.099)</w:delText>
              </w:r>
            </w:del>
          </w:p>
        </w:tc>
        <w:tc>
          <w:tcPr>
            <w:tcW w:w="601" w:type="dxa"/>
          </w:tcPr>
          <w:p w14:paraId="06566B9C" w14:textId="7838E4D8" w:rsidR="009556F0" w:rsidRPr="009677DE" w:rsidDel="008204F8" w:rsidRDefault="009556F0" w:rsidP="0044092D">
            <w:pPr>
              <w:keepNext/>
              <w:widowControl w:val="0"/>
              <w:autoSpaceDE w:val="0"/>
              <w:autoSpaceDN w:val="0"/>
              <w:adjustRightInd w:val="0"/>
              <w:spacing w:after="0" w:line="240" w:lineRule="auto"/>
              <w:rPr>
                <w:del w:id="2179" w:author="윤성빈" w:date="2022-10-05T22:05:00Z"/>
                <w:rFonts w:eastAsia="바탕"/>
                <w:sz w:val="12"/>
                <w:lang w:eastAsia="ko-KR"/>
              </w:rPr>
            </w:pPr>
            <w:del w:id="2180" w:author="윤성빈" w:date="2022-10-05T22:05:00Z">
              <w:r w:rsidRPr="009677DE" w:rsidDel="008204F8">
                <w:rPr>
                  <w:rFonts w:eastAsia="바탕" w:hint="eastAsia"/>
                  <w:sz w:val="12"/>
                  <w:lang w:eastAsia="ko-KR"/>
                </w:rPr>
                <w:delText>0.76</w:delText>
              </w:r>
            </w:del>
          </w:p>
          <w:p w14:paraId="3C6AE583" w14:textId="344D67FF" w:rsidR="009556F0" w:rsidRPr="009677DE" w:rsidDel="008204F8" w:rsidRDefault="009556F0" w:rsidP="0044092D">
            <w:pPr>
              <w:keepNext/>
              <w:widowControl w:val="0"/>
              <w:autoSpaceDE w:val="0"/>
              <w:autoSpaceDN w:val="0"/>
              <w:adjustRightInd w:val="0"/>
              <w:spacing w:after="0" w:line="240" w:lineRule="auto"/>
              <w:rPr>
                <w:del w:id="2181" w:author="윤성빈" w:date="2022-10-05T22:05:00Z"/>
                <w:rFonts w:eastAsia="바탕"/>
                <w:sz w:val="12"/>
                <w:lang w:eastAsia="ko-KR"/>
              </w:rPr>
            </w:pPr>
            <w:del w:id="2182" w:author="윤성빈" w:date="2022-10-05T22:05:00Z">
              <w:r w:rsidRPr="009677DE" w:rsidDel="008204F8">
                <w:rPr>
                  <w:rFonts w:eastAsia="바탕" w:hint="eastAsia"/>
                  <w:sz w:val="12"/>
                  <w:lang w:eastAsia="ko-KR"/>
                </w:rPr>
                <w:delText>(0.172)</w:delText>
              </w:r>
            </w:del>
          </w:p>
        </w:tc>
        <w:tc>
          <w:tcPr>
            <w:tcW w:w="602" w:type="dxa"/>
          </w:tcPr>
          <w:p w14:paraId="6BF3A203" w14:textId="1D3387A5" w:rsidR="009556F0" w:rsidRPr="009677DE" w:rsidDel="008204F8" w:rsidRDefault="009556F0" w:rsidP="0044092D">
            <w:pPr>
              <w:keepNext/>
              <w:widowControl w:val="0"/>
              <w:autoSpaceDE w:val="0"/>
              <w:autoSpaceDN w:val="0"/>
              <w:adjustRightInd w:val="0"/>
              <w:spacing w:after="0" w:line="240" w:lineRule="auto"/>
              <w:rPr>
                <w:del w:id="2183" w:author="윤성빈" w:date="2022-10-05T22:05:00Z"/>
                <w:rFonts w:eastAsia="바탕"/>
                <w:sz w:val="12"/>
                <w:lang w:eastAsia="ko-KR"/>
              </w:rPr>
            </w:pPr>
            <w:del w:id="2184" w:author="윤성빈" w:date="2022-10-05T22:05:00Z">
              <w:r w:rsidRPr="009677DE" w:rsidDel="008204F8">
                <w:rPr>
                  <w:rFonts w:eastAsia="바탕" w:hint="eastAsia"/>
                  <w:sz w:val="12"/>
                  <w:lang w:eastAsia="ko-KR"/>
                </w:rPr>
                <w:delText>0.697</w:delText>
              </w:r>
            </w:del>
          </w:p>
          <w:p w14:paraId="7C9B3B9B" w14:textId="3995B4EE" w:rsidR="009556F0" w:rsidRPr="009677DE" w:rsidDel="008204F8" w:rsidRDefault="009556F0" w:rsidP="0044092D">
            <w:pPr>
              <w:keepNext/>
              <w:widowControl w:val="0"/>
              <w:autoSpaceDE w:val="0"/>
              <w:autoSpaceDN w:val="0"/>
              <w:adjustRightInd w:val="0"/>
              <w:spacing w:after="0" w:line="240" w:lineRule="auto"/>
              <w:rPr>
                <w:del w:id="2185" w:author="윤성빈" w:date="2022-10-05T22:05:00Z"/>
                <w:rFonts w:eastAsia="바탕"/>
                <w:sz w:val="12"/>
                <w:lang w:eastAsia="ko-KR"/>
              </w:rPr>
            </w:pPr>
            <w:del w:id="2186" w:author="윤성빈" w:date="2022-10-05T22:05:00Z">
              <w:r w:rsidRPr="009677DE" w:rsidDel="008204F8">
                <w:rPr>
                  <w:rFonts w:eastAsia="바탕" w:hint="eastAsia"/>
                  <w:sz w:val="12"/>
                  <w:lang w:eastAsia="ko-KR"/>
                </w:rPr>
                <w:delText>(0.194)</w:delText>
              </w:r>
            </w:del>
          </w:p>
        </w:tc>
        <w:tc>
          <w:tcPr>
            <w:tcW w:w="602" w:type="dxa"/>
          </w:tcPr>
          <w:p w14:paraId="6A4AA683" w14:textId="343AEC20" w:rsidR="009556F0" w:rsidRPr="009677DE" w:rsidDel="008204F8" w:rsidRDefault="009556F0" w:rsidP="0044092D">
            <w:pPr>
              <w:keepNext/>
              <w:widowControl w:val="0"/>
              <w:autoSpaceDE w:val="0"/>
              <w:autoSpaceDN w:val="0"/>
              <w:adjustRightInd w:val="0"/>
              <w:spacing w:after="0" w:line="240" w:lineRule="auto"/>
              <w:rPr>
                <w:del w:id="2187" w:author="윤성빈" w:date="2022-10-05T22:05:00Z"/>
                <w:rFonts w:eastAsia="바탕"/>
                <w:sz w:val="12"/>
                <w:lang w:eastAsia="ko-KR"/>
              </w:rPr>
            </w:pPr>
            <w:del w:id="2188" w:author="윤성빈" w:date="2022-10-05T22:05:00Z">
              <w:r w:rsidRPr="009677DE" w:rsidDel="008204F8">
                <w:rPr>
                  <w:rFonts w:eastAsia="바탕" w:hint="eastAsia"/>
                  <w:sz w:val="12"/>
                  <w:lang w:eastAsia="ko-KR"/>
                </w:rPr>
                <w:delText>9.944</w:delText>
              </w:r>
            </w:del>
          </w:p>
          <w:p w14:paraId="4CE2DD82" w14:textId="2348DDA4" w:rsidR="009556F0" w:rsidRPr="009677DE" w:rsidDel="008204F8" w:rsidRDefault="009556F0" w:rsidP="0044092D">
            <w:pPr>
              <w:keepNext/>
              <w:widowControl w:val="0"/>
              <w:autoSpaceDE w:val="0"/>
              <w:autoSpaceDN w:val="0"/>
              <w:adjustRightInd w:val="0"/>
              <w:spacing w:after="0" w:line="240" w:lineRule="auto"/>
              <w:rPr>
                <w:del w:id="2189" w:author="윤성빈" w:date="2022-10-05T22:05:00Z"/>
                <w:rFonts w:eastAsia="바탕"/>
                <w:sz w:val="12"/>
                <w:lang w:eastAsia="ko-KR"/>
              </w:rPr>
            </w:pPr>
            <w:del w:id="2190" w:author="윤성빈" w:date="2022-10-05T22:05:00Z">
              <w:r w:rsidRPr="009677DE" w:rsidDel="008204F8">
                <w:rPr>
                  <w:rFonts w:eastAsia="바탕" w:hint="eastAsia"/>
                  <w:sz w:val="12"/>
                  <w:lang w:eastAsia="ko-KR"/>
                </w:rPr>
                <w:delText>(2.828)</w:delText>
              </w:r>
            </w:del>
          </w:p>
        </w:tc>
        <w:tc>
          <w:tcPr>
            <w:tcW w:w="601" w:type="dxa"/>
          </w:tcPr>
          <w:p w14:paraId="3658AFF9" w14:textId="649BC292" w:rsidR="009556F0" w:rsidRPr="009677DE" w:rsidDel="008204F8" w:rsidRDefault="009556F0" w:rsidP="0044092D">
            <w:pPr>
              <w:keepNext/>
              <w:widowControl w:val="0"/>
              <w:autoSpaceDE w:val="0"/>
              <w:autoSpaceDN w:val="0"/>
              <w:adjustRightInd w:val="0"/>
              <w:spacing w:after="0" w:line="240" w:lineRule="auto"/>
              <w:rPr>
                <w:del w:id="2191" w:author="윤성빈" w:date="2022-10-05T22:05:00Z"/>
                <w:rFonts w:eastAsia="바탕"/>
                <w:sz w:val="12"/>
                <w:lang w:eastAsia="ko-KR"/>
              </w:rPr>
            </w:pPr>
            <w:del w:id="2192" w:author="윤성빈" w:date="2022-10-05T22:05:00Z">
              <w:r w:rsidRPr="009677DE" w:rsidDel="008204F8">
                <w:rPr>
                  <w:rFonts w:eastAsia="바탕" w:hint="eastAsia"/>
                  <w:sz w:val="12"/>
                  <w:lang w:eastAsia="ko-KR"/>
                </w:rPr>
                <w:delText>24.676</w:delText>
              </w:r>
            </w:del>
          </w:p>
          <w:p w14:paraId="0363C4F1" w14:textId="5E1A91CA" w:rsidR="009556F0" w:rsidRPr="009677DE" w:rsidDel="008204F8" w:rsidRDefault="009556F0" w:rsidP="0044092D">
            <w:pPr>
              <w:keepNext/>
              <w:widowControl w:val="0"/>
              <w:autoSpaceDE w:val="0"/>
              <w:autoSpaceDN w:val="0"/>
              <w:adjustRightInd w:val="0"/>
              <w:spacing w:after="0" w:line="240" w:lineRule="auto"/>
              <w:rPr>
                <w:del w:id="2193" w:author="윤성빈" w:date="2022-10-05T22:05:00Z"/>
                <w:rFonts w:eastAsia="바탕"/>
                <w:sz w:val="12"/>
                <w:lang w:eastAsia="ko-KR"/>
              </w:rPr>
            </w:pPr>
            <w:del w:id="2194" w:author="윤성빈" w:date="2022-10-05T22:05:00Z">
              <w:r w:rsidRPr="009677DE" w:rsidDel="008204F8">
                <w:rPr>
                  <w:rFonts w:eastAsia="바탕" w:hint="eastAsia"/>
                  <w:sz w:val="12"/>
                  <w:lang w:eastAsia="ko-KR"/>
                </w:rPr>
                <w:delText>(5.899)</w:delText>
              </w:r>
            </w:del>
          </w:p>
        </w:tc>
        <w:tc>
          <w:tcPr>
            <w:tcW w:w="601" w:type="dxa"/>
          </w:tcPr>
          <w:p w14:paraId="25871118" w14:textId="11F17979" w:rsidR="009556F0" w:rsidRPr="009677DE" w:rsidDel="008204F8" w:rsidRDefault="009556F0" w:rsidP="0044092D">
            <w:pPr>
              <w:keepNext/>
              <w:widowControl w:val="0"/>
              <w:autoSpaceDE w:val="0"/>
              <w:autoSpaceDN w:val="0"/>
              <w:adjustRightInd w:val="0"/>
              <w:spacing w:after="0" w:line="240" w:lineRule="auto"/>
              <w:rPr>
                <w:del w:id="2195" w:author="윤성빈" w:date="2022-10-05T22:05:00Z"/>
                <w:rFonts w:eastAsia="바탕"/>
                <w:sz w:val="12"/>
                <w:lang w:eastAsia="ko-KR"/>
              </w:rPr>
            </w:pPr>
            <w:del w:id="2196" w:author="윤성빈" w:date="2022-10-05T22:05:00Z">
              <w:r w:rsidRPr="009677DE" w:rsidDel="008204F8">
                <w:rPr>
                  <w:rFonts w:eastAsia="바탕" w:hint="eastAsia"/>
                  <w:sz w:val="12"/>
                  <w:lang w:eastAsia="ko-KR"/>
                </w:rPr>
                <w:delText>25.828</w:delText>
              </w:r>
            </w:del>
          </w:p>
          <w:p w14:paraId="49A77A65" w14:textId="2EAAA12D" w:rsidR="009556F0" w:rsidRPr="009677DE" w:rsidDel="008204F8" w:rsidRDefault="009556F0" w:rsidP="0044092D">
            <w:pPr>
              <w:keepNext/>
              <w:widowControl w:val="0"/>
              <w:autoSpaceDE w:val="0"/>
              <w:autoSpaceDN w:val="0"/>
              <w:adjustRightInd w:val="0"/>
              <w:spacing w:after="0" w:line="240" w:lineRule="auto"/>
              <w:rPr>
                <w:del w:id="2197" w:author="윤성빈" w:date="2022-10-05T22:05:00Z"/>
                <w:rFonts w:eastAsia="바탕"/>
                <w:sz w:val="12"/>
                <w:lang w:eastAsia="ko-KR"/>
              </w:rPr>
            </w:pPr>
            <w:del w:id="2198" w:author="윤성빈" w:date="2022-10-05T22:05:00Z">
              <w:r w:rsidRPr="009677DE" w:rsidDel="008204F8">
                <w:rPr>
                  <w:rFonts w:eastAsia="바탕" w:hint="eastAsia"/>
                  <w:sz w:val="12"/>
                  <w:lang w:eastAsia="ko-KR"/>
                </w:rPr>
                <w:delText>(5.008)</w:delText>
              </w:r>
            </w:del>
          </w:p>
        </w:tc>
        <w:tc>
          <w:tcPr>
            <w:tcW w:w="602" w:type="dxa"/>
          </w:tcPr>
          <w:p w14:paraId="390F42C4" w14:textId="13D7384A" w:rsidR="009556F0" w:rsidRPr="009677DE" w:rsidDel="008204F8" w:rsidRDefault="009556F0" w:rsidP="0044092D">
            <w:pPr>
              <w:keepNext/>
              <w:widowControl w:val="0"/>
              <w:autoSpaceDE w:val="0"/>
              <w:autoSpaceDN w:val="0"/>
              <w:adjustRightInd w:val="0"/>
              <w:spacing w:after="0" w:line="240" w:lineRule="auto"/>
              <w:rPr>
                <w:del w:id="2199" w:author="윤성빈" w:date="2022-10-05T22:05:00Z"/>
                <w:rFonts w:eastAsia="바탕"/>
                <w:sz w:val="12"/>
                <w:lang w:eastAsia="ko-KR"/>
              </w:rPr>
            </w:pPr>
            <w:del w:id="2200" w:author="윤성빈" w:date="2022-10-05T22:05:00Z">
              <w:r w:rsidRPr="009677DE" w:rsidDel="008204F8">
                <w:rPr>
                  <w:rFonts w:eastAsia="바탕" w:hint="eastAsia"/>
                  <w:sz w:val="12"/>
                  <w:lang w:eastAsia="ko-KR"/>
                </w:rPr>
                <w:delText>9.512</w:delText>
              </w:r>
            </w:del>
          </w:p>
          <w:p w14:paraId="19813D63" w14:textId="399845E8" w:rsidR="009556F0" w:rsidRPr="009677DE" w:rsidDel="008204F8" w:rsidRDefault="009556F0" w:rsidP="0044092D">
            <w:pPr>
              <w:keepNext/>
              <w:widowControl w:val="0"/>
              <w:autoSpaceDE w:val="0"/>
              <w:autoSpaceDN w:val="0"/>
              <w:adjustRightInd w:val="0"/>
              <w:spacing w:after="0" w:line="240" w:lineRule="auto"/>
              <w:rPr>
                <w:del w:id="2201" w:author="윤성빈" w:date="2022-10-05T22:05:00Z"/>
                <w:rFonts w:eastAsia="바탕"/>
                <w:sz w:val="12"/>
                <w:lang w:eastAsia="ko-KR"/>
              </w:rPr>
            </w:pPr>
            <w:del w:id="2202" w:author="윤성빈" w:date="2022-10-05T22:05:00Z">
              <w:r w:rsidRPr="009677DE" w:rsidDel="008204F8">
                <w:rPr>
                  <w:rFonts w:eastAsia="바탕" w:hint="eastAsia"/>
                  <w:sz w:val="12"/>
                  <w:lang w:eastAsia="ko-KR"/>
                </w:rPr>
                <w:delText>(2.602)</w:delText>
              </w:r>
            </w:del>
          </w:p>
        </w:tc>
        <w:tc>
          <w:tcPr>
            <w:tcW w:w="602" w:type="dxa"/>
          </w:tcPr>
          <w:p w14:paraId="0E1CACD3" w14:textId="2B0C0D0A" w:rsidR="009556F0" w:rsidRPr="009677DE" w:rsidDel="008204F8" w:rsidRDefault="009556F0" w:rsidP="0044092D">
            <w:pPr>
              <w:keepNext/>
              <w:widowControl w:val="0"/>
              <w:autoSpaceDE w:val="0"/>
              <w:autoSpaceDN w:val="0"/>
              <w:adjustRightInd w:val="0"/>
              <w:spacing w:after="0" w:line="240" w:lineRule="auto"/>
              <w:rPr>
                <w:del w:id="2203" w:author="윤성빈" w:date="2022-10-05T22:05:00Z"/>
                <w:rFonts w:eastAsia="바탕"/>
                <w:sz w:val="12"/>
                <w:lang w:eastAsia="ko-KR"/>
              </w:rPr>
            </w:pPr>
            <w:del w:id="2204" w:author="윤성빈" w:date="2022-10-05T22:05:00Z">
              <w:r w:rsidRPr="009677DE" w:rsidDel="008204F8">
                <w:rPr>
                  <w:rFonts w:eastAsia="바탕" w:hint="eastAsia"/>
                  <w:sz w:val="12"/>
                  <w:lang w:eastAsia="ko-KR"/>
                </w:rPr>
                <w:delText>20.188</w:delText>
              </w:r>
            </w:del>
          </w:p>
          <w:p w14:paraId="7D1ED46B" w14:textId="731C5A56" w:rsidR="009556F0" w:rsidRPr="009677DE" w:rsidDel="008204F8" w:rsidRDefault="009556F0" w:rsidP="0044092D">
            <w:pPr>
              <w:keepNext/>
              <w:widowControl w:val="0"/>
              <w:autoSpaceDE w:val="0"/>
              <w:autoSpaceDN w:val="0"/>
              <w:adjustRightInd w:val="0"/>
              <w:spacing w:after="0" w:line="240" w:lineRule="auto"/>
              <w:rPr>
                <w:del w:id="2205" w:author="윤성빈" w:date="2022-10-05T22:05:00Z"/>
                <w:rFonts w:eastAsia="바탕"/>
                <w:sz w:val="12"/>
                <w:lang w:eastAsia="ko-KR"/>
              </w:rPr>
            </w:pPr>
            <w:del w:id="2206" w:author="윤성빈" w:date="2022-10-05T22:05:00Z">
              <w:r w:rsidRPr="009677DE" w:rsidDel="008204F8">
                <w:rPr>
                  <w:rFonts w:eastAsia="바탕" w:hint="eastAsia"/>
                  <w:sz w:val="12"/>
                  <w:lang w:eastAsia="ko-KR"/>
                </w:rPr>
                <w:delText>(5.435)</w:delText>
              </w:r>
            </w:del>
          </w:p>
        </w:tc>
        <w:tc>
          <w:tcPr>
            <w:tcW w:w="601" w:type="dxa"/>
          </w:tcPr>
          <w:p w14:paraId="22C80ECD" w14:textId="3FFA9306" w:rsidR="009556F0" w:rsidRPr="009677DE" w:rsidDel="008204F8" w:rsidRDefault="009556F0" w:rsidP="0044092D">
            <w:pPr>
              <w:keepNext/>
              <w:widowControl w:val="0"/>
              <w:autoSpaceDE w:val="0"/>
              <w:autoSpaceDN w:val="0"/>
              <w:adjustRightInd w:val="0"/>
              <w:spacing w:after="0" w:line="240" w:lineRule="auto"/>
              <w:rPr>
                <w:del w:id="2207" w:author="윤성빈" w:date="2022-10-05T22:05:00Z"/>
                <w:rFonts w:eastAsia="바탕"/>
                <w:sz w:val="12"/>
                <w:lang w:eastAsia="ko-KR"/>
              </w:rPr>
            </w:pPr>
            <w:del w:id="2208" w:author="윤성빈" w:date="2022-10-05T22:05:00Z">
              <w:r w:rsidRPr="009677DE" w:rsidDel="008204F8">
                <w:rPr>
                  <w:rFonts w:eastAsia="바탕" w:hint="eastAsia"/>
                  <w:sz w:val="12"/>
                  <w:lang w:eastAsia="ko-KR"/>
                </w:rPr>
                <w:delText>0.039</w:delText>
              </w:r>
            </w:del>
          </w:p>
          <w:p w14:paraId="6FEC80BF" w14:textId="61ED4FAF" w:rsidR="009556F0" w:rsidRPr="009677DE" w:rsidDel="008204F8" w:rsidRDefault="009556F0" w:rsidP="0044092D">
            <w:pPr>
              <w:keepNext/>
              <w:widowControl w:val="0"/>
              <w:autoSpaceDE w:val="0"/>
              <w:autoSpaceDN w:val="0"/>
              <w:adjustRightInd w:val="0"/>
              <w:spacing w:after="0" w:line="240" w:lineRule="auto"/>
              <w:rPr>
                <w:del w:id="2209" w:author="윤성빈" w:date="2022-10-05T22:05:00Z"/>
                <w:rFonts w:eastAsia="바탕"/>
                <w:sz w:val="12"/>
                <w:lang w:eastAsia="ko-KR"/>
              </w:rPr>
            </w:pPr>
            <w:del w:id="2210" w:author="윤성빈" w:date="2022-10-05T22:05:00Z">
              <w:r w:rsidRPr="009677DE" w:rsidDel="008204F8">
                <w:rPr>
                  <w:rFonts w:eastAsia="바탕" w:hint="eastAsia"/>
                  <w:sz w:val="12"/>
                  <w:lang w:eastAsia="ko-KR"/>
                </w:rPr>
                <w:delText>(0.044)</w:delText>
              </w:r>
            </w:del>
          </w:p>
        </w:tc>
        <w:tc>
          <w:tcPr>
            <w:tcW w:w="602" w:type="dxa"/>
          </w:tcPr>
          <w:p w14:paraId="5F141B04" w14:textId="4ECEEAC5" w:rsidR="009556F0" w:rsidRPr="009677DE" w:rsidDel="008204F8" w:rsidRDefault="009556F0" w:rsidP="0044092D">
            <w:pPr>
              <w:keepNext/>
              <w:widowControl w:val="0"/>
              <w:autoSpaceDE w:val="0"/>
              <w:autoSpaceDN w:val="0"/>
              <w:adjustRightInd w:val="0"/>
              <w:spacing w:after="0" w:line="240" w:lineRule="auto"/>
              <w:rPr>
                <w:del w:id="2211" w:author="윤성빈" w:date="2022-10-05T22:05:00Z"/>
                <w:rFonts w:eastAsia="바탕"/>
                <w:sz w:val="12"/>
                <w:lang w:eastAsia="ko-KR"/>
              </w:rPr>
            </w:pPr>
            <w:del w:id="2212" w:author="윤성빈" w:date="2022-10-05T22:05:00Z">
              <w:r w:rsidRPr="009677DE" w:rsidDel="008204F8">
                <w:rPr>
                  <w:rFonts w:eastAsia="바탕" w:hint="eastAsia"/>
                  <w:sz w:val="12"/>
                  <w:lang w:eastAsia="ko-KR"/>
                </w:rPr>
                <w:delText>0.558</w:delText>
              </w:r>
            </w:del>
          </w:p>
          <w:p w14:paraId="215D5D91" w14:textId="7FF4A05E" w:rsidR="009556F0" w:rsidRPr="009677DE" w:rsidDel="008204F8" w:rsidRDefault="009556F0" w:rsidP="0044092D">
            <w:pPr>
              <w:keepNext/>
              <w:widowControl w:val="0"/>
              <w:autoSpaceDE w:val="0"/>
              <w:autoSpaceDN w:val="0"/>
              <w:adjustRightInd w:val="0"/>
              <w:spacing w:after="0" w:line="240" w:lineRule="auto"/>
              <w:rPr>
                <w:del w:id="2213" w:author="윤성빈" w:date="2022-10-05T22:05:00Z"/>
                <w:rFonts w:eastAsia="바탕"/>
                <w:sz w:val="12"/>
                <w:lang w:eastAsia="ko-KR"/>
              </w:rPr>
            </w:pPr>
            <w:del w:id="2214" w:author="윤성빈" w:date="2022-10-05T22:05:00Z">
              <w:r w:rsidRPr="009677DE" w:rsidDel="008204F8">
                <w:rPr>
                  <w:rFonts w:eastAsia="바탕" w:hint="eastAsia"/>
                  <w:sz w:val="12"/>
                  <w:lang w:eastAsia="ko-KR"/>
                </w:rPr>
                <w:delText>(0.169)</w:delText>
              </w:r>
            </w:del>
          </w:p>
        </w:tc>
        <w:tc>
          <w:tcPr>
            <w:tcW w:w="601" w:type="dxa"/>
          </w:tcPr>
          <w:p w14:paraId="15DB59D9" w14:textId="6A83AB26" w:rsidR="009556F0" w:rsidRPr="009677DE" w:rsidDel="008204F8" w:rsidRDefault="009556F0" w:rsidP="0044092D">
            <w:pPr>
              <w:keepNext/>
              <w:widowControl w:val="0"/>
              <w:autoSpaceDE w:val="0"/>
              <w:autoSpaceDN w:val="0"/>
              <w:adjustRightInd w:val="0"/>
              <w:spacing w:after="0" w:line="240" w:lineRule="auto"/>
              <w:rPr>
                <w:del w:id="2215" w:author="윤성빈" w:date="2022-10-05T22:05:00Z"/>
                <w:rFonts w:eastAsia="바탕"/>
                <w:sz w:val="12"/>
                <w:lang w:eastAsia="ko-KR"/>
              </w:rPr>
            </w:pPr>
            <w:del w:id="2216" w:author="윤성빈" w:date="2022-10-05T22:05:00Z">
              <w:r w:rsidRPr="009677DE" w:rsidDel="008204F8">
                <w:rPr>
                  <w:rFonts w:eastAsia="바탕" w:hint="eastAsia"/>
                  <w:sz w:val="12"/>
                  <w:lang w:eastAsia="ko-KR"/>
                </w:rPr>
                <w:delText>0.679</w:delText>
              </w:r>
            </w:del>
          </w:p>
          <w:p w14:paraId="1B1288F7" w14:textId="1DB12747" w:rsidR="009556F0" w:rsidRPr="009677DE" w:rsidDel="008204F8" w:rsidRDefault="009556F0" w:rsidP="0044092D">
            <w:pPr>
              <w:keepNext/>
              <w:widowControl w:val="0"/>
              <w:autoSpaceDE w:val="0"/>
              <w:autoSpaceDN w:val="0"/>
              <w:adjustRightInd w:val="0"/>
              <w:spacing w:after="0" w:line="240" w:lineRule="auto"/>
              <w:rPr>
                <w:del w:id="2217" w:author="윤성빈" w:date="2022-10-05T22:05:00Z"/>
                <w:rFonts w:eastAsia="바탕"/>
                <w:sz w:val="12"/>
                <w:lang w:eastAsia="ko-KR"/>
              </w:rPr>
            </w:pPr>
            <w:del w:id="2218" w:author="윤성빈" w:date="2022-10-05T22:05:00Z">
              <w:r w:rsidRPr="009677DE" w:rsidDel="008204F8">
                <w:rPr>
                  <w:rFonts w:eastAsia="바탕" w:hint="eastAsia"/>
                  <w:sz w:val="12"/>
                  <w:lang w:eastAsia="ko-KR"/>
                </w:rPr>
                <w:delText>(0.172)</w:delText>
              </w:r>
            </w:del>
          </w:p>
        </w:tc>
        <w:tc>
          <w:tcPr>
            <w:tcW w:w="601" w:type="dxa"/>
          </w:tcPr>
          <w:p w14:paraId="311D28E0" w14:textId="2088D2C3" w:rsidR="009556F0" w:rsidRPr="009677DE" w:rsidDel="008204F8" w:rsidRDefault="009556F0" w:rsidP="0044092D">
            <w:pPr>
              <w:keepNext/>
              <w:widowControl w:val="0"/>
              <w:autoSpaceDE w:val="0"/>
              <w:autoSpaceDN w:val="0"/>
              <w:adjustRightInd w:val="0"/>
              <w:spacing w:after="0" w:line="240" w:lineRule="auto"/>
              <w:rPr>
                <w:del w:id="2219" w:author="윤성빈" w:date="2022-10-05T22:05:00Z"/>
                <w:rFonts w:eastAsia="바탕"/>
                <w:sz w:val="12"/>
                <w:lang w:eastAsia="ko-KR"/>
              </w:rPr>
            </w:pPr>
            <w:del w:id="2220" w:author="윤성빈" w:date="2022-10-05T22:05:00Z">
              <w:r w:rsidRPr="009677DE" w:rsidDel="008204F8">
                <w:rPr>
                  <w:rFonts w:eastAsia="바탕" w:hint="eastAsia"/>
                  <w:sz w:val="12"/>
                  <w:lang w:eastAsia="ko-KR"/>
                </w:rPr>
                <w:delText>0.040</w:delText>
              </w:r>
            </w:del>
          </w:p>
          <w:p w14:paraId="46B5D53E" w14:textId="6F98EA2C" w:rsidR="009556F0" w:rsidRPr="009677DE" w:rsidDel="008204F8" w:rsidRDefault="009556F0" w:rsidP="0044092D">
            <w:pPr>
              <w:keepNext/>
              <w:widowControl w:val="0"/>
              <w:autoSpaceDE w:val="0"/>
              <w:autoSpaceDN w:val="0"/>
              <w:adjustRightInd w:val="0"/>
              <w:spacing w:after="0" w:line="240" w:lineRule="auto"/>
              <w:rPr>
                <w:del w:id="2221" w:author="윤성빈" w:date="2022-10-05T22:05:00Z"/>
                <w:rFonts w:eastAsia="바탕"/>
                <w:sz w:val="12"/>
                <w:lang w:eastAsia="ko-KR"/>
              </w:rPr>
            </w:pPr>
            <w:del w:id="2222" w:author="윤성빈" w:date="2022-10-05T22:05:00Z">
              <w:r w:rsidRPr="009677DE" w:rsidDel="008204F8">
                <w:rPr>
                  <w:rFonts w:eastAsia="바탕" w:hint="eastAsia"/>
                  <w:sz w:val="12"/>
                  <w:lang w:eastAsia="ko-KR"/>
                </w:rPr>
                <w:delText>(0.031)</w:delText>
              </w:r>
            </w:del>
          </w:p>
        </w:tc>
        <w:tc>
          <w:tcPr>
            <w:tcW w:w="603" w:type="dxa"/>
          </w:tcPr>
          <w:p w14:paraId="48C28A62" w14:textId="71243152" w:rsidR="009556F0" w:rsidRPr="009677DE" w:rsidDel="008204F8" w:rsidRDefault="009556F0" w:rsidP="0044092D">
            <w:pPr>
              <w:keepNext/>
              <w:widowControl w:val="0"/>
              <w:autoSpaceDE w:val="0"/>
              <w:autoSpaceDN w:val="0"/>
              <w:adjustRightInd w:val="0"/>
              <w:spacing w:after="0" w:line="240" w:lineRule="auto"/>
              <w:rPr>
                <w:del w:id="2223" w:author="윤성빈" w:date="2022-10-05T22:05:00Z"/>
                <w:rFonts w:eastAsia="바탕"/>
                <w:sz w:val="12"/>
                <w:lang w:eastAsia="ko-KR"/>
              </w:rPr>
            </w:pPr>
            <w:del w:id="2224" w:author="윤성빈" w:date="2022-10-05T22:05:00Z">
              <w:r w:rsidRPr="009677DE" w:rsidDel="008204F8">
                <w:rPr>
                  <w:rFonts w:eastAsia="바탕" w:hint="eastAsia"/>
                  <w:sz w:val="12"/>
                  <w:lang w:eastAsia="ko-KR"/>
                </w:rPr>
                <w:delText>0.489</w:delText>
              </w:r>
            </w:del>
          </w:p>
          <w:p w14:paraId="6A43A9CA" w14:textId="4EDE9678" w:rsidR="009556F0" w:rsidRPr="009677DE" w:rsidDel="008204F8" w:rsidRDefault="009556F0" w:rsidP="0044092D">
            <w:pPr>
              <w:keepNext/>
              <w:widowControl w:val="0"/>
              <w:autoSpaceDE w:val="0"/>
              <w:autoSpaceDN w:val="0"/>
              <w:adjustRightInd w:val="0"/>
              <w:spacing w:after="0" w:line="240" w:lineRule="auto"/>
              <w:rPr>
                <w:del w:id="2225" w:author="윤성빈" w:date="2022-10-05T22:05:00Z"/>
                <w:rFonts w:eastAsia="바탕"/>
                <w:sz w:val="12"/>
                <w:lang w:eastAsia="ko-KR"/>
              </w:rPr>
            </w:pPr>
            <w:del w:id="2226" w:author="윤성빈" w:date="2022-10-05T22:05:00Z">
              <w:r w:rsidRPr="009677DE" w:rsidDel="008204F8">
                <w:rPr>
                  <w:rFonts w:eastAsia="바탕" w:hint="eastAsia"/>
                  <w:sz w:val="12"/>
                  <w:lang w:eastAsia="ko-KR"/>
                </w:rPr>
                <w:delText>(0.201)</w:delText>
              </w:r>
            </w:del>
          </w:p>
        </w:tc>
      </w:tr>
    </w:tbl>
    <w:p w14:paraId="1BE972F9" w14:textId="182B4524" w:rsidR="00640CD8" w:rsidRDefault="00640CD8" w:rsidP="009556F0">
      <w:pPr>
        <w:pStyle w:val="a3"/>
        <w:ind w:firstLine="0"/>
        <w:rPr>
          <w:rFonts w:eastAsia="맑은 고딕"/>
          <w:lang w:eastAsia="ko-KR"/>
        </w:rPr>
      </w:pPr>
      <w:del w:id="2227" w:author="윤성빈" w:date="2022-10-05T22:04:00Z">
        <w:r w:rsidRPr="00640CD8" w:rsidDel="008204F8">
          <w:rPr>
            <w:rFonts w:eastAsia="맑은 고딕"/>
            <w:lang w:eastAsia="ko-KR"/>
          </w:rPr>
          <w:delText xml:space="preserve">genres, both of which are similar to the dataset. </w:delText>
        </w:r>
      </w:del>
      <w:r w:rsidRPr="00640CD8">
        <w:rPr>
          <w:rFonts w:eastAsia="맑은 고딕"/>
          <w:lang w:eastAsia="ko-KR"/>
        </w:rPr>
        <w:t>This is not as much as the CGAN</w:t>
      </w:r>
      <w:ins w:id="2228" w:author="윤성빈" w:date="2022-10-05T22:21:00Z">
        <w:r w:rsidR="006A362C">
          <w:rPr>
            <w:rFonts w:eastAsia="맑은 고딕"/>
            <w:lang w:eastAsia="ko-KR"/>
          </w:rPr>
          <w:t>-</w:t>
        </w:r>
      </w:ins>
      <w:del w:id="2229" w:author="윤성빈" w:date="2022-10-05T22:21:00Z">
        <w:r w:rsidRPr="00640CD8" w:rsidDel="006A362C">
          <w:rPr>
            <w:rFonts w:eastAsia="맑은 고딕"/>
            <w:lang w:eastAsia="ko-KR"/>
          </w:rPr>
          <w:delText xml:space="preserve"> </w:delText>
        </w:r>
      </w:del>
      <w:r w:rsidRPr="00640CD8">
        <w:rPr>
          <w:rFonts w:eastAsia="맑은 고딕"/>
          <w:lang w:eastAsia="ko-KR"/>
        </w:rPr>
        <w:t>based model, but it is a part that shows that the ACGAN</w:t>
      </w:r>
      <w:del w:id="2230" w:author="윤성빈" w:date="2022-10-05T22:22:00Z">
        <w:r w:rsidRPr="00640CD8" w:rsidDel="006A362C">
          <w:rPr>
            <w:rFonts w:eastAsia="맑은 고딕"/>
            <w:lang w:eastAsia="ko-KR"/>
          </w:rPr>
          <w:delText xml:space="preserve"> </w:delText>
        </w:r>
      </w:del>
      <w:ins w:id="2231" w:author="윤성빈" w:date="2022-10-05T22:22:00Z">
        <w:r w:rsidR="006A362C">
          <w:rPr>
            <w:rFonts w:eastAsia="맑은 고딕"/>
            <w:lang w:eastAsia="ko-KR"/>
          </w:rPr>
          <w:t>-</w:t>
        </w:r>
      </w:ins>
      <w:r w:rsidRPr="00640CD8">
        <w:rPr>
          <w:rFonts w:eastAsia="맑은 고딕"/>
          <w:lang w:eastAsia="ko-KR"/>
        </w:rPr>
        <w:t xml:space="preserve">based model can generate music </w:t>
      </w:r>
      <w:proofErr w:type="gramStart"/>
      <w:r w:rsidRPr="00640CD8">
        <w:rPr>
          <w:rFonts w:eastAsia="맑은 고딕"/>
          <w:lang w:eastAsia="ko-KR"/>
        </w:rPr>
        <w:t>similar to</w:t>
      </w:r>
      <w:proofErr w:type="gramEnd"/>
      <w:r w:rsidRPr="00640CD8">
        <w:rPr>
          <w:rFonts w:eastAsia="맑은 고딕"/>
          <w:lang w:eastAsia="ko-KR"/>
        </w:rPr>
        <w:t xml:space="preserve"> the distribution of the dataset. The atmosphere between the genres was formed differently when listening to t</w:t>
      </w:r>
      <w:r w:rsidR="00C9637E">
        <w:rPr>
          <w:rFonts w:eastAsia="맑은 고딕"/>
          <w:lang w:eastAsia="ko-KR"/>
        </w:rPr>
        <w:t>he sample produced by the ACGAN</w:t>
      </w:r>
      <w:del w:id="2232" w:author="윤성빈" w:date="2022-10-05T21:50:00Z">
        <w:r w:rsidR="00C9637E" w:rsidDel="009556F0">
          <w:rPr>
            <w:rFonts w:eastAsia="맑은 고딕" w:hint="eastAsia"/>
            <w:lang w:eastAsia="ko-KR"/>
          </w:rPr>
          <w:delText xml:space="preserve"> </w:delText>
        </w:r>
      </w:del>
      <w:ins w:id="2233" w:author="윤성빈" w:date="2022-10-05T21:50:00Z">
        <w:r w:rsidR="009556F0">
          <w:rPr>
            <w:rFonts w:eastAsia="맑은 고딕"/>
            <w:lang w:eastAsia="ko-KR"/>
          </w:rPr>
          <w:t>-</w:t>
        </w:r>
      </w:ins>
      <w:r w:rsidRPr="00640CD8">
        <w:rPr>
          <w:rFonts w:eastAsia="맑은 고딕"/>
          <w:lang w:eastAsia="ko-KR"/>
        </w:rPr>
        <w:t xml:space="preserve">based model, but it was not enough </w:t>
      </w:r>
      <w:del w:id="2234" w:author="윤성빈" w:date="2022-10-05T21:46:00Z">
        <w:r w:rsidRPr="00640CD8" w:rsidDel="009556F0">
          <w:rPr>
            <w:rFonts w:eastAsia="맑은 고딕"/>
            <w:lang w:eastAsia="ko-KR"/>
          </w:rPr>
          <w:delText>dist</w:delText>
        </w:r>
      </w:del>
      <w:del w:id="2235" w:author="윤성빈" w:date="2022-10-05T21:47:00Z">
        <w:r w:rsidRPr="00640CD8" w:rsidDel="009556F0">
          <w:rPr>
            <w:rFonts w:eastAsia="맑은 고딕"/>
            <w:lang w:eastAsia="ko-KR"/>
          </w:rPr>
          <w:delText xml:space="preserve">inct </w:delText>
        </w:r>
      </w:del>
      <w:r w:rsidRPr="00640CD8">
        <w:rPr>
          <w:rFonts w:eastAsia="맑은 고딕"/>
          <w:lang w:eastAsia="ko-KR"/>
        </w:rPr>
        <w:t xml:space="preserve">to </w:t>
      </w:r>
      <w:ins w:id="2236" w:author="윤성빈" w:date="2022-10-05T21:47:00Z">
        <w:r w:rsidR="009556F0">
          <w:rPr>
            <w:rFonts w:eastAsia="맑은 고딕"/>
            <w:lang w:eastAsia="ko-KR"/>
          </w:rPr>
          <w:t>distinguish</w:t>
        </w:r>
      </w:ins>
      <w:del w:id="2237" w:author="윤성빈" w:date="2022-10-05T21:47:00Z">
        <w:r w:rsidRPr="00640CD8" w:rsidDel="009556F0">
          <w:rPr>
            <w:rFonts w:eastAsia="맑은 고딕"/>
            <w:lang w:eastAsia="ko-KR"/>
          </w:rPr>
          <w:delText>match</w:delText>
        </w:r>
      </w:del>
      <w:r w:rsidRPr="00640CD8">
        <w:rPr>
          <w:rFonts w:eastAsia="맑은 고딕"/>
          <w:lang w:eastAsia="ko-KR"/>
        </w:rPr>
        <w:t xml:space="preserve"> the genre after listening. It is presumed that this is because the condition is only the genre when creating a song, and there are cases where the genre sounds ambiguous in some datasets. The ACGAN</w:t>
      </w:r>
      <w:del w:id="2238" w:author="윤성빈" w:date="2022-10-05T22:21:00Z">
        <w:r w:rsidRPr="00640CD8" w:rsidDel="006A362C">
          <w:rPr>
            <w:rFonts w:eastAsia="맑은 고딕"/>
            <w:lang w:eastAsia="ko-KR"/>
          </w:rPr>
          <w:delText xml:space="preserve"> </w:delText>
        </w:r>
      </w:del>
      <w:ins w:id="2239" w:author="윤성빈" w:date="2022-10-05T22:21:00Z">
        <w:r w:rsidR="006A362C">
          <w:rPr>
            <w:rFonts w:eastAsia="맑은 고딕"/>
            <w:lang w:eastAsia="ko-KR"/>
          </w:rPr>
          <w:t>-</w:t>
        </w:r>
      </w:ins>
      <w:r w:rsidRPr="00640CD8">
        <w:rPr>
          <w:rFonts w:eastAsia="맑은 고딕"/>
          <w:lang w:eastAsia="ko-KR"/>
        </w:rPr>
        <w:t xml:space="preserve">based model additionally learns the classifier. </w:t>
      </w:r>
      <w:del w:id="2240" w:author="윤성빈" w:date="2022-10-05T22:16:00Z">
        <w:r w:rsidRPr="00640CD8" w:rsidDel="006A362C">
          <w:rPr>
            <w:rFonts w:eastAsia="맑은 고딕"/>
            <w:lang w:eastAsia="ko-KR"/>
          </w:rPr>
          <w:delText xml:space="preserve">Because </w:delText>
        </w:r>
      </w:del>
      <w:ins w:id="2241" w:author="윤성빈" w:date="2022-10-05T22:16:00Z">
        <w:r w:rsidR="006A362C">
          <w:rPr>
            <w:rFonts w:eastAsia="맑은 고딕"/>
            <w:lang w:eastAsia="ko-KR"/>
          </w:rPr>
          <w:t>Therefore</w:t>
        </w:r>
      </w:ins>
      <w:ins w:id="2242" w:author="윤성빈" w:date="2022-10-05T22:17:00Z">
        <w:r w:rsidR="006A362C">
          <w:rPr>
            <w:rFonts w:eastAsia="맑은 고딕"/>
            <w:lang w:eastAsia="ko-KR"/>
          </w:rPr>
          <w:t>,</w:t>
        </w:r>
      </w:ins>
      <w:ins w:id="2243" w:author="윤성빈" w:date="2022-10-05T22:16:00Z">
        <w:r w:rsidR="006A362C" w:rsidRPr="00640CD8">
          <w:rPr>
            <w:rFonts w:eastAsia="맑은 고딕"/>
            <w:lang w:eastAsia="ko-KR"/>
          </w:rPr>
          <w:t xml:space="preserve"> </w:t>
        </w:r>
      </w:ins>
      <w:r w:rsidRPr="00640CD8">
        <w:rPr>
          <w:rFonts w:eastAsia="맑은 고딕"/>
          <w:lang w:eastAsia="ko-KR"/>
        </w:rPr>
        <w:t>th</w:t>
      </w:r>
      <w:del w:id="2244" w:author="윤성빈" w:date="2022-10-05T22:17:00Z">
        <w:r w:rsidRPr="00640CD8" w:rsidDel="006A362C">
          <w:rPr>
            <w:rFonts w:eastAsia="맑은 고딕"/>
            <w:lang w:eastAsia="ko-KR"/>
          </w:rPr>
          <w:delText>is</w:delText>
        </w:r>
      </w:del>
      <w:ins w:id="2245" w:author="윤성빈" w:date="2022-10-05T22:17:00Z">
        <w:r w:rsidR="006A362C">
          <w:rPr>
            <w:rFonts w:eastAsia="맑은 고딕"/>
            <w:lang w:eastAsia="ko-KR"/>
          </w:rPr>
          <w:t>at</w:t>
        </w:r>
      </w:ins>
      <w:r w:rsidRPr="00640CD8">
        <w:rPr>
          <w:rFonts w:eastAsia="맑은 고딕"/>
          <w:lang w:eastAsia="ko-KR"/>
        </w:rPr>
        <w:t xml:space="preserve"> is more effective at discriminating conditions</w:t>
      </w:r>
      <w:ins w:id="2246" w:author="윤성빈" w:date="2022-10-05T22:20:00Z">
        <w:r w:rsidR="006A362C">
          <w:rPr>
            <w:rFonts w:eastAsia="맑은 고딕"/>
            <w:lang w:eastAsia="ko-KR"/>
          </w:rPr>
          <w:t>.</w:t>
        </w:r>
      </w:ins>
      <w:del w:id="2247" w:author="윤성빈" w:date="2022-10-05T22:20:00Z">
        <w:r w:rsidRPr="00640CD8" w:rsidDel="006A362C">
          <w:rPr>
            <w:rFonts w:eastAsia="맑은 고딕"/>
            <w:lang w:eastAsia="ko-KR"/>
          </w:rPr>
          <w:delText>,</w:delText>
        </w:r>
      </w:del>
      <w:r w:rsidRPr="00640CD8">
        <w:rPr>
          <w:rFonts w:eastAsia="맑은 고딕"/>
          <w:lang w:eastAsia="ko-KR"/>
        </w:rPr>
        <w:t xml:space="preserve"> </w:t>
      </w:r>
      <w:ins w:id="2248" w:author="윤성빈" w:date="2022-10-05T22:21:00Z">
        <w:r w:rsidR="006A362C" w:rsidRPr="006A362C">
          <w:rPr>
            <w:rFonts w:eastAsia="맑은 고딕"/>
            <w:lang w:eastAsia="ko-KR"/>
          </w:rPr>
          <w:t>As a result, there was a relatively greater difference between genres than the other two models</w:t>
        </w:r>
      </w:ins>
      <w:del w:id="2249" w:author="윤성빈" w:date="2022-10-05T22:21:00Z">
        <w:r w:rsidRPr="00640CD8" w:rsidDel="006A362C">
          <w:rPr>
            <w:rFonts w:eastAsia="맑은 고딕"/>
            <w:lang w:eastAsia="ko-KR"/>
          </w:rPr>
          <w:delText>the resulting figures follow the data set figures similarly and there is a genre difference</w:delText>
        </w:r>
      </w:del>
      <w:r w:rsidRPr="00640CD8">
        <w:rPr>
          <w:rFonts w:eastAsia="맑은 고딕"/>
          <w:lang w:eastAsia="ko-KR"/>
        </w:rPr>
        <w:t xml:space="preserve"> when listening.</w:t>
      </w:r>
    </w:p>
    <w:p w14:paraId="65EC8B01" w14:textId="77777777" w:rsidR="00640CD8" w:rsidRDefault="00640CD8" w:rsidP="00640CD8">
      <w:pPr>
        <w:pStyle w:val="1"/>
      </w:pPr>
      <w:r w:rsidRPr="00640CD8">
        <w:t>Conclusion</w:t>
      </w:r>
    </w:p>
    <w:p w14:paraId="3E9D8951" w14:textId="67E31F44" w:rsidR="00640CD8" w:rsidRPr="00640CD8" w:rsidRDefault="00640CD8" w:rsidP="00640CD8">
      <w:pPr>
        <w:pStyle w:val="a3"/>
        <w:rPr>
          <w:rFonts w:eastAsia="맑은 고딕"/>
          <w:lang w:eastAsia="ko-KR"/>
        </w:rPr>
      </w:pPr>
      <w:r w:rsidRPr="00640CD8">
        <w:rPr>
          <w:rFonts w:eastAsia="맑은 고딕"/>
          <w:lang w:eastAsia="ko-KR"/>
        </w:rPr>
        <w:t xml:space="preserve">In this paper, </w:t>
      </w:r>
      <w:ins w:id="2250" w:author="윤성빈" w:date="2022-10-05T21:50:00Z">
        <w:r w:rsidR="009556F0">
          <w:rPr>
            <w:rFonts w:eastAsia="맑은 고딕"/>
            <w:lang w:eastAsia="ko-KR"/>
          </w:rPr>
          <w:t>w</w:t>
        </w:r>
      </w:ins>
      <w:ins w:id="2251" w:author="윤성빈" w:date="2022-10-05T21:49:00Z">
        <w:r w:rsidR="009556F0" w:rsidRPr="009556F0">
          <w:rPr>
            <w:rFonts w:eastAsia="맑은 고딕"/>
            <w:lang w:eastAsia="ko-KR"/>
          </w:rPr>
          <w:t>e proposed a music generation model by genre using condition</w:t>
        </w:r>
      </w:ins>
      <w:del w:id="2252" w:author="윤성빈" w:date="2022-10-05T21:49:00Z">
        <w:r w:rsidRPr="00640CD8" w:rsidDel="009556F0">
          <w:rPr>
            <w:rFonts w:eastAsia="맑은 고딕"/>
            <w:lang w:eastAsia="ko-KR"/>
          </w:rPr>
          <w:delText>it was possible to create music by genre using condition</w:delText>
        </w:r>
      </w:del>
      <w:r w:rsidRPr="00640CD8">
        <w:rPr>
          <w:rFonts w:eastAsia="맑은 고딕"/>
          <w:lang w:eastAsia="ko-KR"/>
        </w:rPr>
        <w:t>. We confirmed the performance difference of music generation according to the method of giving condition. The EB,</w:t>
      </w:r>
      <w:r w:rsidR="00C9637E">
        <w:rPr>
          <w:rFonts w:eastAsia="맑은 고딕"/>
          <w:lang w:eastAsia="ko-KR"/>
        </w:rPr>
        <w:t xml:space="preserve"> UP, and PP values for the CGAN</w:t>
      </w:r>
      <w:del w:id="2253" w:author="윤성빈" w:date="2022-10-05T22:23:00Z">
        <w:r w:rsidR="00C9637E" w:rsidDel="00020A33">
          <w:rPr>
            <w:rFonts w:eastAsia="맑은 고딕" w:hint="eastAsia"/>
            <w:lang w:eastAsia="ko-KR"/>
          </w:rPr>
          <w:delText xml:space="preserve"> </w:delText>
        </w:r>
      </w:del>
      <w:ins w:id="2254" w:author="윤성빈" w:date="2022-10-05T22:23:00Z">
        <w:r w:rsidR="00020A33">
          <w:rPr>
            <w:rFonts w:eastAsia="맑은 고딕"/>
            <w:lang w:eastAsia="ko-KR"/>
          </w:rPr>
          <w:t>-</w:t>
        </w:r>
      </w:ins>
      <w:r w:rsidRPr="00640CD8">
        <w:rPr>
          <w:rFonts w:eastAsia="맑은 고딕"/>
          <w:lang w:eastAsia="ko-KR"/>
        </w:rPr>
        <w:t>based and ACGAN</w:t>
      </w:r>
      <w:ins w:id="2255" w:author="윤성빈" w:date="2022-10-05T22:23:00Z">
        <w:r w:rsidR="00020A33">
          <w:rPr>
            <w:rFonts w:eastAsia="맑은 고딕"/>
            <w:lang w:eastAsia="ko-KR"/>
          </w:rPr>
          <w:t>-</w:t>
        </w:r>
      </w:ins>
      <w:del w:id="2256" w:author="윤성빈" w:date="2022-10-05T22:23:00Z">
        <w:r w:rsidR="00C9637E" w:rsidDel="00020A33">
          <w:rPr>
            <w:rFonts w:eastAsia="맑은 고딕" w:hint="eastAsia"/>
            <w:lang w:eastAsia="ko-KR"/>
          </w:rPr>
          <w:delText xml:space="preserve"> </w:delText>
        </w:r>
      </w:del>
      <w:r w:rsidRPr="00640CD8">
        <w:rPr>
          <w:rFonts w:eastAsia="맑은 고딕"/>
          <w:lang w:eastAsia="ko-KR"/>
        </w:rPr>
        <w:t xml:space="preserve">based models were </w:t>
      </w:r>
      <w:proofErr w:type="gramStart"/>
      <w:r w:rsidRPr="00640CD8">
        <w:rPr>
          <w:rFonts w:eastAsia="맑은 고딕"/>
          <w:lang w:eastAsia="ko-KR"/>
        </w:rPr>
        <w:t>similar to</w:t>
      </w:r>
      <w:proofErr w:type="gramEnd"/>
      <w:r w:rsidRPr="00640CD8">
        <w:rPr>
          <w:rFonts w:eastAsia="맑은 고딕"/>
          <w:lang w:eastAsia="ko-KR"/>
        </w:rPr>
        <w:t xml:space="preserve"> the values from the experimental dataset, and the generated music was of good quality. When considering both qualitative and quantitative aspects, the performance of the ACGAN</w:t>
      </w:r>
      <w:ins w:id="2257" w:author="윤성빈" w:date="2022-10-05T22:23:00Z">
        <w:r w:rsidR="00020A33">
          <w:rPr>
            <w:rFonts w:eastAsia="맑은 고딕"/>
            <w:lang w:eastAsia="ko-KR"/>
          </w:rPr>
          <w:t>-</w:t>
        </w:r>
      </w:ins>
      <w:del w:id="2258" w:author="윤성빈" w:date="2022-10-05T22:23:00Z">
        <w:r w:rsidRPr="00640CD8" w:rsidDel="00020A33">
          <w:rPr>
            <w:rFonts w:eastAsia="맑은 고딕"/>
            <w:lang w:eastAsia="ko-KR"/>
          </w:rPr>
          <w:delText xml:space="preserve"> </w:delText>
        </w:r>
      </w:del>
      <w:r w:rsidRPr="00640CD8">
        <w:rPr>
          <w:rFonts w:eastAsia="맑은 고딕"/>
          <w:lang w:eastAsia="ko-KR"/>
        </w:rPr>
        <w:t>based model was the best</w:t>
      </w:r>
      <w:r w:rsidR="00C9637E">
        <w:rPr>
          <w:rFonts w:eastAsia="맑은 고딕"/>
          <w:lang w:eastAsia="ko-KR"/>
        </w:rPr>
        <w:t>. The method of generating high</w:t>
      </w:r>
      <w:r w:rsidR="00C9637E">
        <w:rPr>
          <w:rFonts w:eastAsia="맑은 고딕" w:hint="eastAsia"/>
          <w:lang w:eastAsia="ko-KR"/>
        </w:rPr>
        <w:t xml:space="preserve"> </w:t>
      </w:r>
      <w:r w:rsidRPr="00640CD8">
        <w:rPr>
          <w:rFonts w:eastAsia="맑은 고딕"/>
          <w:lang w:eastAsia="ko-KR"/>
        </w:rPr>
        <w:t>resolution images like BIGGAN [4] did not have a good effect on the midi music generation, and the method of concatenating conditions simply like CGAN [3] did not bring out the optimal performance. However, when training by adding a classifier as in ACGAN [5], optimal performance could be obtained. Through this, we plan to study and find a way to create better music using classifiers.</w:t>
      </w:r>
    </w:p>
    <w:p w14:paraId="3CA9CE1B" w14:textId="77777777" w:rsidR="007A1DF1" w:rsidRDefault="007E2390">
      <w:pPr>
        <w:pStyle w:val="5"/>
      </w:pPr>
      <w:r>
        <w:t>References</w:t>
      </w:r>
    </w:p>
    <w:p w14:paraId="5954A7F1" w14:textId="77777777" w:rsidR="007A1DF1" w:rsidRDefault="00406B2D" w:rsidP="00406B2D">
      <w:pPr>
        <w:pStyle w:val="references"/>
      </w:pPr>
      <w:proofErr w:type="gramStart"/>
      <w:r w:rsidRPr="00406B2D">
        <w:t>Hao-Wen Dong</w:t>
      </w:r>
      <w:proofErr w:type="gramEnd"/>
      <w:r w:rsidRPr="00406B2D">
        <w:t>, Wen-Yi Hsiao, Li-Chia Yang, and Yi-</w:t>
      </w:r>
      <w:proofErr w:type="spellStart"/>
      <w:r w:rsidRPr="00406B2D">
        <w:t>Hsuan</w:t>
      </w:r>
      <w:proofErr w:type="spellEnd"/>
      <w:r w:rsidRPr="00406B2D">
        <w:t xml:space="preserve"> Yang. </w:t>
      </w:r>
      <w:proofErr w:type="spellStart"/>
      <w:r w:rsidRPr="00406B2D">
        <w:t>Musegan</w:t>
      </w:r>
      <w:proofErr w:type="spellEnd"/>
      <w:r w:rsidRPr="00406B2D">
        <w:t>: Multi-track sequential generative adversarial networks for symbolic music generation and accompaniment. In Proceedings of the AAAI Conference on Artificial Intelligence, volume 32, 2018</w:t>
      </w:r>
    </w:p>
    <w:p w14:paraId="1FBBA2FE" w14:textId="77777777" w:rsidR="007A1DF1" w:rsidRDefault="00406B2D" w:rsidP="00406B2D">
      <w:pPr>
        <w:pStyle w:val="references"/>
      </w:pPr>
      <w:r w:rsidRPr="00406B2D">
        <w:t xml:space="preserve">Ian Goodfellow, Jean </w:t>
      </w:r>
      <w:proofErr w:type="spellStart"/>
      <w:r w:rsidRPr="00406B2D">
        <w:t>Pouget</w:t>
      </w:r>
      <w:proofErr w:type="spellEnd"/>
      <w:r w:rsidRPr="00406B2D">
        <w:t xml:space="preserve">-Abadie, Mehdi Mirza, Bing Xu, David </w:t>
      </w:r>
      <w:proofErr w:type="spellStart"/>
      <w:r w:rsidRPr="00406B2D">
        <w:t>Warde</w:t>
      </w:r>
      <w:proofErr w:type="spellEnd"/>
      <w:r w:rsidRPr="00406B2D">
        <w:t xml:space="preserve">-Farley, </w:t>
      </w:r>
      <w:proofErr w:type="spellStart"/>
      <w:r w:rsidRPr="00406B2D">
        <w:t>Sherjil</w:t>
      </w:r>
      <w:proofErr w:type="spellEnd"/>
      <w:r w:rsidRPr="00406B2D">
        <w:t xml:space="preserve"> </w:t>
      </w:r>
      <w:proofErr w:type="spellStart"/>
      <w:r w:rsidRPr="00406B2D">
        <w:t>Ozair</w:t>
      </w:r>
      <w:proofErr w:type="spellEnd"/>
      <w:r w:rsidRPr="00406B2D">
        <w:t xml:space="preserve">, Aaron Courville, and </w:t>
      </w:r>
      <w:proofErr w:type="spellStart"/>
      <w:r w:rsidRPr="00406B2D">
        <w:t>Yoshua</w:t>
      </w:r>
      <w:proofErr w:type="spellEnd"/>
      <w:r w:rsidRPr="00406B2D">
        <w:t xml:space="preserve"> </w:t>
      </w:r>
      <w:proofErr w:type="spellStart"/>
      <w:r w:rsidRPr="00406B2D">
        <w:t>Bengio</w:t>
      </w:r>
      <w:proofErr w:type="spellEnd"/>
      <w:r w:rsidRPr="00406B2D">
        <w:t>. Generative adversarial nets. Advances in neural information processing systems, 27, 2014</w:t>
      </w:r>
    </w:p>
    <w:p w14:paraId="7C68A6F6" w14:textId="77777777" w:rsidR="007A1DF1" w:rsidRDefault="00406B2D" w:rsidP="00406B2D">
      <w:pPr>
        <w:pStyle w:val="references"/>
      </w:pPr>
      <w:r w:rsidRPr="00406B2D">
        <w:t xml:space="preserve">Mehdi Mirza and Simon </w:t>
      </w:r>
      <w:proofErr w:type="spellStart"/>
      <w:r w:rsidRPr="00406B2D">
        <w:t>Osindero</w:t>
      </w:r>
      <w:proofErr w:type="spellEnd"/>
      <w:r w:rsidRPr="00406B2D">
        <w:t xml:space="preserve">. Conditional generative adversarial nets. </w:t>
      </w:r>
      <w:proofErr w:type="spellStart"/>
      <w:r w:rsidRPr="00406B2D">
        <w:t>arXiv</w:t>
      </w:r>
      <w:proofErr w:type="spellEnd"/>
      <w:r w:rsidRPr="00406B2D">
        <w:t xml:space="preserve"> preprint arXiv:1411.1784, 2014</w:t>
      </w:r>
    </w:p>
    <w:p w14:paraId="55DA3084" w14:textId="77777777" w:rsidR="007A1DF1" w:rsidRDefault="00406B2D" w:rsidP="00406B2D">
      <w:pPr>
        <w:pStyle w:val="references"/>
      </w:pPr>
      <w:r w:rsidRPr="00406B2D">
        <w:t xml:space="preserve">Andrew Brock, Jeff Donahue, and Karen </w:t>
      </w:r>
      <w:proofErr w:type="spellStart"/>
      <w:r w:rsidRPr="00406B2D">
        <w:t>Simonyan</w:t>
      </w:r>
      <w:proofErr w:type="spellEnd"/>
      <w:r w:rsidRPr="00406B2D">
        <w:t xml:space="preserve">. Large scale </w:t>
      </w:r>
      <w:proofErr w:type="spellStart"/>
      <w:r w:rsidRPr="00406B2D">
        <w:t>gan</w:t>
      </w:r>
      <w:proofErr w:type="spellEnd"/>
      <w:r w:rsidRPr="00406B2D">
        <w:t xml:space="preserve"> training for high fidelity natural image synthesis. </w:t>
      </w:r>
      <w:proofErr w:type="spellStart"/>
      <w:r w:rsidRPr="00406B2D">
        <w:t>arXiv</w:t>
      </w:r>
      <w:proofErr w:type="spellEnd"/>
      <w:r w:rsidRPr="00406B2D">
        <w:t xml:space="preserve"> preprint arXiv:1809.11096, 2018</w:t>
      </w:r>
      <w:r>
        <w:rPr>
          <w:rFonts w:eastAsia="맑은 고딕" w:hint="eastAsia"/>
          <w:lang w:eastAsia="ko-KR"/>
        </w:rPr>
        <w:t>.</w:t>
      </w:r>
    </w:p>
    <w:p w14:paraId="2E840940" w14:textId="77777777" w:rsidR="007A1DF1" w:rsidRDefault="00406B2D" w:rsidP="00406B2D">
      <w:pPr>
        <w:pStyle w:val="references"/>
      </w:pPr>
      <w:r w:rsidRPr="00406B2D">
        <w:t xml:space="preserve">Augustus </w:t>
      </w:r>
      <w:proofErr w:type="spellStart"/>
      <w:r w:rsidRPr="00406B2D">
        <w:t>Odena</w:t>
      </w:r>
      <w:proofErr w:type="spellEnd"/>
      <w:r w:rsidRPr="00406B2D">
        <w:t xml:space="preserve">, Christopher </w:t>
      </w:r>
      <w:proofErr w:type="spellStart"/>
      <w:r w:rsidRPr="00406B2D">
        <w:t>Olah</w:t>
      </w:r>
      <w:proofErr w:type="spellEnd"/>
      <w:r w:rsidRPr="00406B2D">
        <w:t xml:space="preserve">, and Jonathon </w:t>
      </w:r>
      <w:proofErr w:type="spellStart"/>
      <w:r w:rsidRPr="00406B2D">
        <w:t>Shlens</w:t>
      </w:r>
      <w:proofErr w:type="spellEnd"/>
      <w:r w:rsidRPr="00406B2D">
        <w:t xml:space="preserve">. Conditional image synthesis with auxiliary classifier </w:t>
      </w:r>
      <w:proofErr w:type="spellStart"/>
      <w:r w:rsidRPr="00406B2D">
        <w:t>gans</w:t>
      </w:r>
      <w:proofErr w:type="spellEnd"/>
      <w:r w:rsidRPr="00406B2D">
        <w:t>. In International conference on machine learning, pages 2642–2651. PMLR, 2017.</w:t>
      </w:r>
    </w:p>
    <w:p w14:paraId="1A63B92A" w14:textId="77777777" w:rsidR="007A1DF1" w:rsidRPr="00843EC0" w:rsidRDefault="00406B2D">
      <w:pPr>
        <w:pStyle w:val="references"/>
      </w:pPr>
      <w:r w:rsidRPr="00406B2D">
        <w:t xml:space="preserve">Ishaan </w:t>
      </w:r>
      <w:proofErr w:type="spellStart"/>
      <w:r w:rsidRPr="00406B2D">
        <w:t>Gulrajani</w:t>
      </w:r>
      <w:proofErr w:type="spellEnd"/>
      <w:r w:rsidRPr="00406B2D">
        <w:t xml:space="preserve">, Faruk Ahmed, Martin </w:t>
      </w:r>
      <w:proofErr w:type="spellStart"/>
      <w:r w:rsidRPr="00406B2D">
        <w:t>Arjovsky</w:t>
      </w:r>
      <w:proofErr w:type="spellEnd"/>
      <w:r w:rsidRPr="00406B2D">
        <w:t xml:space="preserve">, Vincent Dumoulin, and Aaron C Courville. Improved training of </w:t>
      </w:r>
      <w:proofErr w:type="spellStart"/>
      <w:r w:rsidRPr="00406B2D">
        <w:t>wasserstein</w:t>
      </w:r>
      <w:proofErr w:type="spellEnd"/>
      <w:r w:rsidRPr="00406B2D">
        <w:t xml:space="preserve"> </w:t>
      </w:r>
      <w:proofErr w:type="spellStart"/>
      <w:r w:rsidRPr="00406B2D">
        <w:t>gans</w:t>
      </w:r>
      <w:proofErr w:type="spellEnd"/>
      <w:r w:rsidRPr="00406B2D">
        <w:t>. Advances in neural information processing systems, 30</w:t>
      </w:r>
      <w:r w:rsidR="007E2390">
        <w:t>.</w:t>
      </w:r>
    </w:p>
    <w:p w14:paraId="7EC33CB9" w14:textId="77777777" w:rsidR="00843EC0" w:rsidRDefault="00843EC0">
      <w:pPr>
        <w:pStyle w:val="references"/>
        <w:sectPr w:rsidR="00843EC0">
          <w:type w:val="continuous"/>
          <w:pgSz w:w="11909" w:h="16834"/>
          <w:pgMar w:top="1080" w:right="734" w:bottom="2434" w:left="734" w:header="720" w:footer="720" w:gutter="0"/>
          <w:cols w:num="2" w:space="360"/>
          <w:rtlGutter/>
          <w:docGrid w:linePitch="360"/>
        </w:sectPr>
      </w:pPr>
    </w:p>
    <w:p w14:paraId="22FD7574" w14:textId="77777777" w:rsidR="007A1DF1" w:rsidRDefault="007A1DF1"/>
    <w:sectPr w:rsidR="007A1DF1">
      <w:type w:val="continuous"/>
      <w:pgSz w:w="11909" w:h="16834"/>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EF131" w14:textId="77777777" w:rsidR="00A26080" w:rsidRDefault="00A26080">
      <w:pPr>
        <w:spacing w:after="0" w:line="240" w:lineRule="auto"/>
      </w:pPr>
      <w:r>
        <w:separator/>
      </w:r>
    </w:p>
  </w:endnote>
  <w:endnote w:type="continuationSeparator" w:id="0">
    <w:p w14:paraId="67012D0F" w14:textId="77777777" w:rsidR="00A26080" w:rsidRDefault="00A26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맑은 고딕">
    <w:panose1 w:val="020B0503020000020004"/>
    <w:charset w:val="81"/>
    <w:family w:val="modern"/>
    <w:pitch w:val="variable"/>
    <w:sig w:usb0="9000002F" w:usb1="29D77CFB" w:usb2="00000012" w:usb3="00000000" w:csb0="00080001" w:csb1="00000000"/>
  </w:font>
  <w:font w:name="MS UI Gothic">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바탕">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Yu Gothic Light">
    <w:altName w:val="MS Mincho"/>
    <w:panose1 w:val="020B0300000000000000"/>
    <w:charset w:val="80"/>
    <w:family w:val="swiss"/>
    <w:pitch w:val="variable"/>
    <w:sig w:usb0="E00002FF" w:usb1="2AC7FDFF" w:usb2="00000016" w:usb3="00000000" w:csb0="0002009F" w:csb1="00000000"/>
  </w:font>
  <w:font w:name="Yu Mincho">
    <w:altName w:val="MS Gothic"/>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393BB" w14:textId="77777777" w:rsidR="00A26080" w:rsidRDefault="00A26080">
      <w:pPr>
        <w:spacing w:after="0" w:line="240" w:lineRule="auto"/>
      </w:pPr>
      <w:r>
        <w:separator/>
      </w:r>
    </w:p>
  </w:footnote>
  <w:footnote w:type="continuationSeparator" w:id="0">
    <w:p w14:paraId="67E30068" w14:textId="77777777" w:rsidR="00A26080" w:rsidRDefault="00A26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F05D5" w14:textId="77777777" w:rsidR="00C9637E" w:rsidRDefault="00C9637E">
    <w:pPr>
      <w:pStyle w:val="a7"/>
      <w:rPr>
        <w:rFonts w:eastAsia="MS Mincho"/>
        <w:lang w:eastAsia="ja-JP"/>
      </w:rPr>
    </w:pPr>
    <w:r>
      <w:rPr>
        <w:rFonts w:hint="eastAsia"/>
        <w:bCs/>
        <w:sz w:val="16"/>
      </w:rPr>
      <w:t>20</w:t>
    </w:r>
    <w:r>
      <w:rPr>
        <w:bCs/>
        <w:sz w:val="16"/>
      </w:rPr>
      <w:t>22</w:t>
    </w:r>
    <w:r>
      <w:rPr>
        <w:rFonts w:hint="eastAsia"/>
        <w:bCs/>
        <w:sz w:val="16"/>
      </w:rPr>
      <w:t xml:space="preserve"> </w:t>
    </w:r>
    <w:r>
      <w:rPr>
        <w:bCs/>
        <w:sz w:val="16"/>
      </w:rPr>
      <w:t>International Workshop on Emerging ICT</w:t>
    </w:r>
  </w:p>
  <w:p w14:paraId="090F92C6" w14:textId="77777777" w:rsidR="00C9637E" w:rsidRDefault="00C9637E">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E1FCF"/>
    <w:multiLevelType w:val="multilevel"/>
    <w:tmpl w:val="26FE1FCF"/>
    <w:lvl w:ilvl="0">
      <w:start w:val="1"/>
      <w:numFmt w:val="decimal"/>
      <w:pStyle w:val="footnote"/>
      <w:lvlText w:val="%1 "/>
      <w:lvlJc w:val="left"/>
      <w:pPr>
        <w:tabs>
          <w:tab w:val="left" w:pos="2912"/>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3704"/>
        </w:tabs>
        <w:ind w:left="3704" w:hanging="360"/>
      </w:pPr>
      <w:rPr>
        <w:rFonts w:cs="Times New Roman"/>
      </w:rPr>
    </w:lvl>
    <w:lvl w:ilvl="2">
      <w:start w:val="1"/>
      <w:numFmt w:val="lowerRoman"/>
      <w:lvlText w:val="%3."/>
      <w:lvlJc w:val="right"/>
      <w:pPr>
        <w:tabs>
          <w:tab w:val="left" w:pos="4424"/>
        </w:tabs>
        <w:ind w:left="4424" w:hanging="180"/>
      </w:pPr>
      <w:rPr>
        <w:rFonts w:cs="Times New Roman"/>
      </w:rPr>
    </w:lvl>
    <w:lvl w:ilvl="3">
      <w:start w:val="1"/>
      <w:numFmt w:val="decimal"/>
      <w:lvlText w:val="%4."/>
      <w:lvlJc w:val="left"/>
      <w:pPr>
        <w:tabs>
          <w:tab w:val="left" w:pos="5144"/>
        </w:tabs>
        <w:ind w:left="5144" w:hanging="360"/>
      </w:pPr>
      <w:rPr>
        <w:rFonts w:cs="Times New Roman"/>
      </w:rPr>
    </w:lvl>
    <w:lvl w:ilvl="4">
      <w:start w:val="1"/>
      <w:numFmt w:val="lowerLetter"/>
      <w:lvlText w:val="%5."/>
      <w:lvlJc w:val="left"/>
      <w:pPr>
        <w:tabs>
          <w:tab w:val="left" w:pos="5864"/>
        </w:tabs>
        <w:ind w:left="5864" w:hanging="360"/>
      </w:pPr>
      <w:rPr>
        <w:rFonts w:cs="Times New Roman"/>
      </w:rPr>
    </w:lvl>
    <w:lvl w:ilvl="5">
      <w:start w:val="1"/>
      <w:numFmt w:val="lowerRoman"/>
      <w:lvlText w:val="%6."/>
      <w:lvlJc w:val="right"/>
      <w:pPr>
        <w:tabs>
          <w:tab w:val="left" w:pos="6584"/>
        </w:tabs>
        <w:ind w:left="6584" w:hanging="180"/>
      </w:pPr>
      <w:rPr>
        <w:rFonts w:cs="Times New Roman"/>
      </w:rPr>
    </w:lvl>
    <w:lvl w:ilvl="6">
      <w:start w:val="1"/>
      <w:numFmt w:val="decimal"/>
      <w:lvlText w:val="%7."/>
      <w:lvlJc w:val="left"/>
      <w:pPr>
        <w:tabs>
          <w:tab w:val="left" w:pos="7304"/>
        </w:tabs>
        <w:ind w:left="7304" w:hanging="360"/>
      </w:pPr>
      <w:rPr>
        <w:rFonts w:cs="Times New Roman"/>
      </w:rPr>
    </w:lvl>
    <w:lvl w:ilvl="7">
      <w:start w:val="1"/>
      <w:numFmt w:val="lowerLetter"/>
      <w:lvlText w:val="%8."/>
      <w:lvlJc w:val="left"/>
      <w:pPr>
        <w:tabs>
          <w:tab w:val="left" w:pos="8024"/>
        </w:tabs>
        <w:ind w:left="8024" w:hanging="360"/>
      </w:pPr>
      <w:rPr>
        <w:rFonts w:cs="Times New Roman"/>
      </w:rPr>
    </w:lvl>
    <w:lvl w:ilvl="8">
      <w:start w:val="1"/>
      <w:numFmt w:val="lowerRoman"/>
      <w:lvlText w:val="%9."/>
      <w:lvlJc w:val="right"/>
      <w:pPr>
        <w:tabs>
          <w:tab w:val="left" w:pos="8744"/>
        </w:tabs>
        <w:ind w:left="8744" w:hanging="180"/>
      </w:pPr>
      <w:rPr>
        <w:rFonts w:cs="Times New Roman"/>
      </w:rPr>
    </w:lvl>
  </w:abstractNum>
  <w:abstractNum w:abstractNumId="1"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4189603E"/>
    <w:multiLevelType w:val="multilevel"/>
    <w:tmpl w:val="4189603E"/>
    <w:lvl w:ilvl="0">
      <w:start w:val="1"/>
      <w:numFmt w:val="upperRoman"/>
      <w:pStyle w:val="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4"/>
      <w:lvlText w:val="%4)"/>
      <w:lvlJc w:val="left"/>
      <w:pPr>
        <w:tabs>
          <w:tab w:val="left"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3"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39C3022"/>
    <w:multiLevelType w:val="hybridMultilevel"/>
    <w:tmpl w:val="65D8A8B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81130C5"/>
    <w:multiLevelType w:val="hybridMultilevel"/>
    <w:tmpl w:val="47FAB2A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6C402C58"/>
    <w:multiLevelType w:val="multilevel"/>
    <w:tmpl w:val="6C402C58"/>
    <w:lvl w:ilvl="0">
      <w:start w:val="1"/>
      <w:numFmt w:val="decimal"/>
      <w:pStyle w:val="figurecaption"/>
      <w:lvlText w:val="Figure %1. "/>
      <w:lvlJc w:val="left"/>
      <w:pPr>
        <w:tabs>
          <w:tab w:val="left" w:pos="720"/>
        </w:tabs>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7"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16cid:durableId="1202403013">
    <w:abstractNumId w:val="2"/>
  </w:num>
  <w:num w:numId="2" w16cid:durableId="1180004036">
    <w:abstractNumId w:val="1"/>
  </w:num>
  <w:num w:numId="3" w16cid:durableId="658731680">
    <w:abstractNumId w:val="6"/>
  </w:num>
  <w:num w:numId="4" w16cid:durableId="46537528">
    <w:abstractNumId w:val="0"/>
  </w:num>
  <w:num w:numId="5" w16cid:durableId="1849130243">
    <w:abstractNumId w:val="3"/>
  </w:num>
  <w:num w:numId="6" w16cid:durableId="1618564544">
    <w:abstractNumId w:val="7"/>
  </w:num>
  <w:num w:numId="7" w16cid:durableId="1663772140">
    <w:abstractNumId w:val="5"/>
  </w:num>
  <w:num w:numId="8" w16cid:durableId="15796262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윤성빈">
    <w15:presenceInfo w15:providerId="None" w15:userId="윤성빈"/>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doNotValidateAgainstSchema/>
  <w:doNotDemarcateInvalidXml/>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13D6"/>
    <w:rsid w:val="00000CB5"/>
    <w:rsid w:val="000077AB"/>
    <w:rsid w:val="00013667"/>
    <w:rsid w:val="00020A33"/>
    <w:rsid w:val="00051310"/>
    <w:rsid w:val="00057FD3"/>
    <w:rsid w:val="000954EA"/>
    <w:rsid w:val="000A5433"/>
    <w:rsid w:val="000C266C"/>
    <w:rsid w:val="000D53DE"/>
    <w:rsid w:val="000D7BBD"/>
    <w:rsid w:val="000F2DAA"/>
    <w:rsid w:val="00172D17"/>
    <w:rsid w:val="001839DF"/>
    <w:rsid w:val="00192C29"/>
    <w:rsid w:val="001E04FA"/>
    <w:rsid w:val="00201B2C"/>
    <w:rsid w:val="00204D5D"/>
    <w:rsid w:val="0022775D"/>
    <w:rsid w:val="002449A8"/>
    <w:rsid w:val="00247B1D"/>
    <w:rsid w:val="002727AF"/>
    <w:rsid w:val="00292628"/>
    <w:rsid w:val="002A5F93"/>
    <w:rsid w:val="002E02E3"/>
    <w:rsid w:val="002E3129"/>
    <w:rsid w:val="003B39A0"/>
    <w:rsid w:val="003E6341"/>
    <w:rsid w:val="00406B2D"/>
    <w:rsid w:val="00435138"/>
    <w:rsid w:val="00447774"/>
    <w:rsid w:val="0045227C"/>
    <w:rsid w:val="004744FE"/>
    <w:rsid w:val="00483EBB"/>
    <w:rsid w:val="00542ECF"/>
    <w:rsid w:val="00543D31"/>
    <w:rsid w:val="00567792"/>
    <w:rsid w:val="00573EFA"/>
    <w:rsid w:val="0057601F"/>
    <w:rsid w:val="00600232"/>
    <w:rsid w:val="006129BD"/>
    <w:rsid w:val="00621AED"/>
    <w:rsid w:val="0062636B"/>
    <w:rsid w:val="00640CD8"/>
    <w:rsid w:val="00681E8B"/>
    <w:rsid w:val="006A2F5B"/>
    <w:rsid w:val="006A362C"/>
    <w:rsid w:val="006E19C4"/>
    <w:rsid w:val="00796494"/>
    <w:rsid w:val="007A1DF1"/>
    <w:rsid w:val="007D24C7"/>
    <w:rsid w:val="007E2390"/>
    <w:rsid w:val="007E27CC"/>
    <w:rsid w:val="00804F9C"/>
    <w:rsid w:val="00807493"/>
    <w:rsid w:val="008204F8"/>
    <w:rsid w:val="00843EC0"/>
    <w:rsid w:val="00866F2B"/>
    <w:rsid w:val="008D0305"/>
    <w:rsid w:val="00914B14"/>
    <w:rsid w:val="00926F89"/>
    <w:rsid w:val="0093792D"/>
    <w:rsid w:val="00937D8F"/>
    <w:rsid w:val="00943AA1"/>
    <w:rsid w:val="00950A08"/>
    <w:rsid w:val="00953368"/>
    <w:rsid w:val="009556F0"/>
    <w:rsid w:val="009677DE"/>
    <w:rsid w:val="00993CCC"/>
    <w:rsid w:val="009D65C2"/>
    <w:rsid w:val="009E511E"/>
    <w:rsid w:val="00A11F7C"/>
    <w:rsid w:val="00A13F7F"/>
    <w:rsid w:val="00A26080"/>
    <w:rsid w:val="00A3694A"/>
    <w:rsid w:val="00A41EE6"/>
    <w:rsid w:val="00B07EE9"/>
    <w:rsid w:val="00B20FFB"/>
    <w:rsid w:val="00B321CD"/>
    <w:rsid w:val="00B40251"/>
    <w:rsid w:val="00B57A1C"/>
    <w:rsid w:val="00BE4547"/>
    <w:rsid w:val="00BE586E"/>
    <w:rsid w:val="00BF68D6"/>
    <w:rsid w:val="00C203F9"/>
    <w:rsid w:val="00C25BD4"/>
    <w:rsid w:val="00C5050B"/>
    <w:rsid w:val="00C67073"/>
    <w:rsid w:val="00C75912"/>
    <w:rsid w:val="00C900CB"/>
    <w:rsid w:val="00C90631"/>
    <w:rsid w:val="00C9637E"/>
    <w:rsid w:val="00CA4271"/>
    <w:rsid w:val="00D530E5"/>
    <w:rsid w:val="00D55A94"/>
    <w:rsid w:val="00D7405C"/>
    <w:rsid w:val="00D94254"/>
    <w:rsid w:val="00DC5950"/>
    <w:rsid w:val="00DC7E61"/>
    <w:rsid w:val="00E02BE6"/>
    <w:rsid w:val="00E30A95"/>
    <w:rsid w:val="00ED13D6"/>
    <w:rsid w:val="00EE4A12"/>
    <w:rsid w:val="00EE7F2F"/>
    <w:rsid w:val="00EF39F9"/>
    <w:rsid w:val="00F41241"/>
    <w:rsid w:val="00FB3E7D"/>
    <w:rsid w:val="00FD6389"/>
    <w:rsid w:val="00FF3E39"/>
    <w:rsid w:val="6C6602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EC1B589"/>
  <w15:docId w15:val="{2F5DBE43-DB33-4433-AC7B-F649D61BD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ko-KR" w:bidi="ar-SA"/>
      </w:rPr>
    </w:rPrDefault>
    <w:pPrDefault>
      <w:pPr>
        <w:spacing w:after="200" w:line="276"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rPr>
      <w:lang w:eastAsia="en-US"/>
    </w:rPr>
  </w:style>
  <w:style w:type="paragraph" w:styleId="1">
    <w:name w:val="heading 1"/>
    <w:basedOn w:val="a"/>
    <w:next w:val="a"/>
    <w:qFormat/>
    <w:pPr>
      <w:keepNext/>
      <w:keepLines/>
      <w:numPr>
        <w:numId w:val="1"/>
      </w:numPr>
      <w:tabs>
        <w:tab w:val="left" w:pos="216"/>
      </w:tabs>
      <w:spacing w:before="160" w:after="80"/>
      <w:outlineLvl w:val="0"/>
    </w:pPr>
    <w:rPr>
      <w:smallCaps/>
    </w:rPr>
  </w:style>
  <w:style w:type="paragraph" w:styleId="2">
    <w:name w:val="heading 2"/>
    <w:basedOn w:val="a"/>
    <w:next w:val="a"/>
    <w:qFormat/>
    <w:pPr>
      <w:keepNext/>
      <w:keepLines/>
      <w:numPr>
        <w:ilvl w:val="1"/>
        <w:numId w:val="1"/>
      </w:numPr>
      <w:spacing w:before="120" w:after="60"/>
      <w:jc w:val="left"/>
      <w:outlineLvl w:val="1"/>
    </w:pPr>
    <w:rPr>
      <w:i/>
      <w:iCs/>
    </w:rPr>
  </w:style>
  <w:style w:type="paragraph" w:styleId="3">
    <w:name w:val="heading 3"/>
    <w:basedOn w:val="a"/>
    <w:next w:val="a"/>
    <w:qFormat/>
    <w:pPr>
      <w:numPr>
        <w:ilvl w:val="2"/>
        <w:numId w:val="1"/>
      </w:numPr>
      <w:spacing w:line="240" w:lineRule="exact"/>
      <w:jc w:val="both"/>
      <w:outlineLvl w:val="2"/>
    </w:pPr>
    <w:rPr>
      <w:i/>
      <w:iCs/>
    </w:rPr>
  </w:style>
  <w:style w:type="paragraph" w:styleId="4">
    <w:name w:val="heading 4"/>
    <w:basedOn w:val="a"/>
    <w:next w:val="a"/>
    <w:qFormat/>
    <w:pPr>
      <w:numPr>
        <w:ilvl w:val="3"/>
        <w:numId w:val="1"/>
      </w:numPr>
      <w:spacing w:before="40" w:after="40"/>
      <w:jc w:val="both"/>
      <w:outlineLvl w:val="3"/>
    </w:pPr>
    <w:rPr>
      <w:i/>
      <w:iCs/>
    </w:rPr>
  </w:style>
  <w:style w:type="paragraph" w:styleId="5">
    <w:name w:val="heading 5"/>
    <w:basedOn w:val="a"/>
    <w:next w:val="a"/>
    <w:qFormat/>
    <w:pPr>
      <w:tabs>
        <w:tab w:val="left" w:pos="360"/>
      </w:tabs>
      <w:spacing w:before="160" w:after="80"/>
      <w:outlineLvl w:val="4"/>
    </w:pPr>
    <w:rPr>
      <w:small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after="120" w:line="228" w:lineRule="auto"/>
      <w:ind w:firstLine="288"/>
      <w:jc w:val="both"/>
    </w:pPr>
    <w:rPr>
      <w:spacing w:val="-1"/>
    </w:rPr>
  </w:style>
  <w:style w:type="paragraph" w:styleId="a4">
    <w:name w:val="footer"/>
    <w:basedOn w:val="a"/>
    <w:link w:val="Char"/>
    <w:pPr>
      <w:tabs>
        <w:tab w:val="center" w:pos="4513"/>
        <w:tab w:val="right" w:pos="9026"/>
      </w:tabs>
      <w:snapToGrid w:val="0"/>
    </w:pPr>
  </w:style>
  <w:style w:type="paragraph" w:styleId="a5">
    <w:name w:val="Balloon Text"/>
    <w:basedOn w:val="a"/>
    <w:link w:val="Char0"/>
    <w:rPr>
      <w:rFonts w:ascii="맑은 고딕" w:eastAsia="맑은 고딕" w:hAnsi="맑은 고딕"/>
      <w:sz w:val="18"/>
      <w:szCs w:val="18"/>
    </w:rPr>
  </w:style>
  <w:style w:type="paragraph" w:styleId="a6">
    <w:name w:val="Document Map"/>
    <w:basedOn w:val="a"/>
    <w:link w:val="Char1"/>
    <w:rPr>
      <w:rFonts w:ascii="MS UI Gothic" w:eastAsia="MS UI Gothic"/>
      <w:sz w:val="18"/>
      <w:szCs w:val="18"/>
    </w:rPr>
  </w:style>
  <w:style w:type="paragraph" w:styleId="a7">
    <w:name w:val="header"/>
    <w:basedOn w:val="a"/>
    <w:link w:val="Char2"/>
    <w:uiPriority w:val="99"/>
    <w:pPr>
      <w:tabs>
        <w:tab w:val="center" w:pos="4513"/>
        <w:tab w:val="right" w:pos="9026"/>
      </w:tabs>
      <w:snapToGrid w:val="0"/>
    </w:pPr>
  </w:style>
  <w:style w:type="paragraph" w:customStyle="1" w:styleId="Abstract">
    <w:name w:val="Abstract"/>
    <w:link w:val="AbstractCha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sz w:val="22"/>
      <w:szCs w:val="22"/>
      <w:lang w:eastAsia="en-US"/>
    </w:rPr>
  </w:style>
  <w:style w:type="paragraph" w:customStyle="1" w:styleId="bulletlist">
    <w:name w:val="bullet list"/>
    <w:basedOn w:val="a3"/>
    <w:pPr>
      <w:numPr>
        <w:numId w:val="2"/>
      </w:numPr>
    </w:pPr>
  </w:style>
  <w:style w:type="paragraph" w:customStyle="1" w:styleId="equation">
    <w:name w:val="equation"/>
    <w:basedOn w:val="a"/>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3"/>
      </w:numPr>
      <w:spacing w:before="80"/>
      <w:jc w:val="center"/>
    </w:pPr>
    <w:rPr>
      <w:sz w:val="16"/>
      <w:szCs w:val="16"/>
      <w:lang w:eastAsia="en-US"/>
    </w:rPr>
  </w:style>
  <w:style w:type="paragraph" w:customStyle="1" w:styleId="footnote">
    <w:name w:val="footnote"/>
    <w:pPr>
      <w:framePr w:hSpace="187" w:vSpace="187" w:wrap="notBeside" w:vAnchor="text" w:hAnchor="page" w:x="6121" w:y="577"/>
      <w:numPr>
        <w:numId w:val="4"/>
      </w:numPr>
      <w:spacing w:after="40"/>
    </w:pPr>
    <w:rPr>
      <w:sz w:val="16"/>
      <w:szCs w:val="16"/>
      <w:lang w:eastAsia="en-US"/>
    </w:rPr>
  </w:style>
  <w:style w:type="paragraph" w:customStyle="1" w:styleId="keywords">
    <w:name w:val="key words"/>
    <w:pPr>
      <w:spacing w:after="120"/>
      <w:ind w:firstLine="288"/>
    </w:pPr>
    <w:rPr>
      <w:b/>
      <w:bCs/>
      <w:i/>
      <w:iCs/>
      <w:sz w:val="18"/>
      <w:szCs w:val="18"/>
      <w:lang w:eastAsia="en-US"/>
    </w:rPr>
  </w:style>
  <w:style w:type="paragraph" w:customStyle="1" w:styleId="papersubtitle">
    <w:name w:val="paper subtitle"/>
    <w:pPr>
      <w:spacing w:after="120"/>
      <w:jc w:val="center"/>
    </w:pPr>
    <w:rPr>
      <w:rFonts w:eastAsia="MS Mincho"/>
      <w:sz w:val="28"/>
      <w:szCs w:val="28"/>
      <w:lang w:eastAsia="en-US"/>
    </w:rPr>
  </w:style>
  <w:style w:type="paragraph" w:customStyle="1" w:styleId="papertitle">
    <w:name w:val="paper title"/>
    <w:pPr>
      <w:spacing w:after="120"/>
      <w:jc w:val="center"/>
    </w:pPr>
    <w:rPr>
      <w:rFonts w:eastAsia="MS Mincho"/>
      <w:sz w:val="48"/>
      <w:szCs w:val="48"/>
      <w:lang w:eastAsia="en-US"/>
    </w:rPr>
  </w:style>
  <w:style w:type="paragraph" w:customStyle="1" w:styleId="references">
    <w:name w:val="references"/>
    <w:pPr>
      <w:numPr>
        <w:numId w:val="5"/>
      </w:numPr>
      <w:spacing w:after="50" w:line="180" w:lineRule="exact"/>
    </w:pPr>
    <w:rPr>
      <w:rFonts w:eastAsia="MS Mincho"/>
      <w:sz w:val="16"/>
      <w:szCs w:val="16"/>
      <w:lang w:eastAsia="en-US"/>
    </w:rPr>
  </w:style>
  <w:style w:type="paragraph" w:customStyle="1" w:styleId="sponsors">
    <w:name w:val="sponsors"/>
    <w:pPr>
      <w:framePr w:wrap="around" w:hAnchor="text" w:x="615" w:y="2239"/>
      <w:pBdr>
        <w:top w:val="single" w:sz="4" w:space="2" w:color="auto"/>
      </w:pBdr>
      <w:ind w:firstLine="288"/>
    </w:pPr>
    <w:rPr>
      <w:sz w:val="16"/>
      <w:szCs w:val="16"/>
      <w:lang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rPr>
      <w:sz w:val="16"/>
      <w:szCs w:val="16"/>
      <w:lang w:eastAsia="en-US"/>
    </w:rPr>
  </w:style>
  <w:style w:type="paragraph" w:customStyle="1" w:styleId="tablefootnote">
    <w:name w:val="table footnote"/>
    <w:pPr>
      <w:spacing w:before="60" w:after="30"/>
      <w:jc w:val="right"/>
    </w:pPr>
    <w:rPr>
      <w:sz w:val="12"/>
      <w:szCs w:val="12"/>
      <w:lang w:eastAsia="en-US"/>
    </w:rPr>
  </w:style>
  <w:style w:type="paragraph" w:customStyle="1" w:styleId="tablehead">
    <w:name w:val="table head"/>
    <w:pPr>
      <w:numPr>
        <w:numId w:val="6"/>
      </w:numPr>
      <w:spacing w:before="240" w:after="120" w:line="216" w:lineRule="auto"/>
      <w:jc w:val="center"/>
    </w:pPr>
    <w:rPr>
      <w:smallCaps/>
      <w:sz w:val="16"/>
      <w:szCs w:val="16"/>
      <w:lang w:eastAsia="en-US"/>
    </w:rPr>
  </w:style>
  <w:style w:type="paragraph" w:customStyle="1" w:styleId="StyleAbstractItalic">
    <w:name w:val="Style Abstract + Italic"/>
    <w:basedOn w:val="Abstract"/>
    <w:link w:val="StyleAbstractItalicChar"/>
    <w:rPr>
      <w:rFonts w:eastAsia="MS Mincho"/>
      <w:i/>
      <w:iCs/>
    </w:rPr>
  </w:style>
  <w:style w:type="character" w:customStyle="1" w:styleId="AbstractChar">
    <w:name w:val="Abstract Char"/>
    <w:link w:val="Abstract"/>
    <w:locked/>
    <w:rPr>
      <w:b/>
      <w:bCs/>
      <w:sz w:val="18"/>
      <w:szCs w:val="18"/>
      <w:lang w:val="en-US" w:eastAsia="en-US" w:bidi="ar-SA"/>
    </w:rPr>
  </w:style>
  <w:style w:type="character" w:customStyle="1" w:styleId="StyleAbstractItalicChar">
    <w:name w:val="Style Abstract + Italic Char"/>
    <w:link w:val="StyleAbstractItalic"/>
    <w:locked/>
    <w:rPr>
      <w:rFonts w:eastAsia="MS Mincho"/>
      <w:b/>
      <w:bCs/>
      <w:i/>
      <w:iCs/>
      <w:sz w:val="18"/>
      <w:szCs w:val="18"/>
      <w:lang w:val="en-US" w:eastAsia="en-US" w:bidi="ar-SA"/>
    </w:rPr>
  </w:style>
  <w:style w:type="character" w:customStyle="1" w:styleId="Char2">
    <w:name w:val="머리글 Char"/>
    <w:link w:val="a7"/>
    <w:uiPriority w:val="99"/>
    <w:rPr>
      <w:lang w:eastAsia="en-US"/>
    </w:rPr>
  </w:style>
  <w:style w:type="character" w:customStyle="1" w:styleId="Char">
    <w:name w:val="바닥글 Char"/>
    <w:link w:val="a4"/>
    <w:rPr>
      <w:lang w:eastAsia="en-US"/>
    </w:rPr>
  </w:style>
  <w:style w:type="paragraph" w:customStyle="1" w:styleId="E0768D090ABB4831A8A820B640BB2A5C">
    <w:name w:val="E0768D090ABB4831A8A820B640BB2A5C"/>
    <w:rPr>
      <w:rFonts w:ascii="맑은 고딕" w:eastAsia="맑은 고딕" w:hAnsi="맑은 고딕"/>
      <w:sz w:val="22"/>
      <w:szCs w:val="22"/>
      <w:lang w:eastAsia="en-US"/>
    </w:rPr>
  </w:style>
  <w:style w:type="character" w:customStyle="1" w:styleId="Char0">
    <w:name w:val="풍선 도움말 텍스트 Char"/>
    <w:link w:val="a5"/>
    <w:rPr>
      <w:rFonts w:ascii="맑은 고딕" w:eastAsia="맑은 고딕" w:hAnsi="맑은 고딕" w:cs="Times New Roman"/>
      <w:sz w:val="18"/>
      <w:szCs w:val="18"/>
      <w:lang w:eastAsia="en-US"/>
    </w:rPr>
  </w:style>
  <w:style w:type="character" w:customStyle="1" w:styleId="Char1">
    <w:name w:val="문서 구조 Char"/>
    <w:link w:val="a6"/>
    <w:rPr>
      <w:rFonts w:ascii="MS UI Gothic" w:eastAsia="MS UI Gothic"/>
      <w:sz w:val="18"/>
      <w:szCs w:val="18"/>
      <w:lang w:eastAsia="en-US"/>
    </w:rPr>
  </w:style>
  <w:style w:type="paragraph" w:styleId="a8">
    <w:name w:val="Body Text Indent"/>
    <w:basedOn w:val="a"/>
    <w:link w:val="Char3"/>
    <w:semiHidden/>
    <w:unhideWhenUsed/>
    <w:rsid w:val="00013667"/>
    <w:pPr>
      <w:spacing w:after="180"/>
      <w:ind w:leftChars="400" w:left="851"/>
    </w:pPr>
  </w:style>
  <w:style w:type="character" w:customStyle="1" w:styleId="Char3">
    <w:name w:val="본문 들여쓰기 Char"/>
    <w:basedOn w:val="a0"/>
    <w:link w:val="a8"/>
    <w:semiHidden/>
    <w:rsid w:val="00013667"/>
    <w:rPr>
      <w:lang w:eastAsia="en-US"/>
    </w:rPr>
  </w:style>
  <w:style w:type="character" w:styleId="a9">
    <w:name w:val="Placeholder Text"/>
    <w:basedOn w:val="a0"/>
    <w:uiPriority w:val="99"/>
    <w:unhideWhenUsed/>
    <w:rsid w:val="00051310"/>
    <w:rPr>
      <w:color w:val="808080"/>
    </w:rPr>
  </w:style>
  <w:style w:type="paragraph" w:styleId="aa">
    <w:name w:val="caption"/>
    <w:basedOn w:val="a"/>
    <w:next w:val="a"/>
    <w:uiPriority w:val="35"/>
    <w:qFormat/>
    <w:rsid w:val="009677DE"/>
    <w:pPr>
      <w:spacing w:after="0" w:line="240" w:lineRule="auto"/>
      <w:jc w:val="both"/>
    </w:pPr>
    <w:rPr>
      <w:rFonts w:eastAsia="바탕"/>
      <w:b/>
      <w:bCs/>
    </w:rPr>
  </w:style>
  <w:style w:type="character" w:styleId="ab">
    <w:name w:val="Hyperlink"/>
    <w:basedOn w:val="a0"/>
    <w:unhideWhenUsed/>
    <w:rsid w:val="00B20FFB"/>
    <w:rPr>
      <w:color w:val="0563C1" w:themeColor="hyperlink"/>
      <w:u w:val="single"/>
    </w:rPr>
  </w:style>
  <w:style w:type="character" w:styleId="ac">
    <w:name w:val="Unresolved Mention"/>
    <w:basedOn w:val="a0"/>
    <w:uiPriority w:val="99"/>
    <w:semiHidden/>
    <w:unhideWhenUsed/>
    <w:rsid w:val="00B20FFB"/>
    <w:rPr>
      <w:color w:val="605E5C"/>
      <w:shd w:val="clear" w:color="auto" w:fill="E1DFDD"/>
    </w:rPr>
  </w:style>
  <w:style w:type="paragraph" w:styleId="ad">
    <w:name w:val="Revision"/>
    <w:hidden/>
    <w:uiPriority w:val="99"/>
    <w:semiHidden/>
    <w:rsid w:val="00B07EE9"/>
    <w:pPr>
      <w:spacing w:after="0" w:line="240" w:lineRule="auto"/>
      <w:jc w:val="left"/>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696399">
      <w:bodyDiv w:val="1"/>
      <w:marLeft w:val="0"/>
      <w:marRight w:val="0"/>
      <w:marTop w:val="0"/>
      <w:marBottom w:val="0"/>
      <w:divBdr>
        <w:top w:val="none" w:sz="0" w:space="0" w:color="auto"/>
        <w:left w:val="none" w:sz="0" w:space="0" w:color="auto"/>
        <w:bottom w:val="none" w:sz="0" w:space="0" w:color="auto"/>
        <w:right w:val="none" w:sz="0" w:space="0" w:color="auto"/>
      </w:divBdr>
    </w:div>
    <w:div w:id="669988342">
      <w:bodyDiv w:val="1"/>
      <w:marLeft w:val="0"/>
      <w:marRight w:val="0"/>
      <w:marTop w:val="0"/>
      <w:marBottom w:val="0"/>
      <w:divBdr>
        <w:top w:val="none" w:sz="0" w:space="0" w:color="auto"/>
        <w:left w:val="none" w:sz="0" w:space="0" w:color="auto"/>
        <w:bottom w:val="none" w:sz="0" w:space="0" w:color="auto"/>
        <w:right w:val="none" w:sz="0" w:space="0" w:color="auto"/>
      </w:divBdr>
    </w:div>
    <w:div w:id="1004161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08EA05-8B37-4449-BB09-4E625B761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4</Pages>
  <Words>3834</Words>
  <Characters>21856</Characters>
  <Application>Microsoft Office Word</Application>
  <DocSecurity>0</DocSecurity>
  <Lines>182</Lines>
  <Paragraphs>51</Paragraphs>
  <ScaleCrop>false</ScaleCrop>
  <HeadingPairs>
    <vt:vector size="2" baseType="variant">
      <vt:variant>
        <vt:lpstr>제목</vt:lpstr>
      </vt:variant>
      <vt:variant>
        <vt:i4>1</vt:i4>
      </vt:variant>
    </vt:vector>
  </HeadingPairs>
  <TitlesOfParts>
    <vt:vector size="1" baseType="lpstr">
      <vt:lpstr>Paper Title (use style: paper title)</vt:lpstr>
    </vt:vector>
  </TitlesOfParts>
  <Company>IEEE</Company>
  <LinksUpToDate>false</LinksUpToDate>
  <CharactersWithSpaces>25639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윤성빈</cp:lastModifiedBy>
  <cp:revision>15</cp:revision>
  <dcterms:created xsi:type="dcterms:W3CDTF">2022-10-05T05:16:00Z</dcterms:created>
  <dcterms:modified xsi:type="dcterms:W3CDTF">2022-10-05T14:04:00Z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1041-10.8.2.6694</vt:lpwstr>
  </property>
</Properties>
</file>